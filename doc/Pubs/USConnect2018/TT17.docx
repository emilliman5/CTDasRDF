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6CBC3" w14:textId="7B2C86F3"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EE1248">
        <w:rPr>
          <w:rFonts w:ascii="Arial" w:hAnsi="Arial" w:cs="Arial"/>
          <w:sz w:val="18"/>
        </w:rPr>
        <w:t>TT</w:t>
      </w:r>
      <w:r w:rsidR="003F2F6B">
        <w:rPr>
          <w:rFonts w:ascii="Arial" w:hAnsi="Arial" w:cs="Arial"/>
          <w:sz w:val="18"/>
        </w:rPr>
        <w:t>17</w:t>
      </w:r>
    </w:p>
    <w:p w14:paraId="1BEB7AD7" w14:textId="77777777" w:rsidR="003F2F6B" w:rsidRDefault="003F2F6B" w:rsidP="003F2F6B">
      <w:pPr>
        <w:pStyle w:val="PaperTitle"/>
        <w:spacing w:before="0" w:line="480" w:lineRule="auto"/>
      </w:pPr>
      <w:r>
        <w:rPr>
          <w:rFonts w:ascii="Arial" w:hAnsi="Arial" w:cs="Arial"/>
          <w:sz w:val="28"/>
          <w:szCs w:val="28"/>
        </w:rPr>
        <w:t>Transforming Clinical Trials with Linked Data</w:t>
      </w:r>
    </w:p>
    <w:p w14:paraId="33D45DE0" w14:textId="77777777" w:rsidR="003F2F6B" w:rsidRPr="00F10AC5" w:rsidRDefault="003F2F6B" w:rsidP="003F2F6B">
      <w:pPr>
        <w:pStyle w:val="PaperBody"/>
        <w:widowControl/>
        <w:spacing w:before="0" w:after="120"/>
        <w:jc w:val="center"/>
        <w:rPr>
          <w:rFonts w:ascii="Arial" w:hAnsi="Arial" w:cs="Arial"/>
          <w:sz w:val="24"/>
          <w:szCs w:val="24"/>
        </w:rPr>
      </w:pPr>
      <w:r>
        <w:rPr>
          <w:rFonts w:ascii="Arial" w:hAnsi="Arial" w:cs="Arial"/>
          <w:sz w:val="24"/>
          <w:szCs w:val="24"/>
        </w:rPr>
        <w:t>Armando Oliva</w:t>
      </w:r>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7522370F" w14:textId="77777777" w:rsidR="003F2F6B" w:rsidRPr="00F10AC5" w:rsidRDefault="003F2F6B" w:rsidP="003F2F6B">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64A39891" w:rsidR="00743A21" w:rsidRPr="00EE1248" w:rsidRDefault="00E27B3E" w:rsidP="00A03F8F">
      <w:pPr>
        <w:pStyle w:val="Heading1"/>
        <w:spacing w:before="0" w:beforeAutospacing="0" w:after="0" w:afterAutospacing="0"/>
        <w:rPr>
          <w:rFonts w:ascii="Arial" w:hAnsi="Arial" w:cs="Arial"/>
          <w:sz w:val="20"/>
          <w:szCs w:val="20"/>
        </w:rPr>
      </w:pPr>
      <w:r w:rsidRPr="00EE1248">
        <w:rPr>
          <w:rFonts w:ascii="Arial" w:hAnsi="Arial" w:cs="Arial"/>
          <w:sz w:val="20"/>
          <w:szCs w:val="20"/>
        </w:rPr>
        <w:t>Abstrac</w:t>
      </w:r>
      <w:r w:rsidR="00EE1248" w:rsidRPr="00EE1248">
        <w:rPr>
          <w:rFonts w:ascii="Arial" w:hAnsi="Arial" w:cs="Arial"/>
          <w:sz w:val="20"/>
          <w:szCs w:val="20"/>
        </w:rPr>
        <w:t>t</w:t>
      </w:r>
    </w:p>
    <w:p w14:paraId="0D9BB368" w14:textId="77777777" w:rsidR="003F2F6B" w:rsidRPr="003F2F6B" w:rsidRDefault="003F2F6B" w:rsidP="003F2F6B">
      <w:pPr>
        <w:pStyle w:val="PaperBody"/>
        <w:widowControl/>
        <w:jc w:val="both"/>
        <w:rPr>
          <w:rFonts w:ascii="Arial" w:hAnsi="Arial" w:cs="Arial"/>
          <w:szCs w:val="18"/>
        </w:rPr>
      </w:pPr>
      <w:r w:rsidRPr="003F2F6B">
        <w:rPr>
          <w:rFonts w:ascii="Arial" w:hAnsi="Arial" w:cs="Arial"/>
          <w:szCs w:val="18"/>
        </w:rPr>
        <w:t>The pharmaceutical industry continues to be plagued by data integration and management challenges across the clinical trial data life cycle. Considerable progress has been made in recent years with the implementation of CDISC standards. Historically, standards focused on distinct segments of the clinical trial process: study design, submission, publication. To provide a future-proof solution, these standards must be adapted and integrated holistically and consistently across all use cases.</w:t>
      </w:r>
    </w:p>
    <w:p w14:paraId="64880D21" w14:textId="30C7F8F1" w:rsidR="000F19B4" w:rsidRDefault="003F2F6B" w:rsidP="003F2F6B">
      <w:pPr>
        <w:pStyle w:val="PaperBody"/>
        <w:widowControl/>
        <w:spacing w:before="0"/>
        <w:jc w:val="both"/>
        <w:rPr>
          <w:rFonts w:ascii="Arial" w:hAnsi="Arial" w:cs="Arial"/>
          <w:szCs w:val="18"/>
        </w:rPr>
      </w:pPr>
      <w:r w:rsidRPr="003F2F6B">
        <w:rPr>
          <w:rFonts w:ascii="Arial" w:hAnsi="Arial" w:cs="Arial"/>
          <w:szCs w:val="18"/>
        </w:rPr>
        <w:t xml:space="preserve">Linked Data provides a potential solution by representing clinical trial concepts at their atomic level, then leveraging ontological classification and rules integration. This paper reports results from the </w:t>
      </w:r>
      <w:proofErr w:type="spellStart"/>
      <w:r w:rsidRPr="003F2F6B">
        <w:rPr>
          <w:rFonts w:ascii="Arial" w:hAnsi="Arial" w:cs="Arial"/>
          <w:szCs w:val="18"/>
        </w:rPr>
        <w:t>PhUSE</w:t>
      </w:r>
      <w:proofErr w:type="spellEnd"/>
      <w:r w:rsidRPr="003F2F6B">
        <w:rPr>
          <w:rFonts w:ascii="Arial" w:hAnsi="Arial" w:cs="Arial"/>
          <w:szCs w:val="18"/>
        </w:rPr>
        <w:t xml:space="preserve"> project "Clinical Trials Data as RDF."  SDTM data was converted to Linked Data based on CDISC and custom ontologies, then reassembled into high-quality, submission-ready data sets. The approach has several advantages, including the inextricable representation of data and their meaning in ways not possible in traditional approaches</w:t>
      </w:r>
      <w:r w:rsidR="000F19B4">
        <w:rPr>
          <w:rFonts w:ascii="Arial" w:hAnsi="Arial" w:cs="Arial"/>
          <w:szCs w:val="18"/>
        </w:rPr>
        <w:t>.</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Pr="00EE1248" w:rsidRDefault="00743A2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Introduction</w:t>
      </w:r>
      <w:r w:rsidR="00674C56" w:rsidRPr="00EE1248">
        <w:rPr>
          <w:rFonts w:ascii="Arial" w:hAnsi="Arial" w:cs="Arial"/>
          <w:sz w:val="20"/>
          <w:szCs w:val="20"/>
        </w:rPr>
        <w:tab/>
      </w:r>
    </w:p>
    <w:p w14:paraId="29FBC22E" w14:textId="6E521FD9" w:rsidR="00B4740A" w:rsidRDefault="00711CA4" w:rsidP="007436F2">
      <w:pPr>
        <w:jc w:val="both"/>
        <w:rPr>
          <w:ins w:id="0" w:author="aoliva" w:date="2018-04-09T08:53:00Z"/>
          <w:rFonts w:ascii="Arial" w:hAnsi="Arial" w:cs="Arial"/>
          <w:sz w:val="18"/>
          <w:szCs w:val="18"/>
        </w:rPr>
      </w:pPr>
      <w:ins w:id="1" w:author="aoliva" w:date="2018-04-09T08:38:00Z">
        <w:r>
          <w:rPr>
            <w:rFonts w:ascii="Arial" w:hAnsi="Arial" w:cs="Arial"/>
            <w:sz w:val="18"/>
            <w:szCs w:val="18"/>
          </w:rPr>
          <w:t xml:space="preserve">For more than 15 years, we have witnessed the </w:t>
        </w:r>
      </w:ins>
      <w:ins w:id="2" w:author="aoliva" w:date="2018-04-09T08:39:00Z">
        <w:r w:rsidR="00B4740A">
          <w:rPr>
            <w:rFonts w:ascii="Arial" w:hAnsi="Arial" w:cs="Arial"/>
            <w:sz w:val="18"/>
            <w:szCs w:val="18"/>
          </w:rPr>
          <w:t xml:space="preserve">gradual, and more recently, rapid adoption and implementation of CDISC standards. This has in general been a great </w:t>
        </w:r>
      </w:ins>
      <w:ins w:id="3" w:author="aoliva" w:date="2018-04-09T08:40:00Z">
        <w:r w:rsidR="00B4740A">
          <w:rPr>
            <w:rFonts w:ascii="Arial" w:hAnsi="Arial" w:cs="Arial"/>
            <w:sz w:val="18"/>
            <w:szCs w:val="18"/>
          </w:rPr>
          <w:t>success</w:t>
        </w:r>
      </w:ins>
      <w:ins w:id="4" w:author="aoliva" w:date="2018-04-09T08:39:00Z">
        <w:r w:rsidR="00B4740A">
          <w:rPr>
            <w:rFonts w:ascii="Arial" w:hAnsi="Arial" w:cs="Arial"/>
            <w:sz w:val="18"/>
            <w:szCs w:val="18"/>
          </w:rPr>
          <w:t xml:space="preserve"> </w:t>
        </w:r>
      </w:ins>
      <w:ins w:id="5" w:author="aoliva" w:date="2018-04-09T08:40:00Z">
        <w:r w:rsidR="00B4740A">
          <w:rPr>
            <w:rFonts w:ascii="Arial" w:hAnsi="Arial" w:cs="Arial"/>
            <w:sz w:val="18"/>
            <w:szCs w:val="18"/>
          </w:rPr>
          <w:t xml:space="preserve">story. For example, the </w:t>
        </w:r>
      </w:ins>
      <w:ins w:id="6" w:author="aoliva" w:date="2018-04-09T08:50:00Z">
        <w:r w:rsidR="00D255E0">
          <w:rPr>
            <w:rFonts w:ascii="Arial" w:hAnsi="Arial" w:cs="Arial"/>
            <w:sz w:val="18"/>
            <w:szCs w:val="18"/>
          </w:rPr>
          <w:t>implementation</w:t>
        </w:r>
      </w:ins>
      <w:ins w:id="7" w:author="aoliva" w:date="2018-04-09T08:40:00Z">
        <w:r w:rsidR="00B4740A">
          <w:rPr>
            <w:rFonts w:ascii="Arial" w:hAnsi="Arial" w:cs="Arial"/>
            <w:sz w:val="18"/>
            <w:szCs w:val="18"/>
          </w:rPr>
          <w:t xml:space="preserve"> of the Study Data Tabulation Model (SDTM) for regulatory submission datasets to the FDA has led to a new generation of automated tools to process and analyze the data resulting in improvements and efficiencies in </w:t>
        </w:r>
      </w:ins>
      <w:ins w:id="8" w:author="aoliva" w:date="2018-04-09T08:43:00Z">
        <w:r w:rsidR="00B4740A">
          <w:rPr>
            <w:rFonts w:ascii="Arial" w:hAnsi="Arial" w:cs="Arial"/>
            <w:sz w:val="18"/>
            <w:szCs w:val="18"/>
          </w:rPr>
          <w:t xml:space="preserve">scientific and </w:t>
        </w:r>
      </w:ins>
      <w:ins w:id="9" w:author="aoliva" w:date="2018-04-09T08:40:00Z">
        <w:r w:rsidR="00B4740A">
          <w:rPr>
            <w:rFonts w:ascii="Arial" w:hAnsi="Arial" w:cs="Arial"/>
            <w:sz w:val="18"/>
            <w:szCs w:val="18"/>
          </w:rPr>
          <w:t>regulatory review.</w:t>
        </w:r>
      </w:ins>
      <w:ins w:id="10" w:author="aoliva" w:date="2018-04-09T08:43:00Z">
        <w:r w:rsidR="00B4740A">
          <w:rPr>
            <w:rFonts w:ascii="Arial" w:hAnsi="Arial" w:cs="Arial"/>
            <w:sz w:val="18"/>
            <w:szCs w:val="18"/>
          </w:rPr>
          <w:t xml:space="preserve"> </w:t>
        </w:r>
      </w:ins>
      <w:ins w:id="11" w:author="aoliva" w:date="2018-04-09T08:50:00Z">
        <w:r w:rsidR="00D255E0">
          <w:rPr>
            <w:rFonts w:ascii="Arial" w:hAnsi="Arial" w:cs="Arial"/>
            <w:sz w:val="18"/>
            <w:szCs w:val="18"/>
          </w:rPr>
          <w:t>During</w:t>
        </w:r>
      </w:ins>
      <w:ins w:id="12" w:author="aoliva" w:date="2018-04-09T08:43:00Z">
        <w:r w:rsidR="00B4740A">
          <w:rPr>
            <w:rFonts w:ascii="Arial" w:hAnsi="Arial" w:cs="Arial"/>
            <w:sz w:val="18"/>
            <w:szCs w:val="18"/>
          </w:rPr>
          <w:t xml:space="preserve"> the Dark Ages before data standards, the industry was </w:t>
        </w:r>
      </w:ins>
      <w:ins w:id="13" w:author="aoliva" w:date="2018-04-09T08:44:00Z">
        <w:r w:rsidR="00B4740A">
          <w:rPr>
            <w:rFonts w:ascii="Arial" w:hAnsi="Arial" w:cs="Arial"/>
            <w:sz w:val="18"/>
            <w:szCs w:val="18"/>
          </w:rPr>
          <w:t xml:space="preserve">barely </w:t>
        </w:r>
      </w:ins>
      <w:ins w:id="14" w:author="aoliva" w:date="2018-04-09T08:43:00Z">
        <w:r w:rsidR="00B4740A">
          <w:rPr>
            <w:rFonts w:ascii="Arial" w:hAnsi="Arial" w:cs="Arial"/>
            <w:sz w:val="18"/>
            <w:szCs w:val="18"/>
          </w:rPr>
          <w:t>crawling</w:t>
        </w:r>
      </w:ins>
      <w:ins w:id="15" w:author="aoliva" w:date="2018-04-09T08:44:00Z">
        <w:r w:rsidR="00B4740A">
          <w:rPr>
            <w:rFonts w:ascii="Arial" w:hAnsi="Arial" w:cs="Arial"/>
            <w:sz w:val="18"/>
            <w:szCs w:val="18"/>
          </w:rPr>
          <w:t xml:space="preserve"> with respect to automated data management and analysis processes</w:t>
        </w:r>
      </w:ins>
      <w:ins w:id="16" w:author="aoliva" w:date="2018-04-09T08:43:00Z">
        <w:r w:rsidR="00B4740A">
          <w:rPr>
            <w:rFonts w:ascii="Arial" w:hAnsi="Arial" w:cs="Arial"/>
            <w:sz w:val="18"/>
            <w:szCs w:val="18"/>
          </w:rPr>
          <w:t xml:space="preserve">, but now we can universally acknowledge that </w:t>
        </w:r>
      </w:ins>
      <w:ins w:id="17" w:author="aoliva" w:date="2018-04-09T08:45:00Z">
        <w:r w:rsidR="00B4740A">
          <w:rPr>
            <w:rFonts w:ascii="Arial" w:hAnsi="Arial" w:cs="Arial"/>
            <w:sz w:val="18"/>
            <w:szCs w:val="18"/>
          </w:rPr>
          <w:t>the industry is now walking, and at a fairly brisk pace! However, problems remain</w:t>
        </w:r>
      </w:ins>
      <w:ins w:id="18" w:author="aoliva" w:date="2018-04-09T08:51:00Z">
        <w:r w:rsidR="00D255E0">
          <w:rPr>
            <w:rFonts w:ascii="Arial" w:hAnsi="Arial" w:cs="Arial"/>
            <w:sz w:val="18"/>
            <w:szCs w:val="18"/>
          </w:rPr>
          <w:t>.</w:t>
        </w:r>
      </w:ins>
      <w:ins w:id="19" w:author="aoliva" w:date="2018-04-09T08:45:00Z">
        <w:r w:rsidR="00B4740A">
          <w:rPr>
            <w:rFonts w:ascii="Arial" w:hAnsi="Arial" w:cs="Arial"/>
            <w:sz w:val="18"/>
            <w:szCs w:val="18"/>
          </w:rPr>
          <w:t xml:space="preserve"> Industry continues to face data integration and management challenges</w:t>
        </w:r>
      </w:ins>
      <w:ins w:id="20" w:author="aoliva" w:date="2018-04-09T08:51:00Z">
        <w:r w:rsidR="00D255E0" w:rsidRPr="00D255E0">
          <w:rPr>
            <w:rFonts w:ascii="Arial" w:hAnsi="Arial" w:cs="Arial"/>
            <w:sz w:val="18"/>
            <w:szCs w:val="18"/>
          </w:rPr>
          <w:t xml:space="preserve"> </w:t>
        </w:r>
        <w:r w:rsidR="00D255E0">
          <w:rPr>
            <w:rFonts w:ascii="Arial" w:hAnsi="Arial" w:cs="Arial"/>
            <w:sz w:val="18"/>
            <w:szCs w:val="18"/>
          </w:rPr>
          <w:t>despite the availability</w:t>
        </w:r>
        <w:r w:rsidR="00D255E0">
          <w:rPr>
            <w:rFonts w:ascii="Arial" w:hAnsi="Arial" w:cs="Arial"/>
            <w:sz w:val="18"/>
            <w:szCs w:val="18"/>
          </w:rPr>
          <w:t xml:space="preserve"> of data standards</w:t>
        </w:r>
      </w:ins>
      <w:ins w:id="21" w:author="aoliva" w:date="2018-04-09T08:45:00Z">
        <w:r w:rsidR="00B4740A">
          <w:rPr>
            <w:rFonts w:ascii="Arial" w:hAnsi="Arial" w:cs="Arial"/>
            <w:sz w:val="18"/>
            <w:szCs w:val="18"/>
          </w:rPr>
          <w:t xml:space="preserve">. </w:t>
        </w:r>
      </w:ins>
      <w:ins w:id="22" w:author="aoliva" w:date="2018-04-09T08:47:00Z">
        <w:r w:rsidR="00B4740A">
          <w:rPr>
            <w:rFonts w:ascii="Arial" w:hAnsi="Arial" w:cs="Arial"/>
            <w:sz w:val="18"/>
            <w:szCs w:val="18"/>
          </w:rPr>
          <w:t xml:space="preserve">Inconsistencies in standards implementation is only one of several reasons that we fail to achieve an optimal level of computable semantic interoperability (CSO). </w:t>
        </w:r>
      </w:ins>
      <w:ins w:id="23" w:author="aoliva" w:date="2018-04-09T08:40:00Z">
        <w:r w:rsidR="00B4740A">
          <w:rPr>
            <w:rFonts w:ascii="Arial" w:hAnsi="Arial" w:cs="Arial"/>
            <w:sz w:val="18"/>
            <w:szCs w:val="18"/>
          </w:rPr>
          <w:t xml:space="preserve"> </w:t>
        </w:r>
      </w:ins>
    </w:p>
    <w:p w14:paraId="5F9CB287" w14:textId="77777777" w:rsidR="00D255E0" w:rsidRDefault="00D255E0" w:rsidP="007436F2">
      <w:pPr>
        <w:jc w:val="both"/>
        <w:rPr>
          <w:ins w:id="24" w:author="aoliva" w:date="2018-04-09T08:53:00Z"/>
          <w:rFonts w:ascii="Arial" w:hAnsi="Arial" w:cs="Arial"/>
          <w:sz w:val="18"/>
          <w:szCs w:val="18"/>
        </w:rPr>
      </w:pPr>
    </w:p>
    <w:p w14:paraId="5C9CC678" w14:textId="0FE30F83" w:rsidR="00D255E0" w:rsidRDefault="00D255E0" w:rsidP="00D255E0">
      <w:pPr>
        <w:pStyle w:val="PaperBody"/>
        <w:widowControl/>
        <w:spacing w:before="0"/>
        <w:jc w:val="both"/>
        <w:rPr>
          <w:ins w:id="25" w:author="aoliva" w:date="2018-04-09T08:56:00Z"/>
          <w:rFonts w:ascii="Arial" w:hAnsi="Arial" w:cs="Arial"/>
          <w:szCs w:val="18"/>
        </w:rPr>
      </w:pPr>
      <w:ins w:id="26" w:author="aoliva" w:date="2018-04-09T08:53:00Z">
        <w:r>
          <w:rPr>
            <w:rFonts w:ascii="Arial" w:hAnsi="Arial" w:cs="Arial"/>
            <w:szCs w:val="18"/>
          </w:rPr>
          <w:t>Linked Data is defined as a method of publishing structured data so that it can be interlined and become more useful through semantic queries.</w:t>
        </w:r>
      </w:ins>
      <w:ins w:id="27" w:author="aoliva" w:date="2018-04-09T08:55:00Z">
        <w:r>
          <w:rPr>
            <w:rStyle w:val="FootnoteReference"/>
            <w:rFonts w:ascii="Arial" w:hAnsi="Arial" w:cs="Arial"/>
            <w:szCs w:val="18"/>
          </w:rPr>
          <w:footnoteReference w:id="1"/>
        </w:r>
      </w:ins>
      <w:ins w:id="29" w:author="aoliva" w:date="2018-04-09T08:56:00Z">
        <w:r>
          <w:rPr>
            <w:rFonts w:ascii="Arial" w:hAnsi="Arial" w:cs="Arial"/>
            <w:szCs w:val="18"/>
          </w:rPr>
          <w:t xml:space="preserve"> </w:t>
        </w:r>
        <w:r w:rsidRPr="003F2F6B">
          <w:rPr>
            <w:rFonts w:ascii="Arial" w:hAnsi="Arial" w:cs="Arial"/>
            <w:szCs w:val="18"/>
          </w:rPr>
          <w:t xml:space="preserve">Linked Data provides a potential solution by representing clinical trial concepts at their atomic level, then leveraging ontological classification and rules integration. </w:t>
        </w:r>
        <w:r>
          <w:rPr>
            <w:rFonts w:ascii="Arial" w:hAnsi="Arial" w:cs="Arial"/>
            <w:szCs w:val="18"/>
          </w:rPr>
          <w:t>The Resource Description Framework (RDF), a World Wide Web Consortium (W3C) standard, is a</w:t>
        </w:r>
      </w:ins>
      <w:ins w:id="30" w:author="aoliva" w:date="2018-04-09T08:57:00Z">
        <w:r>
          <w:rPr>
            <w:rFonts w:ascii="Arial" w:hAnsi="Arial" w:cs="Arial"/>
            <w:szCs w:val="18"/>
          </w:rPr>
          <w:t>n established approa</w:t>
        </w:r>
      </w:ins>
      <w:ins w:id="31" w:author="aoliva" w:date="2018-04-09T08:58:00Z">
        <w:r>
          <w:rPr>
            <w:rFonts w:ascii="Arial" w:hAnsi="Arial" w:cs="Arial"/>
            <w:szCs w:val="18"/>
          </w:rPr>
          <w:t>ch</w:t>
        </w:r>
      </w:ins>
      <w:ins w:id="32" w:author="aoliva" w:date="2018-04-09T08:57:00Z">
        <w:r>
          <w:rPr>
            <w:rFonts w:ascii="Arial" w:hAnsi="Arial" w:cs="Arial"/>
            <w:szCs w:val="18"/>
          </w:rPr>
          <w:t xml:space="preserve"> to achieve Linked Data </w:t>
        </w:r>
      </w:ins>
      <w:ins w:id="33" w:author="aoliva" w:date="2018-04-09T08:58:00Z">
        <w:r>
          <w:rPr>
            <w:rFonts w:ascii="Arial" w:hAnsi="Arial" w:cs="Arial"/>
            <w:szCs w:val="18"/>
          </w:rPr>
          <w:t>s</w:t>
        </w:r>
      </w:ins>
      <w:ins w:id="34" w:author="aoliva" w:date="2018-04-09T08:57:00Z">
        <w:r>
          <w:rPr>
            <w:rFonts w:ascii="Arial" w:hAnsi="Arial" w:cs="Arial"/>
            <w:szCs w:val="18"/>
          </w:rPr>
          <w:t xml:space="preserve">olutions. </w:t>
        </w:r>
      </w:ins>
      <w:ins w:id="35" w:author="aoliva" w:date="2018-04-09T08:56:00Z">
        <w:r w:rsidRPr="003F2F6B">
          <w:rPr>
            <w:rFonts w:ascii="Arial" w:hAnsi="Arial" w:cs="Arial"/>
            <w:szCs w:val="18"/>
          </w:rPr>
          <w:t xml:space="preserve">This paper reports results from the </w:t>
        </w:r>
        <w:proofErr w:type="spellStart"/>
        <w:r w:rsidRPr="003F2F6B">
          <w:rPr>
            <w:rFonts w:ascii="Arial" w:hAnsi="Arial" w:cs="Arial"/>
            <w:szCs w:val="18"/>
          </w:rPr>
          <w:t>PhUSE</w:t>
        </w:r>
        <w:proofErr w:type="spellEnd"/>
        <w:r w:rsidRPr="003F2F6B">
          <w:rPr>
            <w:rFonts w:ascii="Arial" w:hAnsi="Arial" w:cs="Arial"/>
            <w:szCs w:val="18"/>
          </w:rPr>
          <w:t xml:space="preserve"> project "Clinical Trials Data as RDF."  SDTM data was converted to Linked Data based on CDISC and custom ontologies, then reassembled into high-quality, submission-ready data sets. </w:t>
        </w:r>
      </w:ins>
      <w:ins w:id="36" w:author="aoliva" w:date="2018-04-09T09:00:00Z">
        <w:r w:rsidR="00954B95">
          <w:rPr>
            <w:rFonts w:ascii="Arial" w:hAnsi="Arial" w:cs="Arial"/>
            <w:szCs w:val="18"/>
          </w:rPr>
          <w:t xml:space="preserve">This approach benefits from the ability to define concepts computationally so that inconsistencies in implementation can be minimized. The result is the automated creation of highly structured, high consistent SDTM data, thereby essentially removing the high variability in SDTM </w:t>
        </w:r>
      </w:ins>
      <w:ins w:id="37" w:author="aoliva" w:date="2018-04-09T09:02:00Z">
        <w:r w:rsidR="00954B95">
          <w:rPr>
            <w:rFonts w:ascii="Arial" w:hAnsi="Arial" w:cs="Arial"/>
            <w:szCs w:val="18"/>
          </w:rPr>
          <w:t>implementation</w:t>
        </w:r>
      </w:ins>
      <w:ins w:id="38" w:author="aoliva" w:date="2018-04-09T09:00:00Z">
        <w:r w:rsidR="00954B95">
          <w:rPr>
            <w:rFonts w:ascii="Arial" w:hAnsi="Arial" w:cs="Arial"/>
            <w:szCs w:val="18"/>
          </w:rPr>
          <w:t xml:space="preserve"> </w:t>
        </w:r>
      </w:ins>
      <w:ins w:id="39" w:author="aoliva" w:date="2018-04-09T09:02:00Z">
        <w:r w:rsidR="00954B95">
          <w:rPr>
            <w:rFonts w:ascii="Arial" w:hAnsi="Arial" w:cs="Arial"/>
            <w:szCs w:val="18"/>
          </w:rPr>
          <w:t xml:space="preserve">seen today. </w:t>
        </w:r>
      </w:ins>
      <w:ins w:id="40" w:author="aoliva" w:date="2018-04-09T08:56:00Z">
        <w:r w:rsidRPr="003F2F6B">
          <w:rPr>
            <w:rFonts w:ascii="Arial" w:hAnsi="Arial" w:cs="Arial"/>
            <w:szCs w:val="18"/>
          </w:rPr>
          <w:t xml:space="preserve">The approach has several </w:t>
        </w:r>
      </w:ins>
      <w:ins w:id="41" w:author="aoliva" w:date="2018-04-09T09:02:00Z">
        <w:r w:rsidR="00954B95">
          <w:rPr>
            <w:rFonts w:ascii="Arial" w:hAnsi="Arial" w:cs="Arial"/>
            <w:szCs w:val="18"/>
          </w:rPr>
          <w:t xml:space="preserve">additional </w:t>
        </w:r>
      </w:ins>
      <w:ins w:id="42" w:author="aoliva" w:date="2018-04-09T08:56:00Z">
        <w:r w:rsidRPr="003F2F6B">
          <w:rPr>
            <w:rFonts w:ascii="Arial" w:hAnsi="Arial" w:cs="Arial"/>
            <w:szCs w:val="18"/>
          </w:rPr>
          <w:t>advantages, including the inextricable representation of data and their</w:t>
        </w:r>
        <w:r w:rsidR="00954B95">
          <w:rPr>
            <w:rFonts w:ascii="Arial" w:hAnsi="Arial" w:cs="Arial"/>
            <w:szCs w:val="18"/>
          </w:rPr>
          <w:t xml:space="preserve"> meaning in ways not possible </w:t>
        </w:r>
      </w:ins>
      <w:ins w:id="43" w:author="aoliva" w:date="2018-04-09T09:03:00Z">
        <w:r w:rsidR="00954B95">
          <w:rPr>
            <w:rFonts w:ascii="Arial" w:hAnsi="Arial" w:cs="Arial"/>
            <w:szCs w:val="18"/>
          </w:rPr>
          <w:t>in</w:t>
        </w:r>
      </w:ins>
      <w:ins w:id="44" w:author="aoliva" w:date="2018-04-09T08:56:00Z">
        <w:r w:rsidRPr="003F2F6B">
          <w:rPr>
            <w:rFonts w:ascii="Arial" w:hAnsi="Arial" w:cs="Arial"/>
            <w:szCs w:val="18"/>
          </w:rPr>
          <w:t xml:space="preserve"> traditional approaches</w:t>
        </w:r>
        <w:r>
          <w:rPr>
            <w:rFonts w:ascii="Arial" w:hAnsi="Arial" w:cs="Arial"/>
            <w:szCs w:val="18"/>
          </w:rPr>
          <w:t>.</w:t>
        </w:r>
      </w:ins>
    </w:p>
    <w:p w14:paraId="1979D810" w14:textId="3419CB66" w:rsidR="00D255E0" w:rsidRDefault="00D255E0" w:rsidP="007436F2">
      <w:pPr>
        <w:jc w:val="both"/>
        <w:rPr>
          <w:ins w:id="45" w:author="aoliva" w:date="2018-04-09T08:39:00Z"/>
          <w:rFonts w:ascii="Arial" w:hAnsi="Arial" w:cs="Arial"/>
          <w:sz w:val="18"/>
          <w:szCs w:val="18"/>
        </w:rPr>
      </w:pPr>
    </w:p>
    <w:p w14:paraId="704AE335" w14:textId="23DC7653" w:rsidR="00B4740A" w:rsidRDefault="00220647" w:rsidP="007436F2">
      <w:pPr>
        <w:jc w:val="both"/>
        <w:rPr>
          <w:ins w:id="46" w:author="aoliva" w:date="2018-04-09T09:03:00Z"/>
          <w:rFonts w:ascii="Arial" w:hAnsi="Arial" w:cs="Arial"/>
          <w:sz w:val="18"/>
          <w:szCs w:val="18"/>
        </w:rPr>
      </w:pPr>
      <w:ins w:id="47" w:author="aoliva" w:date="2018-04-09T09:03:00Z">
        <w:r>
          <w:rPr>
            <w:rFonts w:ascii="Arial" w:hAnsi="Arial" w:cs="Arial"/>
            <w:sz w:val="18"/>
            <w:szCs w:val="18"/>
          </w:rPr>
          <w:t>In the world of clinical trials data management and analysis, Linked Data provides the ability to take the industry to the next level. From barely crawling, to now walking, Linked Data provides the capability to reach the next level</w:t>
        </w:r>
      </w:ins>
      <w:ins w:id="48" w:author="aoliva" w:date="2018-04-09T09:09:00Z">
        <w:r>
          <w:rPr>
            <w:rFonts w:ascii="Arial" w:hAnsi="Arial" w:cs="Arial"/>
            <w:sz w:val="18"/>
            <w:szCs w:val="18"/>
          </w:rPr>
          <w:t xml:space="preserve">. The industry can soon fly. </w:t>
        </w:r>
      </w:ins>
      <w:ins w:id="49" w:author="aoliva" w:date="2018-04-09T09:03:00Z">
        <w:r>
          <w:rPr>
            <w:rFonts w:ascii="Arial" w:hAnsi="Arial" w:cs="Arial"/>
            <w:sz w:val="18"/>
            <w:szCs w:val="18"/>
          </w:rPr>
          <w:t xml:space="preserve"> </w:t>
        </w:r>
      </w:ins>
    </w:p>
    <w:p w14:paraId="049AE9FF" w14:textId="77777777" w:rsidR="00220647" w:rsidRDefault="00220647" w:rsidP="007436F2">
      <w:pPr>
        <w:jc w:val="both"/>
        <w:rPr>
          <w:ins w:id="50" w:author="aoliva" w:date="2018-04-09T09:06:00Z"/>
          <w:rFonts w:ascii="Arial" w:hAnsi="Arial" w:cs="Arial"/>
          <w:sz w:val="18"/>
          <w:szCs w:val="18"/>
        </w:rPr>
      </w:pPr>
    </w:p>
    <w:p w14:paraId="15956549" w14:textId="10457061" w:rsidR="00220647" w:rsidRDefault="00220647" w:rsidP="00220647">
      <w:pPr>
        <w:pStyle w:val="Heading1"/>
        <w:rPr>
          <w:ins w:id="51" w:author="aoliva" w:date="2018-04-09T09:07:00Z"/>
          <w:rFonts w:ascii="Arial" w:hAnsi="Arial" w:cs="Arial"/>
          <w:sz w:val="20"/>
          <w:szCs w:val="20"/>
        </w:rPr>
        <w:pPrChange w:id="52" w:author="aoliva" w:date="2018-04-09T09:07:00Z">
          <w:pPr>
            <w:jc w:val="both"/>
          </w:pPr>
        </w:pPrChange>
      </w:pPr>
      <w:ins w:id="53" w:author="aoliva" w:date="2018-04-09T09:07:00Z">
        <w:r>
          <w:rPr>
            <w:rFonts w:ascii="Arial" w:hAnsi="Arial" w:cs="Arial"/>
            <w:sz w:val="20"/>
            <w:szCs w:val="20"/>
          </w:rPr>
          <w:t>The Problem</w:t>
        </w:r>
      </w:ins>
    </w:p>
    <w:p w14:paraId="1F5B652F" w14:textId="73077180" w:rsidR="00220647" w:rsidRDefault="006F2150" w:rsidP="00220647">
      <w:pPr>
        <w:rPr>
          <w:ins w:id="54" w:author="aoliva" w:date="2018-04-09T09:22:00Z"/>
          <w:rFonts w:ascii="Arial" w:hAnsi="Arial" w:cs="Arial"/>
          <w:sz w:val="18"/>
          <w:szCs w:val="18"/>
        </w:rPr>
        <w:pPrChange w:id="55" w:author="aoliva" w:date="2018-04-09T09:07:00Z">
          <w:pPr>
            <w:jc w:val="both"/>
          </w:pPr>
        </w:pPrChange>
      </w:pPr>
      <w:ins w:id="56" w:author="aoliva" w:date="2018-04-09T09:10:00Z">
        <w:r w:rsidRPr="006F2150">
          <w:rPr>
            <w:rFonts w:ascii="Arial" w:hAnsi="Arial" w:cs="Arial"/>
            <w:sz w:val="18"/>
            <w:szCs w:val="18"/>
            <w:rPrChange w:id="57" w:author="aoliva" w:date="2018-04-09T09:11:00Z">
              <w:rPr>
                <w:rFonts w:ascii="Arial" w:hAnsi="Arial" w:cs="Arial"/>
              </w:rPr>
            </w:rPrChange>
          </w:rPr>
          <w:t>When one considers the process to create an</w:t>
        </w:r>
      </w:ins>
      <w:ins w:id="58" w:author="aoliva" w:date="2018-04-09T09:20:00Z">
        <w:r w:rsidR="000247C5">
          <w:rPr>
            <w:rFonts w:ascii="Arial" w:hAnsi="Arial" w:cs="Arial"/>
            <w:sz w:val="18"/>
            <w:szCs w:val="18"/>
          </w:rPr>
          <w:t>d</w:t>
        </w:r>
      </w:ins>
      <w:ins w:id="59" w:author="aoliva" w:date="2018-04-09T09:10:00Z">
        <w:r w:rsidRPr="006F2150">
          <w:rPr>
            <w:rFonts w:ascii="Arial" w:hAnsi="Arial" w:cs="Arial"/>
            <w:sz w:val="18"/>
            <w:szCs w:val="18"/>
            <w:rPrChange w:id="60" w:author="aoliva" w:date="2018-04-09T09:11:00Z">
              <w:rPr>
                <w:rFonts w:ascii="Arial" w:hAnsi="Arial" w:cs="Arial"/>
              </w:rPr>
            </w:rPrChange>
          </w:rPr>
          <w:t xml:space="preserve"> submit</w:t>
        </w:r>
      </w:ins>
      <w:ins w:id="61" w:author="aoliva" w:date="2018-04-09T09:11:00Z">
        <w:r>
          <w:rPr>
            <w:rFonts w:ascii="Arial" w:hAnsi="Arial" w:cs="Arial"/>
            <w:sz w:val="18"/>
            <w:szCs w:val="18"/>
          </w:rPr>
          <w:t xml:space="preserve"> SDTM datasets, one encounters an exceedingly slow, manual process. The instructions on creating valid SDTM datasets are located in human readable PDF documents. It is not unexpected that variability in </w:t>
        </w:r>
      </w:ins>
      <w:ins w:id="62" w:author="aoliva" w:date="2018-04-09T09:12:00Z">
        <w:r>
          <w:rPr>
            <w:rFonts w:ascii="Arial" w:hAnsi="Arial" w:cs="Arial"/>
            <w:sz w:val="18"/>
            <w:szCs w:val="18"/>
          </w:rPr>
          <w:t>implementation</w:t>
        </w:r>
      </w:ins>
      <w:ins w:id="63" w:author="aoliva" w:date="2018-04-09T09:11:00Z">
        <w:r>
          <w:rPr>
            <w:rFonts w:ascii="Arial" w:hAnsi="Arial" w:cs="Arial"/>
            <w:sz w:val="18"/>
            <w:szCs w:val="18"/>
          </w:rPr>
          <w:t xml:space="preserve"> </w:t>
        </w:r>
      </w:ins>
      <w:ins w:id="64" w:author="aoliva" w:date="2018-04-09T09:12:00Z">
        <w:r>
          <w:rPr>
            <w:rFonts w:ascii="Arial" w:hAnsi="Arial" w:cs="Arial"/>
            <w:sz w:val="18"/>
            <w:szCs w:val="18"/>
          </w:rPr>
          <w:t>is widespread as different human interp</w:t>
        </w:r>
        <w:r w:rsidR="000247C5">
          <w:rPr>
            <w:rFonts w:ascii="Arial" w:hAnsi="Arial" w:cs="Arial"/>
            <w:sz w:val="18"/>
            <w:szCs w:val="18"/>
          </w:rPr>
          <w:t xml:space="preserve">retations of the instructions </w:t>
        </w:r>
      </w:ins>
      <w:ins w:id="65" w:author="aoliva" w:date="2018-04-09T09:21:00Z">
        <w:r w:rsidR="000247C5">
          <w:rPr>
            <w:rFonts w:ascii="Arial" w:hAnsi="Arial" w:cs="Arial"/>
            <w:sz w:val="18"/>
            <w:szCs w:val="18"/>
          </w:rPr>
          <w:t>are</w:t>
        </w:r>
      </w:ins>
      <w:ins w:id="66" w:author="aoliva" w:date="2018-04-09T09:12:00Z">
        <w:r>
          <w:rPr>
            <w:rFonts w:ascii="Arial" w:hAnsi="Arial" w:cs="Arial"/>
            <w:sz w:val="18"/>
            <w:szCs w:val="18"/>
          </w:rPr>
          <w:t xml:space="preserve"> quite common. Worse still, the instructions are scattered across multiple sources and organizations. One must know CDISC models, CDISC terminology, MedDRA, WHO Drug Dictionary, and other standards, and must know how to integrate them holistically. Add on top of this the fact that standards are continuously evolving, often at different paces from one another, and the implementation </w:t>
        </w:r>
      </w:ins>
      <w:ins w:id="67" w:author="aoliva" w:date="2018-04-09T09:16:00Z">
        <w:r>
          <w:rPr>
            <w:rFonts w:ascii="Arial" w:hAnsi="Arial" w:cs="Arial"/>
            <w:sz w:val="18"/>
            <w:szCs w:val="18"/>
          </w:rPr>
          <w:t>challenges</w:t>
        </w:r>
      </w:ins>
      <w:ins w:id="68" w:author="aoliva" w:date="2018-04-09T09:12:00Z">
        <w:r>
          <w:rPr>
            <w:rFonts w:ascii="Arial" w:hAnsi="Arial" w:cs="Arial"/>
            <w:sz w:val="18"/>
            <w:szCs w:val="18"/>
          </w:rPr>
          <w:t xml:space="preserve"> are magnified. </w:t>
        </w:r>
      </w:ins>
      <w:ins w:id="69" w:author="aoliva" w:date="2018-04-09T09:16:00Z">
        <w:r>
          <w:rPr>
            <w:rFonts w:ascii="Arial" w:hAnsi="Arial" w:cs="Arial"/>
            <w:sz w:val="18"/>
            <w:szCs w:val="18"/>
          </w:rPr>
          <w:t>As an example, take the SDTM variable RACE. How to use this variable is described in the SDTM Implementation Guide</w:t>
        </w:r>
      </w:ins>
      <w:ins w:id="70" w:author="aoliva" w:date="2018-04-09T09:21:00Z">
        <w:r w:rsidR="000247C5">
          <w:rPr>
            <w:rFonts w:ascii="Arial" w:hAnsi="Arial" w:cs="Arial"/>
            <w:sz w:val="18"/>
            <w:szCs w:val="18"/>
          </w:rPr>
          <w:t xml:space="preserve"> published by CDISC</w:t>
        </w:r>
      </w:ins>
      <w:ins w:id="71" w:author="aoliva" w:date="2018-04-09T09:16:00Z">
        <w:r>
          <w:rPr>
            <w:rFonts w:ascii="Arial" w:hAnsi="Arial" w:cs="Arial"/>
            <w:sz w:val="18"/>
            <w:szCs w:val="18"/>
          </w:rPr>
          <w:t>. The permissible values for RACE ar</w:t>
        </w:r>
      </w:ins>
      <w:ins w:id="72" w:author="aoliva" w:date="2018-04-09T09:17:00Z">
        <w:r>
          <w:rPr>
            <w:rFonts w:ascii="Arial" w:hAnsi="Arial" w:cs="Arial"/>
            <w:sz w:val="18"/>
            <w:szCs w:val="18"/>
          </w:rPr>
          <w:t>e found elsewhere, in the SDTM terminology document</w:t>
        </w:r>
      </w:ins>
      <w:ins w:id="73" w:author="aoliva" w:date="2018-04-09T09:22:00Z">
        <w:r w:rsidR="000247C5">
          <w:rPr>
            <w:rFonts w:ascii="Arial" w:hAnsi="Arial" w:cs="Arial"/>
            <w:sz w:val="18"/>
            <w:szCs w:val="18"/>
          </w:rPr>
          <w:t xml:space="preserve"> </w:t>
        </w:r>
      </w:ins>
      <w:ins w:id="74" w:author="aoliva" w:date="2018-04-09T09:39:00Z">
        <w:r w:rsidR="00873186">
          <w:rPr>
            <w:rFonts w:ascii="Arial" w:hAnsi="Arial" w:cs="Arial"/>
            <w:sz w:val="18"/>
            <w:szCs w:val="18"/>
          </w:rPr>
          <w:t>made available</w:t>
        </w:r>
      </w:ins>
      <w:ins w:id="75" w:author="aoliva" w:date="2018-04-09T09:22:00Z">
        <w:r w:rsidR="000247C5">
          <w:rPr>
            <w:rFonts w:ascii="Arial" w:hAnsi="Arial" w:cs="Arial"/>
            <w:sz w:val="18"/>
            <w:szCs w:val="18"/>
          </w:rPr>
          <w:t xml:space="preserve"> by the National Cancer Institute Enterprise Vocabulary Services (NCI EVS)</w:t>
        </w:r>
      </w:ins>
      <w:ins w:id="76" w:author="aoliva" w:date="2018-04-09T09:17:00Z">
        <w:r>
          <w:rPr>
            <w:rFonts w:ascii="Arial" w:hAnsi="Arial" w:cs="Arial"/>
            <w:sz w:val="18"/>
            <w:szCs w:val="18"/>
          </w:rPr>
          <w:t xml:space="preserve">. The ability to link RACE </w:t>
        </w:r>
        <w:r>
          <w:rPr>
            <w:rFonts w:ascii="Arial" w:hAnsi="Arial" w:cs="Arial"/>
            <w:sz w:val="18"/>
            <w:szCs w:val="18"/>
          </w:rPr>
          <w:lastRenderedPageBreak/>
          <w:t xml:space="preserve">in </w:t>
        </w:r>
        <w:r w:rsidR="000247C5">
          <w:rPr>
            <w:rFonts w:ascii="Arial" w:hAnsi="Arial" w:cs="Arial"/>
            <w:sz w:val="18"/>
            <w:szCs w:val="18"/>
          </w:rPr>
          <w:t>one document with th</w:t>
        </w:r>
      </w:ins>
      <w:ins w:id="77" w:author="aoliva" w:date="2018-04-09T09:22:00Z">
        <w:r w:rsidR="000247C5">
          <w:rPr>
            <w:rFonts w:ascii="Arial" w:hAnsi="Arial" w:cs="Arial"/>
            <w:sz w:val="18"/>
            <w:szCs w:val="18"/>
          </w:rPr>
          <w:t>e</w:t>
        </w:r>
      </w:ins>
      <w:ins w:id="78" w:author="aoliva" w:date="2018-04-09T09:17:00Z">
        <w:r>
          <w:rPr>
            <w:rFonts w:ascii="Arial" w:hAnsi="Arial" w:cs="Arial"/>
            <w:sz w:val="18"/>
            <w:szCs w:val="18"/>
          </w:rPr>
          <w:t xml:space="preserve"> permissible values for RACE in another document is exactly what Linked Data is designed to do, so that an information system can easily link the two and </w:t>
        </w:r>
      </w:ins>
      <w:ins w:id="79" w:author="aoliva" w:date="2018-04-09T09:22:00Z">
        <w:r w:rsidR="000247C5">
          <w:rPr>
            <w:rFonts w:ascii="Arial" w:hAnsi="Arial" w:cs="Arial"/>
            <w:sz w:val="18"/>
            <w:szCs w:val="18"/>
          </w:rPr>
          <w:t xml:space="preserve">without having to rely on human memory for the link. </w:t>
        </w:r>
      </w:ins>
    </w:p>
    <w:p w14:paraId="513769CF" w14:textId="77777777" w:rsidR="000247C5" w:rsidRDefault="000247C5" w:rsidP="00220647">
      <w:pPr>
        <w:rPr>
          <w:ins w:id="80" w:author="aoliva" w:date="2018-04-09T09:23:00Z"/>
          <w:rFonts w:ascii="Arial" w:hAnsi="Arial" w:cs="Arial"/>
          <w:sz w:val="18"/>
          <w:szCs w:val="18"/>
        </w:rPr>
        <w:pPrChange w:id="81" w:author="aoliva" w:date="2018-04-09T09:07:00Z">
          <w:pPr>
            <w:jc w:val="both"/>
          </w:pPr>
        </w:pPrChange>
      </w:pPr>
    </w:p>
    <w:p w14:paraId="043261E0" w14:textId="1CC2D2BA" w:rsidR="000247C5" w:rsidRDefault="000247C5" w:rsidP="00220647">
      <w:pPr>
        <w:rPr>
          <w:ins w:id="82" w:author="aoliva" w:date="2018-04-09T09:28:00Z"/>
          <w:rFonts w:ascii="Arial" w:hAnsi="Arial" w:cs="Arial"/>
          <w:sz w:val="18"/>
          <w:szCs w:val="18"/>
        </w:rPr>
        <w:pPrChange w:id="83" w:author="aoliva" w:date="2018-04-09T09:07:00Z">
          <w:pPr>
            <w:jc w:val="both"/>
          </w:pPr>
        </w:pPrChange>
      </w:pPr>
      <w:ins w:id="84" w:author="aoliva" w:date="2018-04-09T09:23:00Z">
        <w:r>
          <w:rPr>
            <w:rFonts w:ascii="Arial" w:hAnsi="Arial" w:cs="Arial"/>
            <w:sz w:val="18"/>
            <w:szCs w:val="18"/>
          </w:rPr>
          <w:t xml:space="preserve">As another example, consider the </w:t>
        </w:r>
      </w:ins>
      <w:ins w:id="85" w:author="aoliva" w:date="2018-04-09T09:39:00Z">
        <w:r w:rsidR="00873186">
          <w:rPr>
            <w:rFonts w:ascii="Arial" w:hAnsi="Arial" w:cs="Arial"/>
            <w:sz w:val="18"/>
            <w:szCs w:val="18"/>
          </w:rPr>
          <w:t xml:space="preserve">SDTM </w:t>
        </w:r>
      </w:ins>
      <w:ins w:id="86" w:author="aoliva" w:date="2018-04-09T09:23:00Z">
        <w:r>
          <w:rPr>
            <w:rFonts w:ascii="Arial" w:hAnsi="Arial" w:cs="Arial"/>
            <w:sz w:val="18"/>
            <w:szCs w:val="18"/>
          </w:rPr>
          <w:t>referenc</w:t>
        </w:r>
        <w:r w:rsidR="00873186">
          <w:rPr>
            <w:rFonts w:ascii="Arial" w:hAnsi="Arial" w:cs="Arial"/>
            <w:sz w:val="18"/>
            <w:szCs w:val="18"/>
          </w:rPr>
          <w:t xml:space="preserve">e exposure end date </w:t>
        </w:r>
        <w:r>
          <w:rPr>
            <w:rFonts w:ascii="Arial" w:hAnsi="Arial" w:cs="Arial"/>
            <w:sz w:val="18"/>
            <w:szCs w:val="18"/>
          </w:rPr>
          <w:t xml:space="preserve">(RFXENDTC). This is the last </w:t>
        </w:r>
      </w:ins>
      <w:ins w:id="87" w:author="aoliva" w:date="2018-04-09T09:25:00Z">
        <w:r>
          <w:rPr>
            <w:rFonts w:ascii="Arial" w:hAnsi="Arial" w:cs="Arial"/>
            <w:sz w:val="18"/>
            <w:szCs w:val="18"/>
          </w:rPr>
          <w:t xml:space="preserve">known </w:t>
        </w:r>
      </w:ins>
      <w:ins w:id="88" w:author="aoliva" w:date="2018-04-09T09:23:00Z">
        <w:r>
          <w:rPr>
            <w:rFonts w:ascii="Arial" w:hAnsi="Arial" w:cs="Arial"/>
            <w:sz w:val="18"/>
            <w:szCs w:val="18"/>
          </w:rPr>
          <w:t>date of exposure to study medication</w:t>
        </w:r>
      </w:ins>
      <w:ins w:id="89" w:author="aoliva" w:date="2018-04-09T09:25:00Z">
        <w:r>
          <w:rPr>
            <w:rFonts w:ascii="Arial" w:hAnsi="Arial" w:cs="Arial"/>
            <w:sz w:val="18"/>
            <w:szCs w:val="18"/>
          </w:rPr>
          <w:t xml:space="preserve"> for a given subject in a trial. It is located in the DM (Demographics) domain. In reality, this is a variable that is derived from individual subject exposure records in the EX (Exposure) domain. Because the derivation is not </w:t>
        </w:r>
      </w:ins>
      <w:ins w:id="90" w:author="aoliva" w:date="2018-04-09T09:27:00Z">
        <w:r>
          <w:rPr>
            <w:rFonts w:ascii="Arial" w:hAnsi="Arial" w:cs="Arial"/>
            <w:sz w:val="18"/>
            <w:szCs w:val="18"/>
          </w:rPr>
          <w:t>computable</w:t>
        </w:r>
      </w:ins>
      <w:ins w:id="91" w:author="aoliva" w:date="2018-04-09T09:25:00Z">
        <w:r>
          <w:rPr>
            <w:rFonts w:ascii="Arial" w:hAnsi="Arial" w:cs="Arial"/>
            <w:sz w:val="18"/>
            <w:szCs w:val="18"/>
          </w:rPr>
          <w:t>, h</w:t>
        </w:r>
      </w:ins>
      <w:ins w:id="92" w:author="aoliva" w:date="2018-04-09T09:27:00Z">
        <w:r>
          <w:rPr>
            <w:rFonts w:ascii="Arial" w:hAnsi="Arial" w:cs="Arial"/>
            <w:sz w:val="18"/>
            <w:szCs w:val="18"/>
          </w:rPr>
          <w:t xml:space="preserve">uman error results in values for RFXENDTC that are not consistent with the more granular exposure data in EX. </w:t>
        </w:r>
      </w:ins>
      <w:ins w:id="93" w:author="aoliva" w:date="2018-04-09T09:28:00Z">
        <w:r>
          <w:rPr>
            <w:rFonts w:ascii="Arial" w:hAnsi="Arial" w:cs="Arial"/>
            <w:sz w:val="18"/>
            <w:szCs w:val="18"/>
          </w:rPr>
          <w:t xml:space="preserve">RDF provides the ability to define this concept computationally so that its derivation is consistent and automated across studies. </w:t>
        </w:r>
      </w:ins>
    </w:p>
    <w:p w14:paraId="1BD6B986" w14:textId="77777777" w:rsidR="000247C5" w:rsidRDefault="000247C5" w:rsidP="00220647">
      <w:pPr>
        <w:rPr>
          <w:ins w:id="94" w:author="aoliva" w:date="2018-04-09T09:29:00Z"/>
          <w:rFonts w:ascii="Arial" w:hAnsi="Arial" w:cs="Arial"/>
          <w:sz w:val="18"/>
          <w:szCs w:val="18"/>
        </w:rPr>
        <w:pPrChange w:id="95" w:author="aoliva" w:date="2018-04-09T09:07:00Z">
          <w:pPr>
            <w:jc w:val="both"/>
          </w:pPr>
        </w:pPrChange>
      </w:pPr>
    </w:p>
    <w:p w14:paraId="3F729B33" w14:textId="0AD33899" w:rsidR="000247C5" w:rsidRDefault="000247C5" w:rsidP="00220647">
      <w:pPr>
        <w:rPr>
          <w:ins w:id="96" w:author="aoliva" w:date="2018-04-09T09:36:00Z"/>
          <w:rFonts w:ascii="Arial" w:hAnsi="Arial" w:cs="Arial"/>
          <w:sz w:val="18"/>
          <w:szCs w:val="18"/>
        </w:rPr>
        <w:pPrChange w:id="97" w:author="aoliva" w:date="2018-04-09T09:07:00Z">
          <w:pPr>
            <w:jc w:val="both"/>
          </w:pPr>
        </w:pPrChange>
      </w:pPr>
      <w:ins w:id="98" w:author="aoliva" w:date="2018-04-09T09:29:00Z">
        <w:r>
          <w:rPr>
            <w:rFonts w:ascii="Arial" w:hAnsi="Arial" w:cs="Arial"/>
            <w:sz w:val="18"/>
            <w:szCs w:val="18"/>
          </w:rPr>
          <w:t>A third example is the representation of SDTM concepts that have varying definitions across submissions. Two examples are the reference start date and also the treatment emergent flag for an adverse event</w:t>
        </w:r>
      </w:ins>
      <w:ins w:id="99" w:author="aoliva" w:date="2018-04-09T09:31:00Z">
        <w:r w:rsidR="00873186">
          <w:rPr>
            <w:rFonts w:ascii="Arial" w:hAnsi="Arial" w:cs="Arial"/>
            <w:sz w:val="18"/>
            <w:szCs w:val="18"/>
          </w:rPr>
          <w:t>. These sponsor</w:t>
        </w:r>
      </w:ins>
      <w:ins w:id="100" w:author="aoliva" w:date="2018-04-09T09:35:00Z">
        <w:r w:rsidR="00873186">
          <w:rPr>
            <w:rFonts w:ascii="Arial" w:hAnsi="Arial" w:cs="Arial"/>
            <w:sz w:val="18"/>
            <w:szCs w:val="18"/>
          </w:rPr>
          <w:t>-</w:t>
        </w:r>
      </w:ins>
      <w:ins w:id="101" w:author="aoliva" w:date="2018-04-09T09:31:00Z">
        <w:r w:rsidR="00873186">
          <w:rPr>
            <w:rFonts w:ascii="Arial" w:hAnsi="Arial" w:cs="Arial"/>
            <w:sz w:val="18"/>
            <w:szCs w:val="18"/>
          </w:rPr>
          <w:t xml:space="preserve">provided definitions are often </w:t>
        </w:r>
      </w:ins>
      <w:ins w:id="102" w:author="aoliva" w:date="2018-04-09T09:40:00Z">
        <w:r w:rsidR="00873186">
          <w:rPr>
            <w:rFonts w:ascii="Arial" w:hAnsi="Arial" w:cs="Arial"/>
            <w:sz w:val="18"/>
            <w:szCs w:val="18"/>
          </w:rPr>
          <w:t>included</w:t>
        </w:r>
      </w:ins>
      <w:ins w:id="103" w:author="aoliva" w:date="2018-04-09T09:31:00Z">
        <w:r w:rsidR="00873186">
          <w:rPr>
            <w:rFonts w:ascii="Arial" w:hAnsi="Arial" w:cs="Arial"/>
            <w:sz w:val="18"/>
            <w:szCs w:val="18"/>
          </w:rPr>
          <w:t xml:space="preserve"> in a separate define.xml document, but sometimes the details are buried in the protocol or study report, unavailable to </w:t>
        </w:r>
      </w:ins>
      <w:ins w:id="104" w:author="aoliva" w:date="2018-04-09T09:32:00Z">
        <w:r w:rsidR="00873186">
          <w:rPr>
            <w:rFonts w:ascii="Arial" w:hAnsi="Arial" w:cs="Arial"/>
            <w:sz w:val="18"/>
            <w:szCs w:val="18"/>
          </w:rPr>
          <w:t>automated</w:t>
        </w:r>
      </w:ins>
      <w:ins w:id="105" w:author="aoliva" w:date="2018-04-09T09:31:00Z">
        <w:r w:rsidR="00873186">
          <w:rPr>
            <w:rFonts w:ascii="Arial" w:hAnsi="Arial" w:cs="Arial"/>
            <w:sz w:val="18"/>
            <w:szCs w:val="18"/>
          </w:rPr>
          <w:t xml:space="preserve"> </w:t>
        </w:r>
      </w:ins>
      <w:ins w:id="106" w:author="aoliva" w:date="2018-04-09T09:32:00Z">
        <w:r w:rsidR="00873186">
          <w:rPr>
            <w:rFonts w:ascii="Arial" w:hAnsi="Arial" w:cs="Arial"/>
            <w:sz w:val="18"/>
            <w:szCs w:val="18"/>
          </w:rPr>
          <w:t>systems. RDF addresses this problem</w:t>
        </w:r>
      </w:ins>
      <w:ins w:id="107" w:author="aoliva" w:date="2018-04-09T09:35:00Z">
        <w:r w:rsidR="00873186">
          <w:rPr>
            <w:rFonts w:ascii="Arial" w:hAnsi="Arial" w:cs="Arial"/>
            <w:sz w:val="18"/>
            <w:szCs w:val="18"/>
          </w:rPr>
          <w:t xml:space="preserve"> </w:t>
        </w:r>
      </w:ins>
      <w:ins w:id="108" w:author="aoliva" w:date="2018-04-09T09:32:00Z">
        <w:r w:rsidR="00873186">
          <w:rPr>
            <w:rFonts w:ascii="Arial" w:hAnsi="Arial" w:cs="Arial"/>
            <w:sz w:val="18"/>
            <w:szCs w:val="18"/>
          </w:rPr>
          <w:t xml:space="preserve">by providing the ability to link the concept to its </w:t>
        </w:r>
      </w:ins>
      <w:ins w:id="109" w:author="aoliva" w:date="2018-04-09T09:33:00Z">
        <w:r w:rsidR="00873186">
          <w:rPr>
            <w:rFonts w:ascii="Arial" w:hAnsi="Arial" w:cs="Arial"/>
            <w:sz w:val="18"/>
            <w:szCs w:val="18"/>
          </w:rPr>
          <w:t>computationally</w:t>
        </w:r>
      </w:ins>
      <w:ins w:id="110" w:author="aoliva" w:date="2018-04-09T09:32:00Z">
        <w:r w:rsidR="00873186">
          <w:rPr>
            <w:rFonts w:ascii="Arial" w:hAnsi="Arial" w:cs="Arial"/>
            <w:sz w:val="18"/>
            <w:szCs w:val="18"/>
          </w:rPr>
          <w:t xml:space="preserve"> </w:t>
        </w:r>
      </w:ins>
      <w:ins w:id="111" w:author="aoliva" w:date="2018-04-09T09:33:00Z">
        <w:r w:rsidR="00873186">
          <w:rPr>
            <w:rFonts w:ascii="Arial" w:hAnsi="Arial" w:cs="Arial"/>
            <w:sz w:val="18"/>
            <w:szCs w:val="18"/>
          </w:rPr>
          <w:t>valid definition. When pooling data across studies, it is important to understand whether two variables named the same</w:t>
        </w:r>
      </w:ins>
      <w:ins w:id="112" w:author="aoliva" w:date="2018-04-09T09:36:00Z">
        <w:r w:rsidR="00873186">
          <w:rPr>
            <w:rFonts w:ascii="Arial" w:hAnsi="Arial" w:cs="Arial"/>
            <w:sz w:val="18"/>
            <w:szCs w:val="18"/>
          </w:rPr>
          <w:t xml:space="preserve"> can be pooled. With RDF, the computer can now assist in that determination. </w:t>
        </w:r>
      </w:ins>
    </w:p>
    <w:p w14:paraId="0B3A7077" w14:textId="77777777" w:rsidR="00873186" w:rsidRDefault="00873186" w:rsidP="00220647">
      <w:pPr>
        <w:rPr>
          <w:ins w:id="113" w:author="aoliva" w:date="2018-04-09T09:37:00Z"/>
          <w:rFonts w:ascii="Arial" w:hAnsi="Arial" w:cs="Arial"/>
          <w:sz w:val="18"/>
          <w:szCs w:val="18"/>
        </w:rPr>
        <w:pPrChange w:id="114" w:author="aoliva" w:date="2018-04-09T09:07:00Z">
          <w:pPr>
            <w:jc w:val="both"/>
          </w:pPr>
        </w:pPrChange>
      </w:pPr>
    </w:p>
    <w:p w14:paraId="058AEC34" w14:textId="78E68CF5" w:rsidR="00873186" w:rsidRDefault="00873186" w:rsidP="00220647">
      <w:pPr>
        <w:rPr>
          <w:ins w:id="115" w:author="aoliva" w:date="2018-04-09T09:41:00Z"/>
          <w:rFonts w:ascii="Arial" w:hAnsi="Arial" w:cs="Arial"/>
          <w:sz w:val="18"/>
          <w:szCs w:val="18"/>
        </w:rPr>
        <w:pPrChange w:id="116" w:author="aoliva" w:date="2018-04-09T09:07:00Z">
          <w:pPr>
            <w:jc w:val="both"/>
          </w:pPr>
        </w:pPrChange>
      </w:pPr>
      <w:ins w:id="117" w:author="aoliva" w:date="2018-04-09T09:37:00Z">
        <w:r>
          <w:rPr>
            <w:rFonts w:ascii="Arial" w:hAnsi="Arial" w:cs="Arial"/>
            <w:sz w:val="18"/>
            <w:szCs w:val="18"/>
          </w:rPr>
          <w:t>[address additional bullets below]</w:t>
        </w:r>
      </w:ins>
    </w:p>
    <w:p w14:paraId="561A0CA4" w14:textId="77777777" w:rsidR="005D1A5B" w:rsidRDefault="005D1A5B" w:rsidP="00220647">
      <w:pPr>
        <w:rPr>
          <w:ins w:id="118" w:author="aoliva" w:date="2018-04-09T09:41:00Z"/>
          <w:rFonts w:ascii="Arial" w:hAnsi="Arial" w:cs="Arial"/>
          <w:sz w:val="18"/>
          <w:szCs w:val="18"/>
        </w:rPr>
        <w:pPrChange w:id="119" w:author="aoliva" w:date="2018-04-09T09:07:00Z">
          <w:pPr>
            <w:jc w:val="both"/>
          </w:pPr>
        </w:pPrChange>
      </w:pPr>
    </w:p>
    <w:p w14:paraId="4063DF4C" w14:textId="527A39C7" w:rsidR="005D1A5B" w:rsidRPr="005D1A5B" w:rsidRDefault="005D1A5B" w:rsidP="00220647">
      <w:pPr>
        <w:rPr>
          <w:ins w:id="120" w:author="aoliva" w:date="2018-04-09T09:27:00Z"/>
          <w:rFonts w:ascii="Arial" w:hAnsi="Arial" w:cs="Arial"/>
          <w:b/>
          <w:sz w:val="18"/>
          <w:szCs w:val="18"/>
          <w:rPrChange w:id="121" w:author="aoliva" w:date="2018-04-09T09:42:00Z">
            <w:rPr>
              <w:ins w:id="122" w:author="aoliva" w:date="2018-04-09T09:27:00Z"/>
              <w:rFonts w:ascii="Arial" w:hAnsi="Arial" w:cs="Arial"/>
              <w:sz w:val="18"/>
              <w:szCs w:val="18"/>
            </w:rPr>
          </w:rPrChange>
        </w:rPr>
        <w:pPrChange w:id="123" w:author="aoliva" w:date="2018-04-09T09:07:00Z">
          <w:pPr>
            <w:jc w:val="both"/>
          </w:pPr>
        </w:pPrChange>
      </w:pPr>
      <w:ins w:id="124" w:author="aoliva" w:date="2018-04-09T09:41:00Z">
        <w:r w:rsidRPr="005D1A5B">
          <w:rPr>
            <w:rFonts w:ascii="Arial" w:hAnsi="Arial" w:cs="Arial"/>
            <w:b/>
            <w:sz w:val="18"/>
            <w:szCs w:val="18"/>
            <w:rPrChange w:id="125" w:author="aoliva" w:date="2018-04-09T09:42:00Z">
              <w:rPr>
                <w:rFonts w:ascii="Arial" w:hAnsi="Arial" w:cs="Arial"/>
              </w:rPr>
            </w:rPrChange>
          </w:rPr>
          <w:t>The Linked Data Solution</w:t>
        </w:r>
      </w:ins>
    </w:p>
    <w:p w14:paraId="147AB4A0" w14:textId="77777777" w:rsidR="000247C5" w:rsidRDefault="000247C5" w:rsidP="00220647">
      <w:pPr>
        <w:rPr>
          <w:ins w:id="126" w:author="aoliva" w:date="2018-04-09T09:42:00Z"/>
          <w:rFonts w:ascii="Arial" w:hAnsi="Arial" w:cs="Arial"/>
          <w:sz w:val="18"/>
          <w:szCs w:val="18"/>
        </w:rPr>
        <w:pPrChange w:id="127" w:author="aoliva" w:date="2018-04-09T09:07:00Z">
          <w:pPr>
            <w:jc w:val="both"/>
          </w:pPr>
        </w:pPrChange>
      </w:pPr>
    </w:p>
    <w:p w14:paraId="360778F6" w14:textId="680651BE" w:rsidR="005D1A5B" w:rsidRDefault="005D1A5B" w:rsidP="00220647">
      <w:pPr>
        <w:rPr>
          <w:ins w:id="128" w:author="aoliva" w:date="2018-04-09T09:42:00Z"/>
          <w:rFonts w:ascii="Arial" w:hAnsi="Arial" w:cs="Arial"/>
          <w:sz w:val="18"/>
          <w:szCs w:val="18"/>
        </w:rPr>
        <w:pPrChange w:id="129" w:author="aoliva" w:date="2018-04-09T09:07:00Z">
          <w:pPr>
            <w:jc w:val="both"/>
          </w:pPr>
        </w:pPrChange>
      </w:pPr>
      <w:ins w:id="130" w:author="aoliva" w:date="2018-04-09T09:42:00Z">
        <w:r>
          <w:rPr>
            <w:rFonts w:ascii="Arial" w:hAnsi="Arial" w:cs="Arial"/>
            <w:sz w:val="18"/>
            <w:szCs w:val="18"/>
          </w:rPr>
          <w:t>The following solutions are possible using the Linked Data approach:</w:t>
        </w:r>
      </w:ins>
    </w:p>
    <w:p w14:paraId="522B73CD" w14:textId="6810F918" w:rsidR="005D1A5B" w:rsidRDefault="00F2262B" w:rsidP="005D1A5B">
      <w:pPr>
        <w:pStyle w:val="ListParagraph"/>
        <w:numPr>
          <w:ilvl w:val="0"/>
          <w:numId w:val="37"/>
        </w:numPr>
        <w:rPr>
          <w:ins w:id="131" w:author="aoliva" w:date="2018-04-09T09:43:00Z"/>
          <w:rFonts w:ascii="Arial" w:hAnsi="Arial" w:cs="Arial"/>
          <w:sz w:val="18"/>
          <w:szCs w:val="18"/>
        </w:rPr>
        <w:pPrChange w:id="132" w:author="aoliva" w:date="2018-04-09T09:43:00Z">
          <w:pPr>
            <w:jc w:val="both"/>
          </w:pPr>
        </w:pPrChange>
      </w:pPr>
      <w:ins w:id="133" w:author="aoliva" w:date="2018-04-09T09:43:00Z">
        <w:r>
          <w:rPr>
            <w:rFonts w:ascii="Arial" w:hAnsi="Arial" w:cs="Arial"/>
            <w:sz w:val="18"/>
            <w:szCs w:val="18"/>
          </w:rPr>
          <w:t>Standards integration with computable links, e.g. a variable in one standard linked to the permissible value set in another standard</w:t>
        </w:r>
      </w:ins>
    </w:p>
    <w:p w14:paraId="70397A2D" w14:textId="6A93EC8B" w:rsidR="00F2262B" w:rsidRDefault="00F2262B" w:rsidP="005D1A5B">
      <w:pPr>
        <w:pStyle w:val="ListParagraph"/>
        <w:numPr>
          <w:ilvl w:val="0"/>
          <w:numId w:val="37"/>
        </w:numPr>
        <w:rPr>
          <w:ins w:id="134" w:author="aoliva" w:date="2018-04-09T09:44:00Z"/>
          <w:rFonts w:ascii="Arial" w:hAnsi="Arial" w:cs="Arial"/>
          <w:sz w:val="18"/>
          <w:szCs w:val="18"/>
        </w:rPr>
        <w:pPrChange w:id="135" w:author="aoliva" w:date="2018-04-09T09:43:00Z">
          <w:pPr>
            <w:jc w:val="both"/>
          </w:pPr>
        </w:pPrChange>
      </w:pPr>
      <w:ins w:id="136" w:author="aoliva" w:date="2018-04-09T09:44:00Z">
        <w:r>
          <w:rPr>
            <w:rFonts w:ascii="Arial" w:hAnsi="Arial" w:cs="Arial"/>
            <w:sz w:val="18"/>
            <w:szCs w:val="18"/>
          </w:rPr>
          <w:t>Computational definitions of concepts/variables so that operationally defined derived variables can be consistently derived both within and across studies</w:t>
        </w:r>
      </w:ins>
    </w:p>
    <w:p w14:paraId="6E310B85" w14:textId="2224D395" w:rsidR="00F2262B" w:rsidRPr="005D1A5B" w:rsidRDefault="00F2262B" w:rsidP="005D1A5B">
      <w:pPr>
        <w:pStyle w:val="ListParagraph"/>
        <w:numPr>
          <w:ilvl w:val="0"/>
          <w:numId w:val="37"/>
        </w:numPr>
        <w:rPr>
          <w:ins w:id="137" w:author="aoliva" w:date="2018-04-09T09:28:00Z"/>
          <w:rFonts w:ascii="Arial" w:hAnsi="Arial" w:cs="Arial"/>
          <w:sz w:val="18"/>
          <w:szCs w:val="18"/>
          <w:rPrChange w:id="138" w:author="aoliva" w:date="2018-04-09T09:43:00Z">
            <w:rPr>
              <w:ins w:id="139" w:author="aoliva" w:date="2018-04-09T09:28:00Z"/>
            </w:rPr>
          </w:rPrChange>
        </w:rPr>
        <w:pPrChange w:id="140" w:author="aoliva" w:date="2018-04-09T09:43:00Z">
          <w:pPr>
            <w:jc w:val="both"/>
          </w:pPr>
        </w:pPrChange>
      </w:pPr>
      <w:ins w:id="141" w:author="aoliva" w:date="2018-04-09T09:46:00Z">
        <w:r>
          <w:rPr>
            <w:rFonts w:ascii="Arial" w:hAnsi="Arial" w:cs="Arial"/>
            <w:sz w:val="18"/>
            <w:szCs w:val="18"/>
          </w:rPr>
          <w:t>Automated SDTM creation of highly standards compliant datasets, literally at the “push of a button.”</w:t>
        </w:r>
      </w:ins>
      <w:ins w:id="142" w:author="aoliva" w:date="2018-04-09T09:47:00Z">
        <w:r>
          <w:rPr>
            <w:rFonts w:ascii="Arial" w:hAnsi="Arial" w:cs="Arial"/>
            <w:sz w:val="18"/>
            <w:szCs w:val="18"/>
          </w:rPr>
          <w:t xml:space="preserve">  </w:t>
        </w:r>
      </w:ins>
      <w:bookmarkStart w:id="143" w:name="_GoBack"/>
      <w:bookmarkEnd w:id="143"/>
    </w:p>
    <w:p w14:paraId="601835D9" w14:textId="77777777" w:rsidR="000247C5" w:rsidRPr="006F2150" w:rsidRDefault="000247C5" w:rsidP="00220647">
      <w:pPr>
        <w:rPr>
          <w:ins w:id="144" w:author="aoliva" w:date="2018-04-09T08:39:00Z"/>
          <w:rFonts w:ascii="Arial" w:hAnsi="Arial" w:cs="Arial"/>
          <w:sz w:val="18"/>
          <w:szCs w:val="18"/>
          <w:rPrChange w:id="145" w:author="aoliva" w:date="2018-04-09T09:11:00Z">
            <w:rPr>
              <w:ins w:id="146" w:author="aoliva" w:date="2018-04-09T08:39:00Z"/>
            </w:rPr>
          </w:rPrChange>
        </w:rPr>
        <w:pPrChange w:id="147" w:author="aoliva" w:date="2018-04-09T09:07:00Z">
          <w:pPr>
            <w:jc w:val="both"/>
          </w:pPr>
        </w:pPrChange>
      </w:pPr>
    </w:p>
    <w:p w14:paraId="0E3282A5" w14:textId="3A552A77" w:rsidR="003F2F6B" w:rsidRDefault="007D14D7" w:rsidP="007436F2">
      <w:pPr>
        <w:jc w:val="both"/>
        <w:rPr>
          <w:rFonts w:ascii="Arial" w:hAnsi="Arial" w:cs="Arial"/>
          <w:sz w:val="18"/>
          <w:szCs w:val="18"/>
        </w:rPr>
      </w:pPr>
      <w:r>
        <w:rPr>
          <w:rFonts w:ascii="Arial" w:hAnsi="Arial" w:cs="Arial"/>
          <w:sz w:val="18"/>
          <w:szCs w:val="18"/>
        </w:rPr>
        <w:t>Points to Cover:</w:t>
      </w:r>
    </w:p>
    <w:p w14:paraId="4A1B57EF" w14:textId="7156BE1D" w:rsidR="007D14D7" w:rsidRDefault="007D14D7" w:rsidP="007D14D7">
      <w:pPr>
        <w:pStyle w:val="ListParagraph"/>
        <w:numPr>
          <w:ilvl w:val="0"/>
          <w:numId w:val="36"/>
        </w:numPr>
        <w:jc w:val="both"/>
        <w:rPr>
          <w:rFonts w:ascii="Arial" w:hAnsi="Arial" w:cs="Arial"/>
          <w:sz w:val="18"/>
          <w:szCs w:val="18"/>
        </w:rPr>
      </w:pPr>
      <w:r>
        <w:rPr>
          <w:rFonts w:ascii="Arial" w:hAnsi="Arial" w:cs="Arial"/>
          <w:sz w:val="18"/>
          <w:szCs w:val="18"/>
        </w:rPr>
        <w:t>Current standards are themselves silos</w:t>
      </w:r>
    </w:p>
    <w:p w14:paraId="65EF26F0" w14:textId="1651BF6F" w:rsidR="007D14D7" w:rsidRDefault="007D14D7" w:rsidP="007D14D7">
      <w:pPr>
        <w:pStyle w:val="ListParagraph"/>
        <w:numPr>
          <w:ilvl w:val="0"/>
          <w:numId w:val="36"/>
        </w:numPr>
        <w:jc w:val="both"/>
        <w:rPr>
          <w:rFonts w:ascii="Arial" w:hAnsi="Arial" w:cs="Arial"/>
          <w:sz w:val="18"/>
          <w:szCs w:val="18"/>
        </w:rPr>
      </w:pPr>
      <w:r>
        <w:rPr>
          <w:rFonts w:ascii="Arial" w:hAnsi="Arial" w:cs="Arial"/>
          <w:sz w:val="18"/>
          <w:szCs w:val="18"/>
        </w:rPr>
        <w:t>Why model the clinical trial</w:t>
      </w:r>
    </w:p>
    <w:p w14:paraId="5929C875" w14:textId="03FAD0FC" w:rsidR="007D14D7" w:rsidRPr="007D14D7" w:rsidRDefault="007D14D7" w:rsidP="007D14D7">
      <w:pPr>
        <w:pStyle w:val="ListParagraph"/>
        <w:numPr>
          <w:ilvl w:val="0"/>
          <w:numId w:val="36"/>
        </w:numPr>
        <w:jc w:val="both"/>
        <w:rPr>
          <w:rFonts w:ascii="Arial" w:hAnsi="Arial" w:cs="Arial"/>
          <w:sz w:val="18"/>
          <w:szCs w:val="18"/>
        </w:rPr>
      </w:pPr>
      <w:r>
        <w:rPr>
          <w:rFonts w:ascii="Arial" w:hAnsi="Arial" w:cs="Arial"/>
          <w:sz w:val="18"/>
          <w:szCs w:val="18"/>
        </w:rPr>
        <w:t>Scope [could be A Main Section? or under a section called Project Approach or similar?</w:t>
      </w:r>
    </w:p>
    <w:p w14:paraId="040F6744" w14:textId="5AC2D55D" w:rsidR="007D14D7" w:rsidRDefault="007D14D7" w:rsidP="007436F2">
      <w:pPr>
        <w:jc w:val="both"/>
        <w:rPr>
          <w:rFonts w:ascii="Arial" w:hAnsi="Arial" w:cs="Arial"/>
          <w:sz w:val="18"/>
          <w:szCs w:val="18"/>
        </w:rPr>
      </w:pPr>
    </w:p>
    <w:p w14:paraId="7F802A05" w14:textId="77777777" w:rsidR="007D14D7" w:rsidRDefault="007D14D7" w:rsidP="007436F2">
      <w:pPr>
        <w:jc w:val="both"/>
        <w:rPr>
          <w:rFonts w:ascii="Arial" w:hAnsi="Arial" w:cs="Arial"/>
          <w:sz w:val="18"/>
          <w:szCs w:val="18"/>
        </w:rPr>
      </w:pPr>
    </w:p>
    <w:p w14:paraId="28153661" w14:textId="77777777" w:rsidR="00666A45" w:rsidRPr="009C0756" w:rsidRDefault="00666A45" w:rsidP="00C214A3">
      <w:pPr>
        <w:pStyle w:val="PaperBody"/>
        <w:widowControl/>
        <w:spacing w:before="0"/>
        <w:jc w:val="both"/>
        <w:rPr>
          <w:rFonts w:ascii="Arial" w:hAnsi="Arial" w:cs="Arial"/>
          <w:szCs w:val="18"/>
        </w:rPr>
      </w:pPr>
    </w:p>
    <w:p w14:paraId="5D00203D" w14:textId="22C2BB41" w:rsidR="005F23AA" w:rsidRPr="00EE1248" w:rsidRDefault="003F2F6B" w:rsidP="007436F2">
      <w:pPr>
        <w:pStyle w:val="Heading1"/>
        <w:spacing w:before="0" w:beforeAutospacing="0" w:after="0" w:afterAutospacing="0"/>
        <w:rPr>
          <w:rFonts w:ascii="Arial" w:hAnsi="Arial" w:cs="Arial"/>
          <w:sz w:val="20"/>
          <w:szCs w:val="20"/>
        </w:rPr>
      </w:pPr>
      <w:r>
        <w:rPr>
          <w:rFonts w:ascii="Arial" w:hAnsi="Arial" w:cs="Arial"/>
          <w:sz w:val="20"/>
          <w:szCs w:val="20"/>
        </w:rPr>
        <w:t>A Main Section</w:t>
      </w:r>
    </w:p>
    <w:p w14:paraId="4E8484C3" w14:textId="6974CA76" w:rsidR="006272E2" w:rsidRDefault="003F2F6B" w:rsidP="003F2F6B">
      <w:pPr>
        <w:pStyle w:val="PaperBody"/>
        <w:widowControl/>
        <w:spacing w:before="0"/>
        <w:jc w:val="both"/>
        <w:rPr>
          <w:rFonts w:ascii="Arial" w:hAnsi="Arial" w:cs="Arial"/>
          <w:szCs w:val="18"/>
        </w:rPr>
      </w:pPr>
      <w:r>
        <w:rPr>
          <w:rFonts w:ascii="Arial" w:hAnsi="Arial" w:cs="Arial"/>
          <w:szCs w:val="18"/>
        </w:rPr>
        <w:t>Next section text...</w:t>
      </w:r>
    </w:p>
    <w:p w14:paraId="66E6BFD0" w14:textId="77777777" w:rsidR="008C4FE3" w:rsidRDefault="008C4FE3" w:rsidP="006272E2">
      <w:pPr>
        <w:pStyle w:val="PaperBody"/>
        <w:widowControl/>
        <w:spacing w:before="0"/>
        <w:jc w:val="both"/>
        <w:rPr>
          <w:rFonts w:ascii="Arial" w:hAnsi="Arial" w:cs="Arial"/>
          <w:szCs w:val="18"/>
        </w:rPr>
      </w:pPr>
    </w:p>
    <w:p w14:paraId="6DFD2E83" w14:textId="6585C804" w:rsidR="005F23AA" w:rsidRPr="00EE1248" w:rsidRDefault="003F2F6B" w:rsidP="008C4FE3">
      <w:pPr>
        <w:pStyle w:val="Heading1"/>
        <w:spacing w:before="0" w:beforeAutospacing="0" w:after="0" w:afterAutospacing="0"/>
        <w:rPr>
          <w:rFonts w:ascii="Arial" w:hAnsi="Arial" w:cs="Arial"/>
          <w:sz w:val="20"/>
          <w:szCs w:val="20"/>
        </w:rPr>
      </w:pPr>
      <w:r>
        <w:rPr>
          <w:rFonts w:ascii="Arial" w:hAnsi="Arial" w:cs="Arial"/>
          <w:sz w:val="20"/>
          <w:szCs w:val="20"/>
        </w:rPr>
        <w:t xml:space="preserve">Another Main Section. </w:t>
      </w:r>
    </w:p>
    <w:p w14:paraId="34410B4B" w14:textId="2397E32E" w:rsidR="008E224F" w:rsidRDefault="003F2F6B" w:rsidP="003F2F6B">
      <w:pPr>
        <w:pStyle w:val="PaperBody"/>
        <w:widowControl/>
        <w:spacing w:before="0"/>
        <w:jc w:val="both"/>
        <w:rPr>
          <w:rFonts w:ascii="Arial" w:hAnsi="Arial" w:cs="Arial"/>
          <w:szCs w:val="18"/>
        </w:rPr>
      </w:pPr>
      <w:r>
        <w:rPr>
          <w:rFonts w:ascii="Arial" w:hAnsi="Arial" w:cs="Arial"/>
          <w:szCs w:val="18"/>
        </w:rPr>
        <w:t xml:space="preserve">Another section </w:t>
      </w:r>
      <w:proofErr w:type="gramStart"/>
      <w:r>
        <w:rPr>
          <w:rFonts w:ascii="Arial" w:hAnsi="Arial" w:cs="Arial"/>
          <w:szCs w:val="18"/>
        </w:rPr>
        <w:t>text</w:t>
      </w:r>
      <w:proofErr w:type="gramEnd"/>
      <w:r>
        <w:rPr>
          <w:rFonts w:ascii="Arial" w:hAnsi="Arial" w:cs="Arial"/>
          <w:szCs w:val="18"/>
        </w:rPr>
        <w:t xml:space="preserve">. </w:t>
      </w:r>
    </w:p>
    <w:p w14:paraId="48F03C7E" w14:textId="77777777" w:rsidR="00A412A7" w:rsidRPr="009C0756" w:rsidRDefault="00A412A7" w:rsidP="005747B9">
      <w:pPr>
        <w:pStyle w:val="PaperBody"/>
        <w:spacing w:before="0"/>
        <w:jc w:val="both"/>
        <w:rPr>
          <w:rFonts w:ascii="Arial" w:hAnsi="Arial" w:cs="Arial"/>
          <w:szCs w:val="18"/>
        </w:rPr>
      </w:pPr>
    </w:p>
    <w:p w14:paraId="7D64582F" w14:textId="26EFA65D" w:rsidR="003801C1" w:rsidRPr="00EE1248" w:rsidRDefault="007D14D7" w:rsidP="009C5DC2">
      <w:pPr>
        <w:pStyle w:val="Heading1"/>
        <w:spacing w:before="0" w:beforeAutospacing="0" w:after="0" w:afterAutospacing="0"/>
        <w:rPr>
          <w:rFonts w:ascii="Arial" w:hAnsi="Arial" w:cs="Arial"/>
          <w:sz w:val="16"/>
          <w:szCs w:val="16"/>
        </w:rPr>
      </w:pPr>
      <w:r>
        <w:rPr>
          <w:rFonts w:ascii="Arial" w:hAnsi="Arial" w:cs="Arial"/>
          <w:sz w:val="16"/>
          <w:szCs w:val="16"/>
        </w:rPr>
        <w:t xml:space="preserve">A </w:t>
      </w:r>
      <w:r w:rsidR="003F2F6B">
        <w:rPr>
          <w:rFonts w:ascii="Arial" w:hAnsi="Arial" w:cs="Arial"/>
          <w:sz w:val="16"/>
          <w:szCs w:val="16"/>
        </w:rPr>
        <w:t xml:space="preserve">Subsection </w:t>
      </w:r>
    </w:p>
    <w:p w14:paraId="11FA1BB8" w14:textId="45C8A1C1" w:rsidR="00DA72A6" w:rsidRDefault="003F2F6B" w:rsidP="003F2F6B">
      <w:pPr>
        <w:pStyle w:val="PaperBody"/>
        <w:spacing w:before="0"/>
        <w:jc w:val="both"/>
        <w:rPr>
          <w:rFonts w:ascii="Arial" w:hAnsi="Arial" w:cs="Arial"/>
          <w:noProof/>
          <w:szCs w:val="18"/>
        </w:rPr>
      </w:pPr>
      <w:r>
        <w:rPr>
          <w:rFonts w:ascii="Arial" w:hAnsi="Arial" w:cs="Arial"/>
          <w:szCs w:val="18"/>
        </w:rPr>
        <w:t xml:space="preserve">Subsection text as needed....... </w:t>
      </w:r>
    </w:p>
    <w:p w14:paraId="2B4FA260" w14:textId="1E7F3AA9" w:rsidR="003801C1" w:rsidRDefault="003801C1" w:rsidP="003801C1">
      <w:pPr>
        <w:pStyle w:val="PaperBody"/>
        <w:keepNext/>
        <w:widowControl/>
        <w:spacing w:before="0"/>
        <w:jc w:val="both"/>
      </w:pPr>
    </w:p>
    <w:p w14:paraId="1652C54D" w14:textId="4D3FC13B" w:rsidR="003F2F6B" w:rsidRPr="00EE1248" w:rsidRDefault="003F2F6B" w:rsidP="003F2F6B">
      <w:pPr>
        <w:pStyle w:val="Heading1"/>
        <w:spacing w:before="0" w:beforeAutospacing="0" w:after="0" w:afterAutospacing="0"/>
        <w:rPr>
          <w:rFonts w:ascii="Arial" w:hAnsi="Arial" w:cs="Arial"/>
          <w:sz w:val="16"/>
          <w:szCs w:val="16"/>
        </w:rPr>
      </w:pPr>
      <w:r>
        <w:rPr>
          <w:rFonts w:ascii="Arial" w:hAnsi="Arial" w:cs="Arial"/>
          <w:sz w:val="16"/>
          <w:szCs w:val="16"/>
        </w:rPr>
        <w:t xml:space="preserve">Another subsection </w:t>
      </w:r>
    </w:p>
    <w:p w14:paraId="0067E408" w14:textId="77777777" w:rsidR="003F2F6B" w:rsidRDefault="003F2F6B" w:rsidP="003F2F6B">
      <w:pPr>
        <w:pStyle w:val="PaperBody"/>
        <w:spacing w:before="0"/>
        <w:jc w:val="both"/>
        <w:rPr>
          <w:rFonts w:ascii="Arial" w:hAnsi="Arial" w:cs="Arial"/>
          <w:noProof/>
          <w:szCs w:val="18"/>
        </w:rPr>
      </w:pPr>
      <w:r>
        <w:rPr>
          <w:rFonts w:ascii="Arial" w:hAnsi="Arial" w:cs="Arial"/>
          <w:szCs w:val="18"/>
        </w:rPr>
        <w:t xml:space="preserve">Subsection text as needed....... </w:t>
      </w:r>
    </w:p>
    <w:p w14:paraId="44BC3F4D" w14:textId="77777777" w:rsidR="003F2F6B" w:rsidRDefault="003F2F6B" w:rsidP="002413DC">
      <w:pPr>
        <w:pStyle w:val="PaperBody"/>
        <w:widowControl/>
        <w:spacing w:before="0"/>
        <w:jc w:val="both"/>
        <w:rPr>
          <w:rFonts w:ascii="Arial" w:hAnsi="Arial" w:cs="Arial"/>
          <w:szCs w:val="18"/>
        </w:rPr>
      </w:pPr>
    </w:p>
    <w:p w14:paraId="1CB5BAC7" w14:textId="2FEEE9A2" w:rsidR="007372F7" w:rsidRDefault="007372F7" w:rsidP="00C214A3">
      <w:pPr>
        <w:pStyle w:val="PaperBody"/>
        <w:widowControl/>
        <w:spacing w:before="0"/>
        <w:jc w:val="both"/>
        <w:rPr>
          <w:rFonts w:ascii="Arial" w:hAnsi="Arial" w:cs="Arial"/>
          <w:szCs w:val="18"/>
        </w:rPr>
      </w:pPr>
    </w:p>
    <w:p w14:paraId="72300FF0" w14:textId="06E26695" w:rsidR="00894105" w:rsidRDefault="003F2F6B" w:rsidP="003F2F6B">
      <w:pPr>
        <w:pStyle w:val="Heading1"/>
        <w:spacing w:before="0" w:beforeAutospacing="0" w:after="0" w:afterAutospacing="0"/>
        <w:rPr>
          <w:rFonts w:ascii="Arial" w:hAnsi="Arial" w:cs="Arial"/>
          <w:sz w:val="20"/>
          <w:szCs w:val="20"/>
        </w:rPr>
      </w:pPr>
      <w:r>
        <w:rPr>
          <w:rFonts w:ascii="Arial" w:hAnsi="Arial" w:cs="Arial"/>
          <w:sz w:val="20"/>
          <w:szCs w:val="20"/>
        </w:rPr>
        <w:t xml:space="preserve">Data </w:t>
      </w:r>
      <w:proofErr w:type="gramStart"/>
      <w:r>
        <w:rPr>
          <w:rFonts w:ascii="Arial" w:hAnsi="Arial" w:cs="Arial"/>
          <w:sz w:val="20"/>
          <w:szCs w:val="20"/>
        </w:rPr>
        <w:t>Conversion  [</w:t>
      </w:r>
      <w:proofErr w:type="gramEnd"/>
      <w:r>
        <w:rPr>
          <w:rFonts w:ascii="Arial" w:hAnsi="Arial" w:cs="Arial"/>
          <w:sz w:val="20"/>
          <w:szCs w:val="20"/>
        </w:rPr>
        <w:t>TW]</w:t>
      </w:r>
    </w:p>
    <w:p w14:paraId="70CC431A" w14:textId="619F98BA" w:rsidR="003F2F6B" w:rsidRPr="007D14D7" w:rsidRDefault="003F2F6B" w:rsidP="003F2F6B">
      <w:pPr>
        <w:pStyle w:val="PaperBody"/>
        <w:spacing w:before="0"/>
        <w:jc w:val="both"/>
        <w:rPr>
          <w:rFonts w:ascii="Arial" w:hAnsi="Arial" w:cs="Arial"/>
          <w:szCs w:val="18"/>
          <w:highlight w:val="lightGray"/>
        </w:rPr>
      </w:pPr>
      <w:r w:rsidRPr="007D14D7">
        <w:rPr>
          <w:rFonts w:ascii="Arial" w:hAnsi="Arial" w:cs="Arial"/>
          <w:szCs w:val="18"/>
          <w:highlight w:val="lightGray"/>
        </w:rPr>
        <w:t>Points to cover:</w:t>
      </w:r>
    </w:p>
    <w:p w14:paraId="64381DB0" w14:textId="1C5DD428" w:rsidR="003F2F6B" w:rsidRPr="007D14D7" w:rsidRDefault="003F2F6B" w:rsidP="003F2F6B">
      <w:pPr>
        <w:pStyle w:val="PaperBody"/>
        <w:numPr>
          <w:ilvl w:val="0"/>
          <w:numId w:val="34"/>
        </w:numPr>
        <w:spacing w:before="0"/>
        <w:jc w:val="both"/>
        <w:rPr>
          <w:rFonts w:ascii="Arial" w:hAnsi="Arial" w:cs="Arial"/>
          <w:szCs w:val="18"/>
          <w:highlight w:val="lightGray"/>
        </w:rPr>
      </w:pPr>
      <w:r w:rsidRPr="007D14D7">
        <w:rPr>
          <w:rFonts w:ascii="Arial" w:hAnsi="Arial" w:cs="Arial"/>
          <w:szCs w:val="18"/>
          <w:highlight w:val="lightGray"/>
        </w:rPr>
        <w:t>original method (</w:t>
      </w:r>
      <w:proofErr w:type="spellStart"/>
      <w:r w:rsidRPr="007D14D7">
        <w:rPr>
          <w:rFonts w:ascii="Arial" w:hAnsi="Arial" w:cs="Arial"/>
          <w:szCs w:val="18"/>
          <w:highlight w:val="lightGray"/>
        </w:rPr>
        <w:t>rrdf</w:t>
      </w:r>
      <w:proofErr w:type="spellEnd"/>
      <w:r w:rsidRPr="007D14D7">
        <w:rPr>
          <w:rFonts w:ascii="Arial" w:hAnsi="Arial" w:cs="Arial"/>
          <w:szCs w:val="18"/>
          <w:highlight w:val="lightGray"/>
        </w:rPr>
        <w:t>/</w:t>
      </w:r>
      <w:proofErr w:type="spellStart"/>
      <w:r w:rsidRPr="007D14D7">
        <w:rPr>
          <w:rFonts w:ascii="Arial" w:hAnsi="Arial" w:cs="Arial"/>
          <w:szCs w:val="18"/>
          <w:highlight w:val="lightGray"/>
        </w:rPr>
        <w:t>rrdflibs</w:t>
      </w:r>
      <w:proofErr w:type="spellEnd"/>
      <w:r w:rsidRPr="007D14D7">
        <w:rPr>
          <w:rFonts w:ascii="Arial" w:hAnsi="Arial" w:cs="Arial"/>
          <w:szCs w:val="18"/>
          <w:highlight w:val="lightGray"/>
        </w:rPr>
        <w:t xml:space="preserve">, </w:t>
      </w:r>
      <w:proofErr w:type="spellStart"/>
      <w:proofErr w:type="gramStart"/>
      <w:r w:rsidRPr="007D14D7">
        <w:rPr>
          <w:rFonts w:ascii="Arial" w:hAnsi="Arial" w:cs="Arial"/>
          <w:szCs w:val="18"/>
          <w:highlight w:val="lightGray"/>
        </w:rPr>
        <w:t>redland</w:t>
      </w:r>
      <w:proofErr w:type="spellEnd"/>
      <w:r w:rsidRPr="007D14D7">
        <w:rPr>
          <w:rFonts w:ascii="Arial" w:hAnsi="Arial" w:cs="Arial"/>
          <w:szCs w:val="18"/>
          <w:highlight w:val="lightGray"/>
        </w:rPr>
        <w:t>..</w:t>
      </w:r>
      <w:proofErr w:type="gramEnd"/>
      <w:r w:rsidRPr="007D14D7">
        <w:rPr>
          <w:rFonts w:ascii="Arial" w:hAnsi="Arial" w:cs="Arial"/>
          <w:szCs w:val="18"/>
          <w:highlight w:val="lightGray"/>
        </w:rPr>
        <w:t xml:space="preserve"> )</w:t>
      </w:r>
    </w:p>
    <w:p w14:paraId="56A0D69A" w14:textId="7D0FC097" w:rsidR="003F2F6B" w:rsidRPr="007D14D7" w:rsidRDefault="003F2F6B" w:rsidP="003F2F6B">
      <w:pPr>
        <w:pStyle w:val="PaperBody"/>
        <w:numPr>
          <w:ilvl w:val="0"/>
          <w:numId w:val="34"/>
        </w:numPr>
        <w:spacing w:before="0"/>
        <w:jc w:val="both"/>
        <w:rPr>
          <w:rFonts w:ascii="Arial" w:hAnsi="Arial" w:cs="Arial"/>
          <w:szCs w:val="18"/>
          <w:highlight w:val="lightGray"/>
        </w:rPr>
      </w:pPr>
      <w:r w:rsidRPr="007D14D7">
        <w:rPr>
          <w:rFonts w:ascii="Arial" w:hAnsi="Arial" w:cs="Arial"/>
          <w:szCs w:val="18"/>
          <w:highlight w:val="lightGray"/>
        </w:rPr>
        <w:t>SMS</w:t>
      </w:r>
      <w:sdt>
        <w:sdtPr>
          <w:rPr>
            <w:rFonts w:ascii="Arial" w:hAnsi="Arial" w:cs="Arial"/>
            <w:szCs w:val="18"/>
            <w:highlight w:val="lightGray"/>
          </w:rPr>
          <w:id w:val="1501002776"/>
          <w:citation/>
        </w:sdtPr>
        <w:sdtEndPr/>
        <w:sdtContent>
          <w:r w:rsidR="007D14D7">
            <w:rPr>
              <w:rFonts w:ascii="Arial" w:hAnsi="Arial" w:cs="Arial"/>
              <w:szCs w:val="18"/>
              <w:highlight w:val="lightGray"/>
            </w:rPr>
            <w:fldChar w:fldCharType="begin"/>
          </w:r>
          <w:r w:rsidR="007D14D7">
            <w:rPr>
              <w:rFonts w:ascii="Arial" w:hAnsi="Arial" w:cs="Arial"/>
              <w:szCs w:val="18"/>
              <w:highlight w:val="lightGray"/>
            </w:rPr>
            <w:instrText xml:space="preserve"> CITATION Sta18 \l 1033 </w:instrText>
          </w:r>
          <w:r w:rsidR="007D14D7">
            <w:rPr>
              <w:rFonts w:ascii="Arial" w:hAnsi="Arial" w:cs="Arial"/>
              <w:szCs w:val="18"/>
              <w:highlight w:val="lightGray"/>
            </w:rPr>
            <w:fldChar w:fldCharType="separate"/>
          </w:r>
          <w:r w:rsidR="007D14D7">
            <w:rPr>
              <w:rFonts w:ascii="Arial" w:hAnsi="Arial" w:cs="Arial"/>
              <w:noProof/>
              <w:szCs w:val="18"/>
              <w:highlight w:val="lightGray"/>
            </w:rPr>
            <w:t xml:space="preserve"> </w:t>
          </w:r>
          <w:r w:rsidR="007D14D7" w:rsidRPr="007D14D7">
            <w:rPr>
              <w:rFonts w:ascii="Arial" w:hAnsi="Arial" w:cs="Arial"/>
              <w:noProof/>
              <w:szCs w:val="18"/>
              <w:highlight w:val="lightGray"/>
            </w:rPr>
            <w:t>(1)</w:t>
          </w:r>
          <w:r w:rsidR="007D14D7">
            <w:rPr>
              <w:rFonts w:ascii="Arial" w:hAnsi="Arial" w:cs="Arial"/>
              <w:szCs w:val="18"/>
              <w:highlight w:val="lightGray"/>
            </w:rPr>
            <w:fldChar w:fldCharType="end"/>
          </w:r>
        </w:sdtContent>
      </w:sdt>
      <w:r w:rsidRPr="007D14D7">
        <w:rPr>
          <w:rFonts w:ascii="Arial" w:hAnsi="Arial" w:cs="Arial"/>
          <w:szCs w:val="18"/>
          <w:highlight w:val="lightGray"/>
        </w:rPr>
        <w:t xml:space="preserve"> method: what it is, compatible with R2RML</w:t>
      </w:r>
      <w:sdt>
        <w:sdtPr>
          <w:rPr>
            <w:rFonts w:ascii="Arial" w:hAnsi="Arial" w:cs="Arial"/>
            <w:szCs w:val="18"/>
            <w:highlight w:val="lightGray"/>
          </w:rPr>
          <w:id w:val="775520177"/>
          <w:citation/>
        </w:sdtPr>
        <w:sdtEndPr/>
        <w:sdtContent>
          <w:r w:rsidR="007D14D7">
            <w:rPr>
              <w:rFonts w:ascii="Arial" w:hAnsi="Arial" w:cs="Arial"/>
              <w:szCs w:val="18"/>
              <w:highlight w:val="lightGray"/>
            </w:rPr>
            <w:fldChar w:fldCharType="begin"/>
          </w:r>
          <w:r w:rsidR="007D14D7">
            <w:rPr>
              <w:rFonts w:ascii="Arial" w:hAnsi="Arial" w:cs="Arial"/>
              <w:szCs w:val="18"/>
              <w:highlight w:val="lightGray"/>
            </w:rPr>
            <w:instrText xml:space="preserve"> CITATION W3C18 \l 1033 </w:instrText>
          </w:r>
          <w:r w:rsidR="007D14D7">
            <w:rPr>
              <w:rFonts w:ascii="Arial" w:hAnsi="Arial" w:cs="Arial"/>
              <w:szCs w:val="18"/>
              <w:highlight w:val="lightGray"/>
            </w:rPr>
            <w:fldChar w:fldCharType="separate"/>
          </w:r>
          <w:r w:rsidR="007D14D7">
            <w:rPr>
              <w:rFonts w:ascii="Arial" w:hAnsi="Arial" w:cs="Arial"/>
              <w:noProof/>
              <w:szCs w:val="18"/>
              <w:highlight w:val="lightGray"/>
            </w:rPr>
            <w:t xml:space="preserve"> </w:t>
          </w:r>
          <w:r w:rsidR="007D14D7" w:rsidRPr="007D14D7">
            <w:rPr>
              <w:rFonts w:ascii="Arial" w:hAnsi="Arial" w:cs="Arial"/>
              <w:noProof/>
              <w:szCs w:val="18"/>
              <w:highlight w:val="lightGray"/>
            </w:rPr>
            <w:t>(1)</w:t>
          </w:r>
          <w:r w:rsidR="007D14D7">
            <w:rPr>
              <w:rFonts w:ascii="Arial" w:hAnsi="Arial" w:cs="Arial"/>
              <w:szCs w:val="18"/>
              <w:highlight w:val="lightGray"/>
            </w:rPr>
            <w:fldChar w:fldCharType="end"/>
          </w:r>
        </w:sdtContent>
      </w:sdt>
    </w:p>
    <w:p w14:paraId="5D584BC5" w14:textId="41CFD257" w:rsidR="003F2F6B" w:rsidRPr="007D14D7" w:rsidRDefault="003F2F6B" w:rsidP="003F2F6B">
      <w:pPr>
        <w:pStyle w:val="PaperBody"/>
        <w:numPr>
          <w:ilvl w:val="0"/>
          <w:numId w:val="34"/>
        </w:numPr>
        <w:spacing w:before="0"/>
        <w:jc w:val="both"/>
        <w:rPr>
          <w:rFonts w:ascii="Arial" w:hAnsi="Arial" w:cs="Arial"/>
          <w:szCs w:val="18"/>
          <w:highlight w:val="lightGray"/>
        </w:rPr>
      </w:pPr>
      <w:r w:rsidRPr="007D14D7">
        <w:rPr>
          <w:rFonts w:ascii="Arial" w:hAnsi="Arial" w:cs="Arial"/>
          <w:szCs w:val="18"/>
          <w:highlight w:val="lightGray"/>
        </w:rPr>
        <w:t xml:space="preserve">Development and validation tools in SPARQL, </w:t>
      </w:r>
      <w:proofErr w:type="spellStart"/>
      <w:r w:rsidRPr="007D14D7">
        <w:rPr>
          <w:rFonts w:ascii="Arial" w:hAnsi="Arial" w:cs="Arial"/>
          <w:szCs w:val="18"/>
          <w:highlight w:val="lightGray"/>
        </w:rPr>
        <w:t>RShiny</w:t>
      </w:r>
      <w:proofErr w:type="spellEnd"/>
      <w:r w:rsidRPr="007D14D7">
        <w:rPr>
          <w:rFonts w:ascii="Arial" w:hAnsi="Arial" w:cs="Arial"/>
          <w:szCs w:val="18"/>
          <w:highlight w:val="lightGray"/>
        </w:rPr>
        <w:t>. Future: SHACL?</w:t>
      </w:r>
    </w:p>
    <w:p w14:paraId="1476E9DB" w14:textId="05F182A3" w:rsidR="003F2F6B" w:rsidRPr="007D14D7" w:rsidRDefault="003F2F6B" w:rsidP="003F2F6B">
      <w:pPr>
        <w:pStyle w:val="PaperBody"/>
        <w:numPr>
          <w:ilvl w:val="0"/>
          <w:numId w:val="34"/>
        </w:numPr>
        <w:spacing w:before="0"/>
        <w:jc w:val="both"/>
        <w:rPr>
          <w:rFonts w:ascii="Arial" w:hAnsi="Arial" w:cs="Arial"/>
          <w:szCs w:val="18"/>
          <w:highlight w:val="lightGray"/>
        </w:rPr>
      </w:pPr>
      <w:r w:rsidRPr="007D14D7">
        <w:rPr>
          <w:rFonts w:ascii="Arial" w:hAnsi="Arial" w:cs="Arial"/>
          <w:szCs w:val="18"/>
          <w:highlight w:val="lightGray"/>
        </w:rPr>
        <w:t>Future: Why convert at all? Virtual graphs and mapping to source data</w:t>
      </w:r>
    </w:p>
    <w:p w14:paraId="581F58A0" w14:textId="4CE0FA01" w:rsidR="003F2F6B" w:rsidRDefault="003F2F6B" w:rsidP="003F2F6B">
      <w:pPr>
        <w:pStyle w:val="Heading1"/>
        <w:spacing w:before="0" w:beforeAutospacing="0" w:after="0" w:afterAutospacing="0"/>
        <w:rPr>
          <w:rFonts w:ascii="Arial" w:hAnsi="Arial" w:cs="Arial"/>
          <w:sz w:val="20"/>
          <w:szCs w:val="20"/>
        </w:rPr>
      </w:pPr>
    </w:p>
    <w:p w14:paraId="6DE3CD7B" w14:textId="77777777" w:rsidR="003F2F6B" w:rsidRDefault="003F2F6B" w:rsidP="003F2F6B">
      <w:pPr>
        <w:pStyle w:val="Heading1"/>
        <w:spacing w:before="0" w:beforeAutospacing="0" w:after="0" w:afterAutospacing="0"/>
        <w:rPr>
          <w:rFonts w:ascii="Arial" w:hAnsi="Arial" w:cs="Arial"/>
          <w:sz w:val="18"/>
          <w:szCs w:val="18"/>
        </w:rPr>
      </w:pPr>
    </w:p>
    <w:p w14:paraId="6F32A3E7" w14:textId="77777777" w:rsidR="008C2729" w:rsidRDefault="008C2729" w:rsidP="00C214A3">
      <w:pPr>
        <w:pStyle w:val="PaperHeader1"/>
        <w:spacing w:before="0"/>
        <w:rPr>
          <w:rFonts w:ascii="Arial" w:hAnsi="Arial" w:cs="Arial"/>
        </w:rPr>
      </w:pPr>
      <w:r>
        <w:rPr>
          <w:rFonts w:ascii="Arial" w:hAnsi="Arial" w:cs="Arial"/>
        </w:rPr>
        <w:t>Conclusion</w:t>
      </w:r>
    </w:p>
    <w:p w14:paraId="50BC5D1A" w14:textId="6C2A8B78" w:rsidR="003F2F6B" w:rsidRDefault="003F2F6B" w:rsidP="003F2F6B">
      <w:pPr>
        <w:pStyle w:val="PaperBody"/>
        <w:widowControl/>
        <w:spacing w:before="0"/>
        <w:jc w:val="both"/>
        <w:rPr>
          <w:rFonts w:ascii="Arial" w:hAnsi="Arial" w:cs="Arial"/>
          <w:szCs w:val="18"/>
        </w:rPr>
      </w:pPr>
      <w:r>
        <w:rPr>
          <w:rFonts w:ascii="Arial" w:hAnsi="Arial" w:cs="Arial"/>
          <w:color w:val="222222"/>
          <w:szCs w:val="18"/>
        </w:rPr>
        <w:t>Conclusion text...</w:t>
      </w:r>
    </w:p>
    <w:p w14:paraId="2BFBF74A" w14:textId="389D252D" w:rsidR="000F19B4" w:rsidRDefault="000F19B4" w:rsidP="00BD2551">
      <w:pPr>
        <w:pStyle w:val="PaperBody"/>
        <w:widowControl/>
        <w:spacing w:before="0"/>
        <w:jc w:val="both"/>
        <w:rPr>
          <w:rFonts w:ascii="Arial" w:hAnsi="Arial" w:cs="Arial"/>
          <w:szCs w:val="18"/>
        </w:rPr>
      </w:pPr>
    </w:p>
    <w:p w14:paraId="31BE418C" w14:textId="379316A9" w:rsidR="00BD2551" w:rsidRDefault="00BD2551" w:rsidP="00BD2551">
      <w:pPr>
        <w:pStyle w:val="PaperBody"/>
        <w:widowControl/>
        <w:spacing w:before="0"/>
        <w:jc w:val="both"/>
        <w:rPr>
          <w:rFonts w:ascii="Arial" w:hAnsi="Arial" w:cs="Arial"/>
          <w:szCs w:val="18"/>
        </w:rPr>
      </w:pPr>
    </w:p>
    <w:p w14:paraId="7097B191" w14:textId="0ACA61D6" w:rsidR="002C3A4C" w:rsidRDefault="002C3A4C" w:rsidP="00C214A3">
      <w:pPr>
        <w:pStyle w:val="PaperHeader1"/>
        <w:spacing w:before="0"/>
        <w:rPr>
          <w:rFonts w:ascii="Arial" w:hAnsi="Arial" w:cs="Arial"/>
        </w:rPr>
      </w:pPr>
      <w:proofErr w:type="gramStart"/>
      <w:r>
        <w:rPr>
          <w:rFonts w:ascii="Arial" w:hAnsi="Arial" w:cs="Arial"/>
        </w:rPr>
        <w:t>References</w:t>
      </w:r>
      <w:r w:rsidR="003F2F6B">
        <w:rPr>
          <w:rFonts w:ascii="Arial" w:hAnsi="Arial" w:cs="Arial"/>
        </w:rPr>
        <w:t xml:space="preserve">  </w:t>
      </w:r>
      <w:r w:rsidR="003F2F6B" w:rsidRPr="003F2F6B">
        <w:rPr>
          <w:rFonts w:ascii="Arial" w:hAnsi="Arial" w:cs="Arial"/>
          <w:sz w:val="16"/>
          <w:szCs w:val="16"/>
          <w:highlight w:val="yellow"/>
        </w:rPr>
        <w:t>[</w:t>
      </w:r>
      <w:proofErr w:type="gramEnd"/>
      <w:r w:rsidR="003F2F6B" w:rsidRPr="003F2F6B">
        <w:rPr>
          <w:rFonts w:ascii="Arial" w:hAnsi="Arial" w:cs="Arial"/>
          <w:sz w:val="16"/>
          <w:szCs w:val="16"/>
          <w:highlight w:val="yellow"/>
        </w:rPr>
        <w:t>to be updated based on paper content]</w:t>
      </w:r>
    </w:p>
    <w:p w14:paraId="128D6F55" w14:textId="77777777" w:rsidR="007D14D7" w:rsidRDefault="00985DF3" w:rsidP="007D14D7">
      <w:pPr>
        <w:pStyle w:val="Bibliography"/>
        <w:rPr>
          <w:noProof/>
          <w:sz w:val="24"/>
          <w:szCs w:val="24"/>
        </w:rPr>
      </w:pPr>
      <w:r>
        <w:rPr>
          <w:noProof/>
        </w:rPr>
        <w:lastRenderedPageBreak/>
        <w:fldChar w:fldCharType="begin"/>
      </w:r>
      <w:r>
        <w:rPr>
          <w:noProof/>
        </w:rPr>
        <w:instrText xml:space="preserve"> BIBLIOGRAPHY  \l 1033 </w:instrText>
      </w:r>
      <w:r>
        <w:rPr>
          <w:noProof/>
        </w:rPr>
        <w:fldChar w:fldCharType="separate"/>
      </w:r>
      <w:r w:rsidR="007D14D7">
        <w:rPr>
          <w:noProof/>
        </w:rPr>
        <w:t xml:space="preserve">1. </w:t>
      </w:r>
      <w:r w:rsidR="007D14D7">
        <w:rPr>
          <w:b/>
          <w:bCs/>
          <w:noProof/>
        </w:rPr>
        <w:t>Stardog.</w:t>
      </w:r>
      <w:r w:rsidR="007D14D7">
        <w:rPr>
          <w:noProof/>
        </w:rPr>
        <w:t xml:space="preserve"> Stardog User Manual. </w:t>
      </w:r>
      <w:r w:rsidR="007D14D7">
        <w:rPr>
          <w:i/>
          <w:iCs/>
          <w:noProof/>
        </w:rPr>
        <w:t xml:space="preserve">Stardog Mapping Syntax (SMS). </w:t>
      </w:r>
      <w:r w:rsidR="007D14D7">
        <w:rPr>
          <w:noProof/>
        </w:rPr>
        <w:t>[Online] [Cited: 04 08, 2018.] https://www.stardog.com/docs/#_stardog_mapping_syntax.</w:t>
      </w:r>
    </w:p>
    <w:p w14:paraId="56F4CB72" w14:textId="77777777" w:rsidR="007D14D7" w:rsidRDefault="007D14D7" w:rsidP="007D14D7">
      <w:pPr>
        <w:pStyle w:val="Bibliography"/>
        <w:rPr>
          <w:noProof/>
        </w:rPr>
      </w:pPr>
      <w:r>
        <w:rPr>
          <w:noProof/>
        </w:rPr>
        <w:t xml:space="preserve">2. </w:t>
      </w:r>
      <w:r>
        <w:rPr>
          <w:b/>
          <w:bCs/>
          <w:noProof/>
        </w:rPr>
        <w:t>W3C.</w:t>
      </w:r>
      <w:r>
        <w:rPr>
          <w:noProof/>
        </w:rPr>
        <w:t xml:space="preserve"> R2RML: RDB to RDF Mapping Language. </w:t>
      </w:r>
      <w:r>
        <w:rPr>
          <w:i/>
          <w:iCs/>
          <w:noProof/>
        </w:rPr>
        <w:t xml:space="preserve">W3C Recommendation. </w:t>
      </w:r>
      <w:r>
        <w:rPr>
          <w:noProof/>
        </w:rPr>
        <w:t>[Online] [Cited: 04 08, 2018.] https://www.w3.org/TR/r2rml/.</w:t>
      </w:r>
    </w:p>
    <w:p w14:paraId="082DBDC4" w14:textId="77777777" w:rsidR="007D14D7" w:rsidRDefault="007D14D7" w:rsidP="007D14D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5DD5CA83" w14:textId="77777777" w:rsidR="007D14D7" w:rsidRDefault="007D14D7" w:rsidP="007D14D7">
      <w:pPr>
        <w:pStyle w:val="Bibliography"/>
        <w:rPr>
          <w:noProof/>
        </w:rPr>
      </w:pPr>
      <w:r>
        <w:rPr>
          <w:noProof/>
        </w:rPr>
        <w:t xml:space="preserve">4. </w:t>
      </w:r>
      <w:r>
        <w:rPr>
          <w:i/>
          <w:iCs/>
          <w:noProof/>
        </w:rPr>
        <w:t xml:space="preserve">Technical Rejection Criteria for Study Data - Preliminary Findings. </w:t>
      </w:r>
      <w:r>
        <w:rPr>
          <w:b/>
          <w:bCs/>
          <w:noProof/>
        </w:rPr>
        <w:t>Allard, Crystal.</w:t>
      </w:r>
      <w:r>
        <w:rPr>
          <w:noProof/>
        </w:rPr>
        <w:t xml:space="preserve"> Boston : PhUSE Single Day Event (SDE), 2017.</w:t>
      </w:r>
    </w:p>
    <w:p w14:paraId="6DC6FA46" w14:textId="77777777" w:rsidR="007D14D7" w:rsidRDefault="007D14D7" w:rsidP="007D14D7">
      <w:pPr>
        <w:pStyle w:val="Bibliography"/>
        <w:rPr>
          <w:noProof/>
        </w:rPr>
      </w:pPr>
      <w:r>
        <w:rPr>
          <w:noProof/>
        </w:rPr>
        <w:t xml:space="preserve">5. </w:t>
      </w:r>
      <w:r>
        <w:rPr>
          <w:i/>
          <w:iCs/>
          <w:noProof/>
        </w:rPr>
        <w:t xml:space="preserve">Managing Study Workflow Using the Resource Description Framework (RDF). </w:t>
      </w:r>
      <w:r>
        <w:rPr>
          <w:b/>
          <w:bCs/>
          <w:noProof/>
        </w:rPr>
        <w:t>Oliva, Armando.</w:t>
      </w:r>
      <w:r>
        <w:rPr>
          <w:noProof/>
        </w:rPr>
        <w:t xml:space="preserve"> Endinburgh : PhUSE Annual Conference, 2017.</w:t>
      </w:r>
    </w:p>
    <w:p w14:paraId="057C44D9" w14:textId="77777777" w:rsidR="007D14D7" w:rsidRDefault="007D14D7" w:rsidP="007D14D7">
      <w:pPr>
        <w:pStyle w:val="Bibliography"/>
        <w:rPr>
          <w:noProof/>
        </w:rPr>
      </w:pPr>
      <w:r>
        <w:rPr>
          <w:noProof/>
        </w:rPr>
        <w:t xml:space="preserve">6. </w:t>
      </w:r>
      <w:r>
        <w:rPr>
          <w:b/>
          <w:bCs/>
          <w:noProof/>
        </w:rPr>
        <w:t>CDISC.</w:t>
      </w:r>
      <w:r>
        <w:rPr>
          <w:noProof/>
        </w:rPr>
        <w:t xml:space="preserve"> About CDISC. </w:t>
      </w:r>
      <w:r>
        <w:rPr>
          <w:i/>
          <w:iCs/>
          <w:noProof/>
        </w:rPr>
        <w:t xml:space="preserve">CDISC Website. </w:t>
      </w:r>
      <w:r>
        <w:rPr>
          <w:noProof/>
        </w:rPr>
        <w:t>[Online] [Cited: 05 01, 2017.] https://www.cdisc.org/about.</w:t>
      </w:r>
    </w:p>
    <w:p w14:paraId="0B69DE3A" w14:textId="77777777" w:rsidR="007D14D7" w:rsidRDefault="007D14D7" w:rsidP="007D14D7">
      <w:pPr>
        <w:pStyle w:val="Bibliography"/>
        <w:rPr>
          <w:noProof/>
        </w:rPr>
      </w:pPr>
      <w:r>
        <w:rPr>
          <w:noProof/>
        </w:rPr>
        <w:t xml:space="preserve">7. </w:t>
      </w:r>
      <w:r>
        <w:rPr>
          <w:i/>
          <w:iCs/>
          <w:noProof/>
        </w:rPr>
        <w:t xml:space="preserve">State of the Union: The Crossroads of CDISC Standards and SAS' Supporting Role. </w:t>
      </w:r>
      <w:r>
        <w:rPr>
          <w:b/>
          <w:bCs/>
          <w:noProof/>
        </w:rPr>
        <w:t>Decker, Chris.</w:t>
      </w:r>
      <w:r>
        <w:rPr>
          <w:noProof/>
        </w:rPr>
        <w:t xml:space="preserve"> Las Vegas, Nevada : SAS Global Forum 2011, 2011.</w:t>
      </w:r>
    </w:p>
    <w:p w14:paraId="51AA43D0" w14:textId="4C424D2A" w:rsidR="0093689F" w:rsidRPr="00EB1FC6" w:rsidRDefault="00985DF3" w:rsidP="007D14D7">
      <w:pPr>
        <w:pStyle w:val="Bibliography"/>
        <w:tabs>
          <w:tab w:val="left" w:pos="360"/>
        </w:tabs>
        <w:ind w:left="720"/>
        <w:rPr>
          <w:rFonts w:ascii="Arial" w:hAnsi="Arial" w:cs="Arial"/>
          <w:noProof/>
          <w:sz w:val="18"/>
          <w:szCs w:val="18"/>
        </w:rPr>
      </w:pPr>
      <w:r>
        <w:rPr>
          <w:noProof/>
        </w:rPr>
        <w:fldChar w:fldCharType="end"/>
      </w: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5C67577" w14:textId="1C6B553A" w:rsidR="002C3A4C" w:rsidRPr="009C0756" w:rsidRDefault="002C3A4C" w:rsidP="005252D7">
      <w:pPr>
        <w:pStyle w:val="PaperBody"/>
        <w:widowControl/>
        <w:spacing w:before="0"/>
        <w:jc w:val="both"/>
        <w:rPr>
          <w:rFonts w:ascii="Arial" w:hAnsi="Arial" w:cs="Arial"/>
          <w:szCs w:val="18"/>
        </w:rPr>
      </w:pPr>
      <w:r w:rsidRPr="009C0756">
        <w:rPr>
          <w:rFonts w:ascii="Arial" w:hAnsi="Arial" w:cs="Arial"/>
          <w:szCs w:val="18"/>
        </w:rPr>
        <w:t>The author</w:t>
      </w:r>
      <w:r w:rsidR="00B42CAF" w:rsidRPr="009C0756">
        <w:rPr>
          <w:rFonts w:ascii="Arial" w:hAnsi="Arial" w:cs="Arial"/>
          <w:szCs w:val="18"/>
        </w:rPr>
        <w:t xml:space="preserve">s are </w:t>
      </w:r>
      <w:r w:rsidRPr="009C0756">
        <w:rPr>
          <w:rFonts w:ascii="Arial" w:hAnsi="Arial" w:cs="Arial"/>
          <w:szCs w:val="18"/>
        </w:rPr>
        <w:t>indebted to the</w:t>
      </w:r>
      <w:r w:rsidR="003F2F6B">
        <w:rPr>
          <w:rFonts w:ascii="Arial" w:hAnsi="Arial" w:cs="Arial"/>
          <w:szCs w:val="18"/>
        </w:rPr>
        <w:t xml:space="preserve"> contributions from the </w:t>
      </w:r>
      <w:r w:rsidR="00B42CAF" w:rsidRPr="009C0756">
        <w:rPr>
          <w:rFonts w:ascii="Arial" w:hAnsi="Arial" w:cs="Arial"/>
          <w:szCs w:val="18"/>
        </w:rPr>
        <w:t>"</w:t>
      </w:r>
      <w:proofErr w:type="spellStart"/>
      <w:r w:rsidR="005252D7">
        <w:rPr>
          <w:rFonts w:ascii="Arial" w:hAnsi="Arial" w:cs="Arial"/>
          <w:szCs w:val="18"/>
        </w:rPr>
        <w:t>CTDas</w:t>
      </w:r>
      <w:r w:rsidR="00B42CAF" w:rsidRPr="009C0756">
        <w:rPr>
          <w:rFonts w:ascii="Arial" w:hAnsi="Arial" w:cs="Arial"/>
          <w:szCs w:val="18"/>
        </w:rPr>
        <w:t>RDF</w:t>
      </w:r>
      <w:proofErr w:type="spellEnd"/>
      <w:r w:rsidR="00B42CAF" w:rsidRPr="009C0756">
        <w:rPr>
          <w:rFonts w:ascii="Arial" w:hAnsi="Arial" w:cs="Arial"/>
          <w:szCs w:val="18"/>
        </w:rPr>
        <w:t xml:space="preserve">" </w:t>
      </w:r>
      <w:proofErr w:type="spellStart"/>
      <w:r w:rsidR="00B42CAF" w:rsidRPr="009C0756">
        <w:rPr>
          <w:rFonts w:ascii="Arial" w:hAnsi="Arial" w:cs="Arial"/>
          <w:szCs w:val="18"/>
        </w:rPr>
        <w:t>PhUSE</w:t>
      </w:r>
      <w:proofErr w:type="spellEnd"/>
      <w:r w:rsidR="00B42CAF" w:rsidRPr="009C0756">
        <w:rPr>
          <w:rFonts w:ascii="Arial" w:hAnsi="Arial" w:cs="Arial"/>
          <w:szCs w:val="18"/>
        </w:rPr>
        <w:t xml:space="preserve"> project team members</w:t>
      </w:r>
      <w:r w:rsidR="003F2F6B">
        <w:rPr>
          <w:rFonts w:ascii="Arial" w:hAnsi="Arial" w:cs="Arial"/>
          <w:szCs w:val="18"/>
        </w:rPr>
        <w:t>.</w:t>
      </w:r>
    </w:p>
    <w:p w14:paraId="5A35013D" w14:textId="77777777" w:rsidR="002C3A4C" w:rsidRPr="009C0756" w:rsidRDefault="002C3A4C" w:rsidP="00C214A3">
      <w:pPr>
        <w:pStyle w:val="PaperBody"/>
        <w:widowControl/>
        <w:spacing w:before="0"/>
        <w:jc w:val="both"/>
        <w:rPr>
          <w:rFonts w:ascii="Arial" w:hAnsi="Arial" w:cs="Arial"/>
          <w:szCs w:val="18"/>
        </w:rPr>
      </w:pPr>
    </w:p>
    <w:p w14:paraId="3E7D6065" w14:textId="77777777" w:rsidR="002C3A4C" w:rsidRPr="009C0756" w:rsidRDefault="002C3A4C" w:rsidP="00C214A3">
      <w:pPr>
        <w:pStyle w:val="PaperBody"/>
        <w:widowControl/>
        <w:spacing w:before="0"/>
        <w:jc w:val="both"/>
        <w:rPr>
          <w:rFonts w:ascii="Arial" w:hAnsi="Arial" w:cs="Arial"/>
          <w:sz w:val="20"/>
        </w:rPr>
      </w:pPr>
      <w:r w:rsidRPr="009C0756">
        <w:rPr>
          <w:rFonts w:ascii="Arial" w:hAnsi="Arial" w:cs="Arial"/>
          <w:szCs w:val="18"/>
        </w:rPr>
        <w:t xml:space="preserve">This paper is </w:t>
      </w:r>
      <w:r w:rsidR="00C056EB" w:rsidRPr="009C0756">
        <w:rPr>
          <w:rFonts w:ascii="Arial" w:hAnsi="Arial" w:cs="Arial"/>
          <w:szCs w:val="18"/>
        </w:rPr>
        <w:t xml:space="preserve">largely </w:t>
      </w:r>
      <w:r w:rsidRPr="009C0756">
        <w:rPr>
          <w:rFonts w:ascii="Arial" w:hAnsi="Arial" w:cs="Arial"/>
          <w:szCs w:val="18"/>
        </w:rPr>
        <w:t xml:space="preserve">based on free, open-source software and the efforts of volunteers in </w:t>
      </w:r>
      <w:proofErr w:type="spellStart"/>
      <w:r w:rsidRPr="009C0756">
        <w:rPr>
          <w:rFonts w:ascii="Arial" w:hAnsi="Arial" w:cs="Arial"/>
          <w:szCs w:val="18"/>
        </w:rPr>
        <w:t>PhUSE</w:t>
      </w:r>
      <w:proofErr w:type="spellEnd"/>
      <w:r w:rsidRPr="009C0756">
        <w:rPr>
          <w:rFonts w:ascii="Arial" w:hAnsi="Arial" w:cs="Arial"/>
          <w:szCs w:val="18"/>
        </w:rPr>
        <w:t xml:space="preserve"> working groups. Please support those who donate their time and expertise through your own collaboration, participation, and promotion of these activities.</w:t>
      </w:r>
      <w:r w:rsidRPr="009C0756">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t>Contact Information</w:t>
      </w:r>
    </w:p>
    <w:p w14:paraId="6C2E9146" w14:textId="6F9E1CB9" w:rsidR="002C3A4C" w:rsidRPr="009C0756" w:rsidRDefault="002C3A4C" w:rsidP="00C214A3">
      <w:pPr>
        <w:pStyle w:val="PaperBody"/>
        <w:widowControl/>
        <w:spacing w:before="0"/>
        <w:rPr>
          <w:rFonts w:ascii="Arial" w:hAnsi="Arial" w:cs="Arial"/>
          <w:szCs w:val="18"/>
        </w:rPr>
      </w:pPr>
      <w:r w:rsidRPr="009C0756">
        <w:rPr>
          <w:rFonts w:ascii="Arial" w:hAnsi="Arial" w:cs="Arial"/>
          <w:szCs w:val="18"/>
        </w:rPr>
        <w:t>Your comments and questions are valued and encouraged. Contact the author</w:t>
      </w:r>
      <w:r w:rsidR="005252D7">
        <w:rPr>
          <w:rFonts w:ascii="Arial" w:hAnsi="Arial" w:cs="Arial"/>
          <w:szCs w:val="18"/>
        </w:rPr>
        <w:t>s</w:t>
      </w:r>
      <w:r w:rsidRPr="009C0756">
        <w:rPr>
          <w:rFonts w:ascii="Arial" w:hAnsi="Arial" w:cs="Arial"/>
          <w:szCs w:val="18"/>
        </w:rPr>
        <w:t xml:space="preserve"> at:</w:t>
      </w:r>
    </w:p>
    <w:p w14:paraId="51880C23" w14:textId="51B250A0" w:rsidR="002C3A4C" w:rsidRPr="009C0756"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76EA3" w:rsidRPr="009C0756" w14:paraId="7A46379E" w14:textId="77777777" w:rsidTr="003F2F6B">
        <w:tc>
          <w:tcPr>
            <w:tcW w:w="5148" w:type="dxa"/>
          </w:tcPr>
          <w:p w14:paraId="6444DB26" w14:textId="77777777" w:rsidR="003F2F6B" w:rsidRPr="009C0756" w:rsidRDefault="003F2F6B" w:rsidP="003F2F6B">
            <w:pPr>
              <w:pStyle w:val="PaperBody"/>
              <w:widowControl/>
              <w:spacing w:before="0"/>
              <w:ind w:left="256"/>
              <w:rPr>
                <w:rFonts w:ascii="Arial" w:hAnsi="Arial" w:cs="Arial"/>
                <w:szCs w:val="18"/>
              </w:rPr>
            </w:pPr>
            <w:r w:rsidRPr="009C0756">
              <w:rPr>
                <w:rFonts w:ascii="Arial" w:hAnsi="Arial" w:cs="Arial"/>
                <w:szCs w:val="18"/>
              </w:rPr>
              <w:t>Armando Oliva</w:t>
            </w:r>
            <w:r>
              <w:rPr>
                <w:rFonts w:ascii="Arial" w:hAnsi="Arial" w:cs="Arial"/>
                <w:szCs w:val="18"/>
              </w:rPr>
              <w:t xml:space="preserve">, M.D. </w:t>
            </w:r>
          </w:p>
          <w:p w14:paraId="40984042" w14:textId="77777777" w:rsidR="003F2F6B" w:rsidRPr="009C0756" w:rsidRDefault="003F2F6B" w:rsidP="003F2F6B">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2BE5FCB1" w14:textId="77777777" w:rsidR="003F2F6B" w:rsidRPr="009C0756" w:rsidRDefault="003F2F6B" w:rsidP="003F2F6B">
            <w:pPr>
              <w:pStyle w:val="PaperBody"/>
              <w:widowControl/>
              <w:spacing w:before="0"/>
              <w:ind w:left="256"/>
              <w:rPr>
                <w:rFonts w:ascii="Arial" w:hAnsi="Arial" w:cs="Arial"/>
                <w:szCs w:val="18"/>
              </w:rPr>
            </w:pPr>
            <w:r w:rsidRPr="009C0756">
              <w:rPr>
                <w:rFonts w:ascii="Arial" w:hAnsi="Arial" w:cs="Arial"/>
                <w:szCs w:val="18"/>
              </w:rPr>
              <w:t xml:space="preserve">Fort Lauderdale, </w:t>
            </w:r>
            <w:r>
              <w:rPr>
                <w:rFonts w:ascii="Arial" w:hAnsi="Arial" w:cs="Arial"/>
                <w:szCs w:val="18"/>
              </w:rPr>
              <w:t xml:space="preserve">FL, </w:t>
            </w:r>
            <w:r w:rsidRPr="009C0756">
              <w:rPr>
                <w:rFonts w:ascii="Arial" w:hAnsi="Arial" w:cs="Arial"/>
                <w:szCs w:val="18"/>
              </w:rPr>
              <w:t>USA</w:t>
            </w:r>
          </w:p>
          <w:p w14:paraId="311BEE8A" w14:textId="77777777" w:rsidR="003F2F6B" w:rsidRPr="009C0756" w:rsidRDefault="003F2F6B" w:rsidP="003F2F6B">
            <w:pPr>
              <w:pStyle w:val="PaperBody"/>
              <w:widowControl/>
              <w:spacing w:before="0"/>
              <w:ind w:left="256"/>
              <w:rPr>
                <w:rFonts w:ascii="Arial" w:hAnsi="Arial" w:cs="Arial"/>
                <w:szCs w:val="18"/>
              </w:rPr>
            </w:pPr>
            <w:r w:rsidRPr="009C0756">
              <w:rPr>
                <w:rFonts w:ascii="Arial" w:hAnsi="Arial" w:cs="Arial"/>
                <w:szCs w:val="18"/>
              </w:rPr>
              <w:t>aoliva</w:t>
            </w:r>
            <w:r>
              <w:rPr>
                <w:rFonts w:ascii="Arial" w:hAnsi="Arial" w:cs="Arial"/>
                <w:szCs w:val="18"/>
              </w:rPr>
              <w:t>@semanticallc.com</w:t>
            </w:r>
          </w:p>
          <w:p w14:paraId="179AEE9D" w14:textId="77777777" w:rsidR="003F2F6B" w:rsidRPr="009C0756" w:rsidRDefault="003F2F6B" w:rsidP="003F2F6B">
            <w:pPr>
              <w:pStyle w:val="AddressBlock"/>
              <w:spacing w:before="0"/>
              <w:ind w:left="256"/>
              <w:rPr>
                <w:rFonts w:ascii="Arial" w:hAnsi="Arial" w:cs="Arial"/>
              </w:rPr>
            </w:pPr>
            <w:r w:rsidRPr="009C0756">
              <w:rPr>
                <w:rFonts w:ascii="Arial" w:hAnsi="Arial" w:cs="Arial"/>
                <w:noProof/>
                <w:color w:val="000000" w:themeColor="text1"/>
                <w:szCs w:val="18"/>
              </w:rPr>
              <w:drawing>
                <wp:inline distT="0" distB="0" distL="0" distR="0" wp14:anchorId="576AFECA" wp14:editId="3EBD7FE6">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w:t>
            </w:r>
            <w:proofErr w:type="spellStart"/>
            <w:r w:rsidRPr="009C0756">
              <w:rPr>
                <w:rFonts w:ascii="Arial" w:hAnsi="Arial" w:cs="Arial"/>
              </w:rPr>
              <w:t>nomini</w:t>
            </w:r>
            <w:proofErr w:type="spellEnd"/>
          </w:p>
          <w:p w14:paraId="6C9700D9" w14:textId="07892A1B" w:rsidR="00576EA3" w:rsidRPr="009C0756" w:rsidRDefault="00E6131D" w:rsidP="003F2F6B">
            <w:pPr>
              <w:pStyle w:val="AddressBlock"/>
              <w:spacing w:before="0"/>
              <w:ind w:left="360"/>
              <w:rPr>
                <w:rFonts w:ascii="Arial" w:hAnsi="Arial" w:cs="Arial"/>
                <w:szCs w:val="18"/>
              </w:rPr>
            </w:pPr>
            <w:r w:rsidRPr="009C0756">
              <w:rPr>
                <w:rFonts w:ascii="Arial" w:hAnsi="Arial" w:cs="Arial"/>
                <w:noProof/>
              </w:rPr>
              <w:object w:dxaOrig="250" w:dyaOrig="250" w14:anchorId="1C437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3pt;height:12.3pt;mso-width-percent:0;mso-height-percent:0;mso-width-percent:0;mso-height-percent:0" o:ole="">
                  <v:imagedata r:id="rId9" o:title=""/>
                </v:shape>
                <o:OLEObject Type="Embed" ProgID="PBrush" ShapeID="_x0000_i1026" DrawAspect="Content" ObjectID="_1584772517" r:id="rId10"/>
              </w:object>
            </w:r>
            <w:r w:rsidR="003F2F6B" w:rsidRPr="009C0756">
              <w:rPr>
                <w:rStyle w:val="Hyperlink"/>
                <w:rFonts w:ascii="Arial" w:hAnsi="Arial" w:cs="Arial"/>
                <w:color w:val="000000" w:themeColor="text1"/>
                <w:szCs w:val="18"/>
                <w:u w:val="none"/>
              </w:rPr>
              <w:t>https://www.linkedin.com/in/aolivamd</w:t>
            </w:r>
            <w:r w:rsidR="003F2F6B" w:rsidRPr="009C0756">
              <w:rPr>
                <w:rFonts w:ascii="Arial" w:hAnsi="Arial" w:cs="Arial"/>
                <w:szCs w:val="18"/>
              </w:rPr>
              <w:t xml:space="preserve"> </w:t>
            </w:r>
          </w:p>
        </w:tc>
        <w:tc>
          <w:tcPr>
            <w:tcW w:w="5148" w:type="dxa"/>
          </w:tcPr>
          <w:p w14:paraId="552E11C1" w14:textId="77777777" w:rsidR="003F2F6B" w:rsidRPr="009C0756" w:rsidRDefault="003F2F6B" w:rsidP="003F2F6B">
            <w:pPr>
              <w:pStyle w:val="AddressBlock"/>
              <w:spacing w:before="0"/>
              <w:ind w:left="360"/>
              <w:rPr>
                <w:rFonts w:ascii="Arial" w:hAnsi="Arial" w:cs="Arial"/>
                <w:szCs w:val="18"/>
              </w:rPr>
            </w:pPr>
            <w:r w:rsidRPr="009C0756">
              <w:rPr>
                <w:rFonts w:ascii="Arial" w:hAnsi="Arial" w:cs="Arial"/>
                <w:szCs w:val="18"/>
              </w:rPr>
              <w:t>Tim Williams</w:t>
            </w:r>
          </w:p>
          <w:p w14:paraId="636BF858" w14:textId="77777777" w:rsidR="003F2F6B" w:rsidRPr="009C0756" w:rsidRDefault="003F2F6B" w:rsidP="003F2F6B">
            <w:pPr>
              <w:pStyle w:val="AddressBlock"/>
              <w:spacing w:before="0"/>
              <w:ind w:left="360"/>
              <w:rPr>
                <w:rFonts w:ascii="Arial" w:hAnsi="Arial" w:cs="Arial"/>
                <w:szCs w:val="18"/>
              </w:rPr>
            </w:pPr>
            <w:r w:rsidRPr="009C0756">
              <w:rPr>
                <w:rFonts w:ascii="Arial" w:hAnsi="Arial" w:cs="Arial"/>
                <w:szCs w:val="18"/>
              </w:rPr>
              <w:t xml:space="preserve">UCB </w:t>
            </w:r>
            <w:proofErr w:type="spellStart"/>
            <w:r w:rsidRPr="009C0756">
              <w:rPr>
                <w:rFonts w:ascii="Arial" w:hAnsi="Arial" w:cs="Arial"/>
                <w:szCs w:val="18"/>
              </w:rPr>
              <w:t>BioSciences</w:t>
            </w:r>
            <w:proofErr w:type="spellEnd"/>
            <w:r w:rsidRPr="009C0756">
              <w:rPr>
                <w:rFonts w:ascii="Arial" w:hAnsi="Arial" w:cs="Arial"/>
                <w:szCs w:val="18"/>
              </w:rPr>
              <w:t>, Inc</w:t>
            </w:r>
          </w:p>
          <w:p w14:paraId="40234300" w14:textId="77777777" w:rsidR="003F2F6B" w:rsidRPr="009C0756" w:rsidRDefault="003F2F6B" w:rsidP="003F2F6B">
            <w:pPr>
              <w:pStyle w:val="AddressBlock"/>
              <w:spacing w:before="0"/>
              <w:ind w:left="360"/>
              <w:rPr>
                <w:rFonts w:ascii="Arial" w:hAnsi="Arial" w:cs="Arial"/>
                <w:szCs w:val="18"/>
              </w:rPr>
            </w:pPr>
            <w:r w:rsidRPr="009C0756">
              <w:rPr>
                <w:rFonts w:ascii="Arial" w:hAnsi="Arial" w:cs="Arial"/>
                <w:szCs w:val="18"/>
              </w:rPr>
              <w:t>Raleigh, NC</w:t>
            </w:r>
            <w:r>
              <w:rPr>
                <w:rFonts w:ascii="Arial" w:hAnsi="Arial" w:cs="Arial"/>
                <w:szCs w:val="18"/>
              </w:rPr>
              <w:t>, USA</w:t>
            </w:r>
            <w:r w:rsidRPr="009C0756">
              <w:rPr>
                <w:rFonts w:ascii="Arial" w:hAnsi="Arial" w:cs="Arial"/>
                <w:szCs w:val="18"/>
              </w:rPr>
              <w:t xml:space="preserve"> </w:t>
            </w:r>
          </w:p>
          <w:p w14:paraId="23CE3A95" w14:textId="77777777" w:rsidR="003F2F6B" w:rsidRPr="009C0756" w:rsidRDefault="003F2F6B" w:rsidP="003F2F6B">
            <w:pPr>
              <w:pStyle w:val="AddressBlock"/>
              <w:spacing w:before="0"/>
              <w:ind w:left="360"/>
              <w:rPr>
                <w:rStyle w:val="Hyperlink"/>
                <w:rFonts w:ascii="Arial" w:hAnsi="Arial" w:cs="Arial"/>
                <w:szCs w:val="18"/>
              </w:rPr>
            </w:pPr>
            <w:r w:rsidRPr="009C0756">
              <w:rPr>
                <w:rFonts w:ascii="Arial" w:hAnsi="Arial" w:cs="Arial"/>
                <w:szCs w:val="18"/>
              </w:rPr>
              <w:t>tim.williams@ucb.</w:t>
            </w:r>
            <w:r>
              <w:rPr>
                <w:rFonts w:ascii="Arial" w:hAnsi="Arial" w:cs="Arial"/>
                <w:color w:val="000000" w:themeColor="text1"/>
                <w:szCs w:val="18"/>
              </w:rPr>
              <w:t>com</w:t>
            </w:r>
          </w:p>
          <w:p w14:paraId="39AA28F7" w14:textId="77777777" w:rsidR="003F2F6B" w:rsidRPr="009C0756" w:rsidRDefault="003F2F6B" w:rsidP="003F2F6B">
            <w:pPr>
              <w:pStyle w:val="AddressBlock"/>
              <w:spacing w:before="0"/>
              <w:ind w:left="360"/>
              <w:rPr>
                <w:rStyle w:val="Hyperlink"/>
                <w:rFonts w:ascii="Arial" w:hAnsi="Arial" w:cs="Arial"/>
                <w:color w:val="000000" w:themeColor="text1"/>
                <w:szCs w:val="18"/>
                <w:u w:val="none"/>
              </w:rPr>
            </w:pPr>
            <w:r w:rsidRPr="009C0756">
              <w:rPr>
                <w:rFonts w:ascii="Arial" w:hAnsi="Arial" w:cs="Arial"/>
                <w:noProof/>
                <w:color w:val="000000" w:themeColor="text1"/>
                <w:szCs w:val="18"/>
              </w:rPr>
              <w:drawing>
                <wp:inline distT="0" distB="0" distL="0" distR="0" wp14:anchorId="2151E229" wp14:editId="5D5E0D31">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Style w:val="Hyperlink"/>
                <w:rFonts w:ascii="Arial" w:hAnsi="Arial" w:cs="Arial"/>
                <w:color w:val="000000" w:themeColor="text1"/>
                <w:szCs w:val="18"/>
                <w:u w:val="none"/>
              </w:rPr>
              <w:t xml:space="preserve">   @</w:t>
            </w:r>
            <w:proofErr w:type="spellStart"/>
            <w:r w:rsidRPr="009C0756">
              <w:rPr>
                <w:rStyle w:val="Hyperlink"/>
                <w:rFonts w:ascii="Arial" w:hAnsi="Arial" w:cs="Arial"/>
                <w:color w:val="000000" w:themeColor="text1"/>
                <w:szCs w:val="18"/>
                <w:u w:val="none"/>
              </w:rPr>
              <w:t>NovasTaylor</w:t>
            </w:r>
            <w:proofErr w:type="spellEnd"/>
          </w:p>
          <w:p w14:paraId="78088794" w14:textId="7439F6CA" w:rsidR="00B42CAF" w:rsidRPr="009C0756" w:rsidRDefault="003F2F6B" w:rsidP="003F2F6B">
            <w:pPr>
              <w:pStyle w:val="AddressBlock"/>
              <w:spacing w:before="0"/>
              <w:ind w:left="256"/>
              <w:rPr>
                <w:rFonts w:ascii="Arial" w:hAnsi="Arial" w:cs="Arial"/>
                <w:szCs w:val="18"/>
              </w:rPr>
            </w:pPr>
            <w:r w:rsidRPr="009C0756">
              <w:rPr>
                <w:rFonts w:ascii="Arial" w:hAnsi="Arial" w:cs="Arial"/>
              </w:rPr>
              <w:t xml:space="preserve">    </w:t>
            </w:r>
            <w:r w:rsidR="00E6131D" w:rsidRPr="009C0756">
              <w:rPr>
                <w:rFonts w:ascii="Arial" w:hAnsi="Arial" w:cs="Arial"/>
                <w:noProof/>
              </w:rPr>
              <w:object w:dxaOrig="250" w:dyaOrig="250" w14:anchorId="2E60DDE9">
                <v:shape id="_x0000_i1025" type="#_x0000_t75" alt="" style="width:12.3pt;height:12.3pt;mso-width-percent:0;mso-height-percent:0;mso-width-percent:0;mso-height-percent:0" o:ole="">
                  <v:imagedata r:id="rId9" o:title=""/>
                </v:shape>
                <o:OLEObject Type="Embed" ProgID="PBrush" ShapeID="_x0000_i1025" DrawAspect="Content" ObjectID="_1584772518" r:id="rId11"/>
              </w:object>
            </w:r>
            <w:hyperlink r:id="rId12" w:history="1">
              <w:r w:rsidRPr="009C0756">
                <w:rPr>
                  <w:rStyle w:val="Hyperlink"/>
                  <w:rFonts w:ascii="Arial" w:hAnsi="Arial" w:cs="Arial"/>
                  <w:color w:val="000000" w:themeColor="text1"/>
                  <w:szCs w:val="18"/>
                  <w:u w:val="none"/>
                  <w:lang w:val="en"/>
                </w:rPr>
                <w:t>https://www.linkedin.com/in/timpwilliams</w:t>
              </w:r>
            </w:hyperlink>
          </w:p>
        </w:tc>
      </w:tr>
    </w:tbl>
    <w:p w14:paraId="40CBEA42" w14:textId="7FF758E3" w:rsidR="00576EA3" w:rsidRDefault="00576EA3" w:rsidP="00C214A3">
      <w:pPr>
        <w:pStyle w:val="PaperBody"/>
        <w:widowControl/>
        <w:spacing w:before="0"/>
        <w:rPr>
          <w:rFonts w:ascii="Arial" w:hAnsi="Arial" w:cs="Arial"/>
          <w:szCs w:val="18"/>
        </w:rPr>
      </w:pPr>
    </w:p>
    <w:p w14:paraId="5B2A4097" w14:textId="651A8468" w:rsidR="00576EA3" w:rsidRDefault="002413DC" w:rsidP="00E4778B">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w:t>
      </w:r>
      <w:proofErr w:type="spellStart"/>
      <w:r>
        <w:rPr>
          <w:rFonts w:ascii="Arial" w:hAnsi="Arial" w:cs="Arial"/>
          <w:szCs w:val="18"/>
        </w:rPr>
        <w:t>Github</w:t>
      </w:r>
      <w:proofErr w:type="spellEnd"/>
      <w:r>
        <w:rPr>
          <w:rFonts w:ascii="Arial" w:hAnsi="Arial" w:cs="Arial"/>
          <w:szCs w:val="18"/>
        </w:rPr>
        <w:t xml:space="preserve"> repository: </w:t>
      </w:r>
      <w:hyperlink r:id="rId13" w:history="1">
        <w:r w:rsidRPr="00426928">
          <w:rPr>
            <w:rStyle w:val="Hyperlink"/>
            <w:rFonts w:ascii="Arial" w:hAnsi="Arial" w:cs="Arial"/>
            <w:szCs w:val="18"/>
          </w:rPr>
          <w:t>https://github.com/phuse-org/CTDasRDF</w:t>
        </w:r>
      </w:hyperlink>
      <w:r w:rsidR="00E4778B">
        <w:rPr>
          <w:rStyle w:val="Hyperlink"/>
          <w:rFonts w:ascii="Arial" w:hAnsi="Arial" w:cs="Arial"/>
          <w:szCs w:val="18"/>
        </w:rPr>
        <w:t xml:space="preserve">. </w:t>
      </w:r>
      <w:r w:rsidR="00E4778B">
        <w:rPr>
          <w:rFonts w:ascii="Arial" w:hAnsi="Arial" w:cs="Arial"/>
          <w:szCs w:val="18"/>
        </w:rPr>
        <w:t xml:space="preserve">Study instance data: </w:t>
      </w:r>
      <w:hyperlink r:id="rId14" w:history="1">
        <w:r w:rsidR="00E4778B" w:rsidRPr="00B67AF2">
          <w:rPr>
            <w:rStyle w:val="Hyperlink"/>
            <w:rFonts w:ascii="Arial" w:hAnsi="Arial" w:cs="Arial"/>
            <w:szCs w:val="18"/>
          </w:rPr>
          <w:t>https://raw.githubusercontent.com/phuse-org/ctdasrdf/master/data/rdf/cdiscpilot01.ttl</w:t>
        </w:r>
      </w:hyperlink>
    </w:p>
    <w:p w14:paraId="78095DA8" w14:textId="77777777" w:rsidR="00E4778B" w:rsidRPr="00EB1FC6" w:rsidRDefault="00E4778B" w:rsidP="00E4778B">
      <w:pPr>
        <w:pStyle w:val="PaperBody"/>
        <w:widowControl/>
        <w:spacing w:before="0"/>
        <w:jc w:val="both"/>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sectPr w:rsidR="002C3A4C" w:rsidRPr="00EB1FC6" w:rsidSect="00583900">
      <w:headerReference w:type="default" r:id="rId15"/>
      <w:footerReference w:type="default" r:id="rId16"/>
      <w:headerReference w:type="first" r:id="rId17"/>
      <w:footerReference w:type="first" r:id="rId18"/>
      <w:endnotePr>
        <w:numFmt w:val="decimal"/>
      </w:endnotePr>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D6E8" w14:textId="77777777" w:rsidR="00E6131D" w:rsidRDefault="00E6131D">
      <w:r>
        <w:separator/>
      </w:r>
    </w:p>
  </w:endnote>
  <w:endnote w:type="continuationSeparator" w:id="0">
    <w:p w14:paraId="665AC7FA" w14:textId="77777777" w:rsidR="00E6131D" w:rsidRDefault="00E6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11138" w14:textId="6FD88833" w:rsidR="00A412A7" w:rsidRPr="00ED7234" w:rsidRDefault="00A412A7">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7D14D7">
      <w:rPr>
        <w:rStyle w:val="PageNumber"/>
        <w:rFonts w:ascii="Arial" w:hAnsi="Arial"/>
        <w:noProof/>
      </w:rPr>
      <w:t>2</w:t>
    </w:r>
    <w:r w:rsidRPr="00ED7234">
      <w:rPr>
        <w:rStyle w:val="PageNumber"/>
        <w:rFonts w:ascii="Arial" w:hAnsi="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77803" w14:textId="77777777" w:rsidR="00A412A7" w:rsidRDefault="00A412A7">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03A0" w14:textId="77777777" w:rsidR="00E6131D" w:rsidRDefault="00E6131D">
      <w:r>
        <w:separator/>
      </w:r>
    </w:p>
  </w:footnote>
  <w:footnote w:type="continuationSeparator" w:id="0">
    <w:p w14:paraId="7DD3866B" w14:textId="77777777" w:rsidR="00E6131D" w:rsidRDefault="00E6131D">
      <w:r>
        <w:continuationSeparator/>
      </w:r>
    </w:p>
  </w:footnote>
  <w:footnote w:id="1">
    <w:p w14:paraId="18E39F10" w14:textId="17C078F1" w:rsidR="00D255E0" w:rsidRDefault="00D255E0">
      <w:pPr>
        <w:pStyle w:val="FootnoteText"/>
      </w:pPr>
      <w:ins w:id="28" w:author="aoliva" w:date="2018-04-09T08:55:00Z">
        <w:r>
          <w:rPr>
            <w:rStyle w:val="FootnoteReference"/>
          </w:rPr>
          <w:footnoteRef/>
        </w:r>
        <w:r>
          <w:t xml:space="preserve"> See </w:t>
        </w:r>
        <w:r>
          <w:fldChar w:fldCharType="begin"/>
        </w:r>
        <w:r>
          <w:instrText xml:space="preserve"> HYPERLINK "</w:instrText>
        </w:r>
        <w:r w:rsidRPr="00D255E0">
          <w:instrText>https://en.wikipedia.org/wiki/Linked_data</w:instrText>
        </w:r>
        <w:r>
          <w:instrText xml:space="preserve">" </w:instrText>
        </w:r>
        <w:r>
          <w:fldChar w:fldCharType="separate"/>
        </w:r>
        <w:r w:rsidRPr="00514041">
          <w:rPr>
            <w:rStyle w:val="Hyperlink"/>
          </w:rPr>
          <w:t>https://en.wikipedia.org/wiki/Linked_data</w:t>
        </w:r>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F8DE" w14:textId="23273E65" w:rsidR="00A412A7" w:rsidRDefault="00A412A7">
    <w:pPr>
      <w:jc w:val="center"/>
      <w:rPr>
        <w:rFonts w:ascii="Arial" w:hAnsi="Arial" w:cs="Arial"/>
        <w:b/>
        <w:bCs/>
        <w:sz w:val="24"/>
      </w:rPr>
    </w:pPr>
    <w:proofErr w:type="spellStart"/>
    <w:r>
      <w:rPr>
        <w:rFonts w:ascii="Arial" w:hAnsi="Arial" w:cs="Arial"/>
        <w:b/>
        <w:bCs/>
        <w:sz w:val="24"/>
      </w:rPr>
      <w:t>PhUSE</w:t>
    </w:r>
    <w:proofErr w:type="spellEnd"/>
    <w:r>
      <w:rPr>
        <w:rFonts w:ascii="Arial" w:hAnsi="Arial" w:cs="Arial"/>
        <w:b/>
        <w:bCs/>
        <w:sz w:val="24"/>
      </w:rPr>
      <w:t xml:space="preserve"> 201</w:t>
    </w:r>
    <w:r w:rsidR="003F2F6B">
      <w:rPr>
        <w:rFonts w:ascii="Arial" w:hAnsi="Arial" w:cs="Arial"/>
        <w:b/>
        <w:bCs/>
        <w:sz w:val="24"/>
      </w:rPr>
      <w:t>8</w:t>
    </w:r>
    <w:r>
      <w:rPr>
        <w:rFonts w:ascii="Arial" w:hAnsi="Arial" w:cs="Arial"/>
        <w:b/>
        <w:bCs/>
        <w:sz w:val="24"/>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9C98" w14:textId="77777777" w:rsidR="00A412A7" w:rsidRDefault="00A412A7">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17A22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218FB6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ACD01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5C33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BF451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1583D"/>
    <w:multiLevelType w:val="hybridMultilevel"/>
    <w:tmpl w:val="DDB27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65922"/>
    <w:multiLevelType w:val="hybridMultilevel"/>
    <w:tmpl w:val="8EDE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F74A5"/>
    <w:multiLevelType w:val="hybridMultilevel"/>
    <w:tmpl w:val="7A92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A63A8"/>
    <w:multiLevelType w:val="hybridMultilevel"/>
    <w:tmpl w:val="C7CE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831B9B"/>
    <w:multiLevelType w:val="hybridMultilevel"/>
    <w:tmpl w:val="8D0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5"/>
  </w:num>
  <w:num w:numId="3">
    <w:abstractNumId w:val="19"/>
  </w:num>
  <w:num w:numId="4">
    <w:abstractNumId w:val="27"/>
  </w:num>
  <w:num w:numId="5">
    <w:abstractNumId w:val="23"/>
  </w:num>
  <w:num w:numId="6">
    <w:abstractNumId w:val="31"/>
  </w:num>
  <w:num w:numId="7">
    <w:abstractNumId w:val="30"/>
  </w:num>
  <w:num w:numId="8">
    <w:abstractNumId w:val="22"/>
  </w:num>
  <w:num w:numId="9">
    <w:abstractNumId w:val="16"/>
  </w:num>
  <w:num w:numId="10">
    <w:abstractNumId w:val="18"/>
  </w:num>
  <w:num w:numId="11">
    <w:abstractNumId w:val="20"/>
  </w:num>
  <w:num w:numId="12">
    <w:abstractNumId w:val="28"/>
  </w:num>
  <w:num w:numId="13">
    <w:abstractNumId w:val="34"/>
  </w:num>
  <w:num w:numId="14">
    <w:abstractNumId w:val="25"/>
  </w:num>
  <w:num w:numId="15">
    <w:abstractNumId w:val="29"/>
  </w:num>
  <w:num w:numId="16">
    <w:abstractNumId w:val="21"/>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6"/>
  </w:num>
  <w:num w:numId="29">
    <w:abstractNumId w:val="32"/>
  </w:num>
  <w:num w:numId="30">
    <w:abstractNumId w:val="12"/>
  </w:num>
  <w:num w:numId="31">
    <w:abstractNumId w:val="33"/>
  </w:num>
  <w:num w:numId="32">
    <w:abstractNumId w:val="11"/>
  </w:num>
  <w:num w:numId="33">
    <w:abstractNumId w:val="17"/>
  </w:num>
  <w:num w:numId="34">
    <w:abstractNumId w:val="24"/>
  </w:num>
  <w:num w:numId="35">
    <w:abstractNumId w:val="15"/>
  </w:num>
  <w:num w:numId="36">
    <w:abstractNumId w:val="13"/>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TrueType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A21"/>
    <w:rsid w:val="00001DE8"/>
    <w:rsid w:val="000035DC"/>
    <w:rsid w:val="00010233"/>
    <w:rsid w:val="000247C5"/>
    <w:rsid w:val="00024C99"/>
    <w:rsid w:val="000270FF"/>
    <w:rsid w:val="0003427A"/>
    <w:rsid w:val="0003491C"/>
    <w:rsid w:val="000353DA"/>
    <w:rsid w:val="00036A84"/>
    <w:rsid w:val="00037143"/>
    <w:rsid w:val="000441ED"/>
    <w:rsid w:val="000463C2"/>
    <w:rsid w:val="00047C48"/>
    <w:rsid w:val="00052A3E"/>
    <w:rsid w:val="00054488"/>
    <w:rsid w:val="0005612F"/>
    <w:rsid w:val="00060054"/>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0800"/>
    <w:rsid w:val="000C54A0"/>
    <w:rsid w:val="000C57BA"/>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57172"/>
    <w:rsid w:val="001615ED"/>
    <w:rsid w:val="00163982"/>
    <w:rsid w:val="00163ECB"/>
    <w:rsid w:val="00164660"/>
    <w:rsid w:val="00166CFF"/>
    <w:rsid w:val="00167642"/>
    <w:rsid w:val="00175B26"/>
    <w:rsid w:val="00176E98"/>
    <w:rsid w:val="00181ED9"/>
    <w:rsid w:val="001829E4"/>
    <w:rsid w:val="00186D1C"/>
    <w:rsid w:val="001960DA"/>
    <w:rsid w:val="001A0C60"/>
    <w:rsid w:val="001A145F"/>
    <w:rsid w:val="001A2874"/>
    <w:rsid w:val="001A42B9"/>
    <w:rsid w:val="001A4ACE"/>
    <w:rsid w:val="001A72A4"/>
    <w:rsid w:val="001B0945"/>
    <w:rsid w:val="001B1474"/>
    <w:rsid w:val="001B29AC"/>
    <w:rsid w:val="001B442D"/>
    <w:rsid w:val="001B5D1B"/>
    <w:rsid w:val="001B62A1"/>
    <w:rsid w:val="001B701F"/>
    <w:rsid w:val="001C12D2"/>
    <w:rsid w:val="001C1E2F"/>
    <w:rsid w:val="001C5FAB"/>
    <w:rsid w:val="001C77F8"/>
    <w:rsid w:val="001E042C"/>
    <w:rsid w:val="001E194C"/>
    <w:rsid w:val="001E33B1"/>
    <w:rsid w:val="001E4A0E"/>
    <w:rsid w:val="001E54A8"/>
    <w:rsid w:val="001E555C"/>
    <w:rsid w:val="001E6264"/>
    <w:rsid w:val="001E79A1"/>
    <w:rsid w:val="001F036D"/>
    <w:rsid w:val="001F1DF6"/>
    <w:rsid w:val="001F3F60"/>
    <w:rsid w:val="001F3F62"/>
    <w:rsid w:val="001F6B18"/>
    <w:rsid w:val="001F7023"/>
    <w:rsid w:val="001F779B"/>
    <w:rsid w:val="00202CBB"/>
    <w:rsid w:val="00204780"/>
    <w:rsid w:val="0020502E"/>
    <w:rsid w:val="002053BC"/>
    <w:rsid w:val="00206F90"/>
    <w:rsid w:val="0020767A"/>
    <w:rsid w:val="00210318"/>
    <w:rsid w:val="002112E2"/>
    <w:rsid w:val="00214260"/>
    <w:rsid w:val="002169B8"/>
    <w:rsid w:val="002178BD"/>
    <w:rsid w:val="00217D50"/>
    <w:rsid w:val="00220647"/>
    <w:rsid w:val="002222F3"/>
    <w:rsid w:val="00223829"/>
    <w:rsid w:val="002238EB"/>
    <w:rsid w:val="00224008"/>
    <w:rsid w:val="00225619"/>
    <w:rsid w:val="00226B7D"/>
    <w:rsid w:val="00233CE6"/>
    <w:rsid w:val="00240844"/>
    <w:rsid w:val="002413DC"/>
    <w:rsid w:val="002449AF"/>
    <w:rsid w:val="00245FD6"/>
    <w:rsid w:val="002472C2"/>
    <w:rsid w:val="00254C0A"/>
    <w:rsid w:val="00255D83"/>
    <w:rsid w:val="0026175E"/>
    <w:rsid w:val="00262788"/>
    <w:rsid w:val="00265F77"/>
    <w:rsid w:val="002732FA"/>
    <w:rsid w:val="002735F3"/>
    <w:rsid w:val="00275219"/>
    <w:rsid w:val="002760AA"/>
    <w:rsid w:val="002775C6"/>
    <w:rsid w:val="002818DE"/>
    <w:rsid w:val="002859BD"/>
    <w:rsid w:val="002878F0"/>
    <w:rsid w:val="00291DA5"/>
    <w:rsid w:val="00293FC0"/>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931"/>
    <w:rsid w:val="002C7A94"/>
    <w:rsid w:val="002D05C9"/>
    <w:rsid w:val="002D10D1"/>
    <w:rsid w:val="002D3EB6"/>
    <w:rsid w:val="002D511A"/>
    <w:rsid w:val="002D5B73"/>
    <w:rsid w:val="002D79FB"/>
    <w:rsid w:val="002E07DF"/>
    <w:rsid w:val="002E2421"/>
    <w:rsid w:val="002F4028"/>
    <w:rsid w:val="002F5D5C"/>
    <w:rsid w:val="002F6D99"/>
    <w:rsid w:val="00300FB7"/>
    <w:rsid w:val="00301772"/>
    <w:rsid w:val="00303560"/>
    <w:rsid w:val="00304EF4"/>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5A7"/>
    <w:rsid w:val="00363779"/>
    <w:rsid w:val="00364FA7"/>
    <w:rsid w:val="0036586B"/>
    <w:rsid w:val="00366DB2"/>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63BF"/>
    <w:rsid w:val="0039704A"/>
    <w:rsid w:val="003A2928"/>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60BF"/>
    <w:rsid w:val="003E777B"/>
    <w:rsid w:val="003E78D6"/>
    <w:rsid w:val="003F18DE"/>
    <w:rsid w:val="003F2924"/>
    <w:rsid w:val="003F2F6B"/>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667"/>
    <w:rsid w:val="00441866"/>
    <w:rsid w:val="004425CC"/>
    <w:rsid w:val="00443E36"/>
    <w:rsid w:val="00443FC6"/>
    <w:rsid w:val="00444374"/>
    <w:rsid w:val="004449A5"/>
    <w:rsid w:val="00447C9B"/>
    <w:rsid w:val="00447E6F"/>
    <w:rsid w:val="0045203D"/>
    <w:rsid w:val="00452A27"/>
    <w:rsid w:val="004540FB"/>
    <w:rsid w:val="00454701"/>
    <w:rsid w:val="0046265D"/>
    <w:rsid w:val="004671CD"/>
    <w:rsid w:val="00467583"/>
    <w:rsid w:val="00472733"/>
    <w:rsid w:val="004744A6"/>
    <w:rsid w:val="00475C8C"/>
    <w:rsid w:val="00477F39"/>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54AA"/>
    <w:rsid w:val="004A6B1E"/>
    <w:rsid w:val="004B33D2"/>
    <w:rsid w:val="004B39B9"/>
    <w:rsid w:val="004B4DC3"/>
    <w:rsid w:val="004C0225"/>
    <w:rsid w:val="004C30FB"/>
    <w:rsid w:val="004C4D03"/>
    <w:rsid w:val="004C5BE7"/>
    <w:rsid w:val="004D26D3"/>
    <w:rsid w:val="004D5888"/>
    <w:rsid w:val="004D58B1"/>
    <w:rsid w:val="004E14CF"/>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174CA"/>
    <w:rsid w:val="00522F81"/>
    <w:rsid w:val="00523ADA"/>
    <w:rsid w:val="00524F6A"/>
    <w:rsid w:val="005252D7"/>
    <w:rsid w:val="00531094"/>
    <w:rsid w:val="005356A3"/>
    <w:rsid w:val="00537BBE"/>
    <w:rsid w:val="005404A9"/>
    <w:rsid w:val="005415A2"/>
    <w:rsid w:val="00545F61"/>
    <w:rsid w:val="00546D7C"/>
    <w:rsid w:val="0055059E"/>
    <w:rsid w:val="00552721"/>
    <w:rsid w:val="00553A6E"/>
    <w:rsid w:val="00556A91"/>
    <w:rsid w:val="00557807"/>
    <w:rsid w:val="00561A22"/>
    <w:rsid w:val="005639B7"/>
    <w:rsid w:val="00564B55"/>
    <w:rsid w:val="0056731E"/>
    <w:rsid w:val="00567400"/>
    <w:rsid w:val="00573159"/>
    <w:rsid w:val="00574683"/>
    <w:rsid w:val="005747B9"/>
    <w:rsid w:val="00575F5A"/>
    <w:rsid w:val="00576EA3"/>
    <w:rsid w:val="00577382"/>
    <w:rsid w:val="0057745A"/>
    <w:rsid w:val="00577D1C"/>
    <w:rsid w:val="00583900"/>
    <w:rsid w:val="00583CDD"/>
    <w:rsid w:val="00585976"/>
    <w:rsid w:val="00586AB4"/>
    <w:rsid w:val="005872BD"/>
    <w:rsid w:val="00590436"/>
    <w:rsid w:val="00591393"/>
    <w:rsid w:val="005913B0"/>
    <w:rsid w:val="005916D6"/>
    <w:rsid w:val="00593915"/>
    <w:rsid w:val="005939BD"/>
    <w:rsid w:val="00593CCD"/>
    <w:rsid w:val="00596731"/>
    <w:rsid w:val="00597D40"/>
    <w:rsid w:val="005A12F9"/>
    <w:rsid w:val="005A2822"/>
    <w:rsid w:val="005A418E"/>
    <w:rsid w:val="005A502E"/>
    <w:rsid w:val="005B23C8"/>
    <w:rsid w:val="005B2A04"/>
    <w:rsid w:val="005B3257"/>
    <w:rsid w:val="005B3877"/>
    <w:rsid w:val="005B7D47"/>
    <w:rsid w:val="005C0FCC"/>
    <w:rsid w:val="005C18D1"/>
    <w:rsid w:val="005C2046"/>
    <w:rsid w:val="005C60BD"/>
    <w:rsid w:val="005C739A"/>
    <w:rsid w:val="005C73B5"/>
    <w:rsid w:val="005D1817"/>
    <w:rsid w:val="005D1920"/>
    <w:rsid w:val="005D1A5B"/>
    <w:rsid w:val="005D3A40"/>
    <w:rsid w:val="005D50A7"/>
    <w:rsid w:val="005D5B55"/>
    <w:rsid w:val="005D5D49"/>
    <w:rsid w:val="005D65FA"/>
    <w:rsid w:val="005E1803"/>
    <w:rsid w:val="005E274A"/>
    <w:rsid w:val="005E27C4"/>
    <w:rsid w:val="005F23AA"/>
    <w:rsid w:val="005F2DD6"/>
    <w:rsid w:val="005F3C8E"/>
    <w:rsid w:val="005F425F"/>
    <w:rsid w:val="00607BBE"/>
    <w:rsid w:val="00611A07"/>
    <w:rsid w:val="00612DA0"/>
    <w:rsid w:val="00612FFA"/>
    <w:rsid w:val="006204F4"/>
    <w:rsid w:val="0062056B"/>
    <w:rsid w:val="00622CAB"/>
    <w:rsid w:val="00623432"/>
    <w:rsid w:val="006272E2"/>
    <w:rsid w:val="00631890"/>
    <w:rsid w:val="00631E28"/>
    <w:rsid w:val="00633D17"/>
    <w:rsid w:val="0063494F"/>
    <w:rsid w:val="00634ADB"/>
    <w:rsid w:val="00637226"/>
    <w:rsid w:val="00637D2B"/>
    <w:rsid w:val="00640171"/>
    <w:rsid w:val="0064202F"/>
    <w:rsid w:val="006437D0"/>
    <w:rsid w:val="00650C1E"/>
    <w:rsid w:val="006518E5"/>
    <w:rsid w:val="00654BF9"/>
    <w:rsid w:val="00655B92"/>
    <w:rsid w:val="006642D2"/>
    <w:rsid w:val="006643E6"/>
    <w:rsid w:val="00664F1B"/>
    <w:rsid w:val="00665D07"/>
    <w:rsid w:val="00666A45"/>
    <w:rsid w:val="00667D06"/>
    <w:rsid w:val="00667DDB"/>
    <w:rsid w:val="0067047C"/>
    <w:rsid w:val="006704F1"/>
    <w:rsid w:val="00674C56"/>
    <w:rsid w:val="00675B67"/>
    <w:rsid w:val="006809F3"/>
    <w:rsid w:val="00683312"/>
    <w:rsid w:val="00687CAF"/>
    <w:rsid w:val="00696FEE"/>
    <w:rsid w:val="006A17CE"/>
    <w:rsid w:val="006A61FF"/>
    <w:rsid w:val="006A71DD"/>
    <w:rsid w:val="006A7349"/>
    <w:rsid w:val="006B15F5"/>
    <w:rsid w:val="006B1626"/>
    <w:rsid w:val="006B4FF0"/>
    <w:rsid w:val="006B5FE8"/>
    <w:rsid w:val="006B6629"/>
    <w:rsid w:val="006C1528"/>
    <w:rsid w:val="006C23B2"/>
    <w:rsid w:val="006C35C5"/>
    <w:rsid w:val="006C6645"/>
    <w:rsid w:val="006C6657"/>
    <w:rsid w:val="006C7724"/>
    <w:rsid w:val="006C7C6D"/>
    <w:rsid w:val="006C7E20"/>
    <w:rsid w:val="006D095E"/>
    <w:rsid w:val="006D43D9"/>
    <w:rsid w:val="006D5DCB"/>
    <w:rsid w:val="006D6759"/>
    <w:rsid w:val="006D6F22"/>
    <w:rsid w:val="006D790F"/>
    <w:rsid w:val="006E1082"/>
    <w:rsid w:val="006E15BB"/>
    <w:rsid w:val="006E27B7"/>
    <w:rsid w:val="006E76D5"/>
    <w:rsid w:val="006F0073"/>
    <w:rsid w:val="006F0CE3"/>
    <w:rsid w:val="006F2150"/>
    <w:rsid w:val="006F230E"/>
    <w:rsid w:val="006F2AAC"/>
    <w:rsid w:val="006F761A"/>
    <w:rsid w:val="0070041C"/>
    <w:rsid w:val="0070171F"/>
    <w:rsid w:val="00701A9F"/>
    <w:rsid w:val="00701BB4"/>
    <w:rsid w:val="007029C0"/>
    <w:rsid w:val="00702F88"/>
    <w:rsid w:val="00703FE7"/>
    <w:rsid w:val="0071065C"/>
    <w:rsid w:val="007115F2"/>
    <w:rsid w:val="00711716"/>
    <w:rsid w:val="00711CA4"/>
    <w:rsid w:val="00711F13"/>
    <w:rsid w:val="00712632"/>
    <w:rsid w:val="00713DAF"/>
    <w:rsid w:val="00716BA5"/>
    <w:rsid w:val="00720016"/>
    <w:rsid w:val="00721B7D"/>
    <w:rsid w:val="00722791"/>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6F2"/>
    <w:rsid w:val="00743A21"/>
    <w:rsid w:val="007472DF"/>
    <w:rsid w:val="007517DD"/>
    <w:rsid w:val="00752418"/>
    <w:rsid w:val="007524DF"/>
    <w:rsid w:val="007536F4"/>
    <w:rsid w:val="00753F8C"/>
    <w:rsid w:val="00755B22"/>
    <w:rsid w:val="00755B2F"/>
    <w:rsid w:val="007573E5"/>
    <w:rsid w:val="007600D1"/>
    <w:rsid w:val="00760BA8"/>
    <w:rsid w:val="0076341C"/>
    <w:rsid w:val="0076595B"/>
    <w:rsid w:val="0077177C"/>
    <w:rsid w:val="007719D9"/>
    <w:rsid w:val="00780027"/>
    <w:rsid w:val="00780C6A"/>
    <w:rsid w:val="00781516"/>
    <w:rsid w:val="007818EC"/>
    <w:rsid w:val="00787584"/>
    <w:rsid w:val="007877E4"/>
    <w:rsid w:val="0079117D"/>
    <w:rsid w:val="00794684"/>
    <w:rsid w:val="00795E82"/>
    <w:rsid w:val="00795F0F"/>
    <w:rsid w:val="007A1E47"/>
    <w:rsid w:val="007A3460"/>
    <w:rsid w:val="007B5A5B"/>
    <w:rsid w:val="007B7876"/>
    <w:rsid w:val="007C14F1"/>
    <w:rsid w:val="007C1BB8"/>
    <w:rsid w:val="007C7D6D"/>
    <w:rsid w:val="007D14D7"/>
    <w:rsid w:val="007D3739"/>
    <w:rsid w:val="007E0783"/>
    <w:rsid w:val="007E0C34"/>
    <w:rsid w:val="007E155A"/>
    <w:rsid w:val="007E5507"/>
    <w:rsid w:val="007F15F4"/>
    <w:rsid w:val="007F391B"/>
    <w:rsid w:val="007F3989"/>
    <w:rsid w:val="007F444E"/>
    <w:rsid w:val="007F5688"/>
    <w:rsid w:val="007F6685"/>
    <w:rsid w:val="007F73BC"/>
    <w:rsid w:val="007F784D"/>
    <w:rsid w:val="008024F5"/>
    <w:rsid w:val="00803C10"/>
    <w:rsid w:val="008050B6"/>
    <w:rsid w:val="00806D5B"/>
    <w:rsid w:val="008077F4"/>
    <w:rsid w:val="00813716"/>
    <w:rsid w:val="00815222"/>
    <w:rsid w:val="00815D65"/>
    <w:rsid w:val="008169A8"/>
    <w:rsid w:val="00816D1D"/>
    <w:rsid w:val="008204FD"/>
    <w:rsid w:val="00826077"/>
    <w:rsid w:val="00826127"/>
    <w:rsid w:val="00830606"/>
    <w:rsid w:val="008375D9"/>
    <w:rsid w:val="008400D8"/>
    <w:rsid w:val="00840FD2"/>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2A66"/>
    <w:rsid w:val="00873186"/>
    <w:rsid w:val="00873A59"/>
    <w:rsid w:val="00873FF7"/>
    <w:rsid w:val="008752BE"/>
    <w:rsid w:val="00882845"/>
    <w:rsid w:val="00885176"/>
    <w:rsid w:val="00885445"/>
    <w:rsid w:val="00887015"/>
    <w:rsid w:val="00890E98"/>
    <w:rsid w:val="008913B9"/>
    <w:rsid w:val="0089355A"/>
    <w:rsid w:val="00894105"/>
    <w:rsid w:val="00894B4D"/>
    <w:rsid w:val="008A1907"/>
    <w:rsid w:val="008A4201"/>
    <w:rsid w:val="008A5608"/>
    <w:rsid w:val="008A690C"/>
    <w:rsid w:val="008B31C5"/>
    <w:rsid w:val="008B7DD1"/>
    <w:rsid w:val="008B7FBC"/>
    <w:rsid w:val="008C2729"/>
    <w:rsid w:val="008C3584"/>
    <w:rsid w:val="008C4418"/>
    <w:rsid w:val="008C44B8"/>
    <w:rsid w:val="008C4FE3"/>
    <w:rsid w:val="008C5352"/>
    <w:rsid w:val="008C551D"/>
    <w:rsid w:val="008D123B"/>
    <w:rsid w:val="008D2FF7"/>
    <w:rsid w:val="008D58E9"/>
    <w:rsid w:val="008D6ACB"/>
    <w:rsid w:val="008D6CCB"/>
    <w:rsid w:val="008E0A88"/>
    <w:rsid w:val="008E0FCF"/>
    <w:rsid w:val="008E224F"/>
    <w:rsid w:val="008E4305"/>
    <w:rsid w:val="008E6037"/>
    <w:rsid w:val="008F22DD"/>
    <w:rsid w:val="00900B5C"/>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B95"/>
    <w:rsid w:val="00954CF9"/>
    <w:rsid w:val="00955A58"/>
    <w:rsid w:val="00957488"/>
    <w:rsid w:val="00957723"/>
    <w:rsid w:val="00957DA8"/>
    <w:rsid w:val="00960889"/>
    <w:rsid w:val="0097131B"/>
    <w:rsid w:val="0097386F"/>
    <w:rsid w:val="00974C9F"/>
    <w:rsid w:val="0097632C"/>
    <w:rsid w:val="00976736"/>
    <w:rsid w:val="00982AC7"/>
    <w:rsid w:val="0098470A"/>
    <w:rsid w:val="0098560C"/>
    <w:rsid w:val="00985DF3"/>
    <w:rsid w:val="00992457"/>
    <w:rsid w:val="0099297B"/>
    <w:rsid w:val="00993BFD"/>
    <w:rsid w:val="009940BE"/>
    <w:rsid w:val="00997900"/>
    <w:rsid w:val="009A1363"/>
    <w:rsid w:val="009A47DC"/>
    <w:rsid w:val="009A4C7A"/>
    <w:rsid w:val="009A6DC9"/>
    <w:rsid w:val="009A7472"/>
    <w:rsid w:val="009B0352"/>
    <w:rsid w:val="009B0FA2"/>
    <w:rsid w:val="009B16D2"/>
    <w:rsid w:val="009B5F46"/>
    <w:rsid w:val="009B7CE9"/>
    <w:rsid w:val="009C0756"/>
    <w:rsid w:val="009C0F12"/>
    <w:rsid w:val="009C15CF"/>
    <w:rsid w:val="009C35A3"/>
    <w:rsid w:val="009C3FFF"/>
    <w:rsid w:val="009C517C"/>
    <w:rsid w:val="009C5DC2"/>
    <w:rsid w:val="009D29AE"/>
    <w:rsid w:val="009D55B5"/>
    <w:rsid w:val="009D72FA"/>
    <w:rsid w:val="009E382E"/>
    <w:rsid w:val="009E4DF8"/>
    <w:rsid w:val="009E5240"/>
    <w:rsid w:val="009E5ADC"/>
    <w:rsid w:val="009E6AF5"/>
    <w:rsid w:val="009E6FE6"/>
    <w:rsid w:val="009E75AF"/>
    <w:rsid w:val="009F169D"/>
    <w:rsid w:val="009F16BE"/>
    <w:rsid w:val="009F1EFD"/>
    <w:rsid w:val="009F43F0"/>
    <w:rsid w:val="009F48F9"/>
    <w:rsid w:val="009F58FB"/>
    <w:rsid w:val="009F5C71"/>
    <w:rsid w:val="009F72FC"/>
    <w:rsid w:val="009F7DE3"/>
    <w:rsid w:val="00A03F8F"/>
    <w:rsid w:val="00A075F1"/>
    <w:rsid w:val="00A12896"/>
    <w:rsid w:val="00A12F2B"/>
    <w:rsid w:val="00A133B8"/>
    <w:rsid w:val="00A14300"/>
    <w:rsid w:val="00A163F7"/>
    <w:rsid w:val="00A233A3"/>
    <w:rsid w:val="00A267D9"/>
    <w:rsid w:val="00A278B6"/>
    <w:rsid w:val="00A33098"/>
    <w:rsid w:val="00A331D9"/>
    <w:rsid w:val="00A33C51"/>
    <w:rsid w:val="00A37218"/>
    <w:rsid w:val="00A37F3B"/>
    <w:rsid w:val="00A412A7"/>
    <w:rsid w:val="00A4230D"/>
    <w:rsid w:val="00A44D04"/>
    <w:rsid w:val="00A5083D"/>
    <w:rsid w:val="00A52717"/>
    <w:rsid w:val="00A5505D"/>
    <w:rsid w:val="00A57F43"/>
    <w:rsid w:val="00A61130"/>
    <w:rsid w:val="00A62014"/>
    <w:rsid w:val="00A654AF"/>
    <w:rsid w:val="00A66F0A"/>
    <w:rsid w:val="00A672E3"/>
    <w:rsid w:val="00A73C8C"/>
    <w:rsid w:val="00A750EE"/>
    <w:rsid w:val="00A80E77"/>
    <w:rsid w:val="00A83C0C"/>
    <w:rsid w:val="00A843D5"/>
    <w:rsid w:val="00A90A73"/>
    <w:rsid w:val="00A9436C"/>
    <w:rsid w:val="00A94610"/>
    <w:rsid w:val="00A94E68"/>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0C00"/>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679"/>
    <w:rsid w:val="00B42CAF"/>
    <w:rsid w:val="00B436A0"/>
    <w:rsid w:val="00B45C7D"/>
    <w:rsid w:val="00B4740A"/>
    <w:rsid w:val="00B47422"/>
    <w:rsid w:val="00B51D33"/>
    <w:rsid w:val="00B5311B"/>
    <w:rsid w:val="00B5517B"/>
    <w:rsid w:val="00B56A90"/>
    <w:rsid w:val="00B574DA"/>
    <w:rsid w:val="00B734D7"/>
    <w:rsid w:val="00B73C6E"/>
    <w:rsid w:val="00B741F1"/>
    <w:rsid w:val="00B74D14"/>
    <w:rsid w:val="00B7541D"/>
    <w:rsid w:val="00B76CE8"/>
    <w:rsid w:val="00B77696"/>
    <w:rsid w:val="00B77E81"/>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2551"/>
    <w:rsid w:val="00BD3F7C"/>
    <w:rsid w:val="00BD492B"/>
    <w:rsid w:val="00BD7ABA"/>
    <w:rsid w:val="00BD7EF1"/>
    <w:rsid w:val="00BE010F"/>
    <w:rsid w:val="00BE1440"/>
    <w:rsid w:val="00BE2E8C"/>
    <w:rsid w:val="00BE36E4"/>
    <w:rsid w:val="00BE3ACB"/>
    <w:rsid w:val="00BE592E"/>
    <w:rsid w:val="00BE6409"/>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0394"/>
    <w:rsid w:val="00C5649E"/>
    <w:rsid w:val="00C57B11"/>
    <w:rsid w:val="00C609DC"/>
    <w:rsid w:val="00C61EFF"/>
    <w:rsid w:val="00C62281"/>
    <w:rsid w:val="00C66B6D"/>
    <w:rsid w:val="00C70BD0"/>
    <w:rsid w:val="00C71C86"/>
    <w:rsid w:val="00C75828"/>
    <w:rsid w:val="00C77B4D"/>
    <w:rsid w:val="00C80306"/>
    <w:rsid w:val="00C812D0"/>
    <w:rsid w:val="00C8286F"/>
    <w:rsid w:val="00C836A1"/>
    <w:rsid w:val="00C879E5"/>
    <w:rsid w:val="00C91EB8"/>
    <w:rsid w:val="00C929CA"/>
    <w:rsid w:val="00C954C2"/>
    <w:rsid w:val="00CA32C3"/>
    <w:rsid w:val="00CA6669"/>
    <w:rsid w:val="00CB1DBE"/>
    <w:rsid w:val="00CB5295"/>
    <w:rsid w:val="00CB6C34"/>
    <w:rsid w:val="00CC038B"/>
    <w:rsid w:val="00CC0EBC"/>
    <w:rsid w:val="00CC16C7"/>
    <w:rsid w:val="00CC58A1"/>
    <w:rsid w:val="00CC5ED8"/>
    <w:rsid w:val="00CC64DB"/>
    <w:rsid w:val="00CD03A3"/>
    <w:rsid w:val="00CD206B"/>
    <w:rsid w:val="00CD2417"/>
    <w:rsid w:val="00CD321D"/>
    <w:rsid w:val="00CD5E7E"/>
    <w:rsid w:val="00CE0313"/>
    <w:rsid w:val="00CE4010"/>
    <w:rsid w:val="00CE5BA7"/>
    <w:rsid w:val="00CE6C99"/>
    <w:rsid w:val="00CF1D02"/>
    <w:rsid w:val="00CF32B8"/>
    <w:rsid w:val="00CF76C8"/>
    <w:rsid w:val="00D02AC9"/>
    <w:rsid w:val="00D06EE3"/>
    <w:rsid w:val="00D07877"/>
    <w:rsid w:val="00D12FBF"/>
    <w:rsid w:val="00D13BE6"/>
    <w:rsid w:val="00D16127"/>
    <w:rsid w:val="00D23A94"/>
    <w:rsid w:val="00D255E0"/>
    <w:rsid w:val="00D27465"/>
    <w:rsid w:val="00D31272"/>
    <w:rsid w:val="00D3239B"/>
    <w:rsid w:val="00D32B02"/>
    <w:rsid w:val="00D32CCE"/>
    <w:rsid w:val="00D36052"/>
    <w:rsid w:val="00D36791"/>
    <w:rsid w:val="00D41D5D"/>
    <w:rsid w:val="00D440F2"/>
    <w:rsid w:val="00D474E9"/>
    <w:rsid w:val="00D47DFA"/>
    <w:rsid w:val="00D5335F"/>
    <w:rsid w:val="00D55C0F"/>
    <w:rsid w:val="00D55F31"/>
    <w:rsid w:val="00D56101"/>
    <w:rsid w:val="00D5682A"/>
    <w:rsid w:val="00D56B55"/>
    <w:rsid w:val="00D57286"/>
    <w:rsid w:val="00D572B2"/>
    <w:rsid w:val="00D61478"/>
    <w:rsid w:val="00D70B42"/>
    <w:rsid w:val="00D71BFE"/>
    <w:rsid w:val="00D73907"/>
    <w:rsid w:val="00D73E2F"/>
    <w:rsid w:val="00D80AAA"/>
    <w:rsid w:val="00D810F2"/>
    <w:rsid w:val="00D838AF"/>
    <w:rsid w:val="00D848F9"/>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2A6"/>
    <w:rsid w:val="00DA7A98"/>
    <w:rsid w:val="00DB054B"/>
    <w:rsid w:val="00DB6FD3"/>
    <w:rsid w:val="00DB70A2"/>
    <w:rsid w:val="00DC025D"/>
    <w:rsid w:val="00DC15FC"/>
    <w:rsid w:val="00DC35C6"/>
    <w:rsid w:val="00DC386D"/>
    <w:rsid w:val="00DC3CFD"/>
    <w:rsid w:val="00DC5EEC"/>
    <w:rsid w:val="00DC61FE"/>
    <w:rsid w:val="00DC6B43"/>
    <w:rsid w:val="00DD3F96"/>
    <w:rsid w:val="00DD6269"/>
    <w:rsid w:val="00DD68BA"/>
    <w:rsid w:val="00DE15A4"/>
    <w:rsid w:val="00DE2D91"/>
    <w:rsid w:val="00DE3458"/>
    <w:rsid w:val="00DE6399"/>
    <w:rsid w:val="00DF7A2F"/>
    <w:rsid w:val="00E0031A"/>
    <w:rsid w:val="00E00787"/>
    <w:rsid w:val="00E01A3F"/>
    <w:rsid w:val="00E01BA5"/>
    <w:rsid w:val="00E037BA"/>
    <w:rsid w:val="00E12F33"/>
    <w:rsid w:val="00E13930"/>
    <w:rsid w:val="00E141ED"/>
    <w:rsid w:val="00E14930"/>
    <w:rsid w:val="00E1667E"/>
    <w:rsid w:val="00E16C3B"/>
    <w:rsid w:val="00E16D24"/>
    <w:rsid w:val="00E217F5"/>
    <w:rsid w:val="00E22D4C"/>
    <w:rsid w:val="00E2482F"/>
    <w:rsid w:val="00E250F4"/>
    <w:rsid w:val="00E277B0"/>
    <w:rsid w:val="00E27B3E"/>
    <w:rsid w:val="00E30D80"/>
    <w:rsid w:val="00E36C77"/>
    <w:rsid w:val="00E401F9"/>
    <w:rsid w:val="00E40F0A"/>
    <w:rsid w:val="00E44A54"/>
    <w:rsid w:val="00E463FE"/>
    <w:rsid w:val="00E4778B"/>
    <w:rsid w:val="00E5086D"/>
    <w:rsid w:val="00E5090B"/>
    <w:rsid w:val="00E51454"/>
    <w:rsid w:val="00E559FC"/>
    <w:rsid w:val="00E56858"/>
    <w:rsid w:val="00E56F87"/>
    <w:rsid w:val="00E57A26"/>
    <w:rsid w:val="00E6131D"/>
    <w:rsid w:val="00E61872"/>
    <w:rsid w:val="00E63B0F"/>
    <w:rsid w:val="00E664E4"/>
    <w:rsid w:val="00E71C26"/>
    <w:rsid w:val="00E7323E"/>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527E"/>
    <w:rsid w:val="00EB68BE"/>
    <w:rsid w:val="00EB6CE7"/>
    <w:rsid w:val="00EC09CD"/>
    <w:rsid w:val="00EC1229"/>
    <w:rsid w:val="00EC1D73"/>
    <w:rsid w:val="00EC3E41"/>
    <w:rsid w:val="00EC53A3"/>
    <w:rsid w:val="00EC6FB8"/>
    <w:rsid w:val="00ED2AB0"/>
    <w:rsid w:val="00ED33F6"/>
    <w:rsid w:val="00ED7234"/>
    <w:rsid w:val="00EE1248"/>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15BB6"/>
    <w:rsid w:val="00F21EB2"/>
    <w:rsid w:val="00F2262B"/>
    <w:rsid w:val="00F22E95"/>
    <w:rsid w:val="00F235E0"/>
    <w:rsid w:val="00F23D10"/>
    <w:rsid w:val="00F255C8"/>
    <w:rsid w:val="00F26E76"/>
    <w:rsid w:val="00F27A74"/>
    <w:rsid w:val="00F305FD"/>
    <w:rsid w:val="00F30E3D"/>
    <w:rsid w:val="00F352FC"/>
    <w:rsid w:val="00F353D7"/>
    <w:rsid w:val="00F3602B"/>
    <w:rsid w:val="00F36E6B"/>
    <w:rsid w:val="00F3731B"/>
    <w:rsid w:val="00F4075C"/>
    <w:rsid w:val="00F40E21"/>
    <w:rsid w:val="00F41B06"/>
    <w:rsid w:val="00F41B39"/>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2509"/>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
    <w:rPr>
      <w:b/>
      <w:bCs/>
      <w:kern w:val="36"/>
      <w:sz w:val="28"/>
      <w:szCs w:val="48"/>
    </w:rPr>
  </w:style>
  <w:style w:type="paragraph" w:styleId="Heading2">
    <w:name w:val="heading 2"/>
    <w:basedOn w:val="Normal"/>
    <w:next w:val="Normal"/>
    <w:link w:val="Heading2Char"/>
    <w:uiPriority w:val="9"/>
    <w:unhideWhenUsed/>
    <w:qFormat/>
    <w:rsid w:val="00593915"/>
    <w:pPr>
      <w:keepNext/>
      <w:keepLines/>
      <w:spacing w:before="4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 w:type="paragraph" w:styleId="DocumentMap">
    <w:name w:val="Document Map"/>
    <w:basedOn w:val="Normal"/>
    <w:link w:val="DocumentMapChar"/>
    <w:uiPriority w:val="99"/>
    <w:semiHidden/>
    <w:unhideWhenUsed/>
    <w:rsid w:val="00816D1D"/>
    <w:rPr>
      <w:sz w:val="24"/>
      <w:szCs w:val="24"/>
    </w:rPr>
  </w:style>
  <w:style w:type="character" w:customStyle="1" w:styleId="DocumentMapChar">
    <w:name w:val="Document Map Char"/>
    <w:basedOn w:val="DefaultParagraphFont"/>
    <w:link w:val="DocumentMap"/>
    <w:uiPriority w:val="99"/>
    <w:semiHidden/>
    <w:rsid w:val="00816D1D"/>
    <w:rPr>
      <w:sz w:val="24"/>
      <w:szCs w:val="24"/>
    </w:rPr>
  </w:style>
  <w:style w:type="character" w:styleId="UnresolvedMention">
    <w:name w:val="Unresolved Mention"/>
    <w:basedOn w:val="DefaultParagraphFont"/>
    <w:uiPriority w:val="99"/>
    <w:semiHidden/>
    <w:unhideWhenUsed/>
    <w:rsid w:val="00D255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65803999">
      <w:bodyDiv w:val="1"/>
      <w:marLeft w:val="0"/>
      <w:marRight w:val="0"/>
      <w:marTop w:val="0"/>
      <w:marBottom w:val="0"/>
      <w:divBdr>
        <w:top w:val="none" w:sz="0" w:space="0" w:color="auto"/>
        <w:left w:val="none" w:sz="0" w:space="0" w:color="auto"/>
        <w:bottom w:val="none" w:sz="0" w:space="0" w:color="auto"/>
        <w:right w:val="none" w:sz="0" w:space="0" w:color="auto"/>
      </w:divBdr>
    </w:div>
    <w:div w:id="69549516">
      <w:bodyDiv w:val="1"/>
      <w:marLeft w:val="0"/>
      <w:marRight w:val="0"/>
      <w:marTop w:val="0"/>
      <w:marBottom w:val="0"/>
      <w:divBdr>
        <w:top w:val="none" w:sz="0" w:space="0" w:color="auto"/>
        <w:left w:val="none" w:sz="0" w:space="0" w:color="auto"/>
        <w:bottom w:val="none" w:sz="0" w:space="0" w:color="auto"/>
        <w:right w:val="none" w:sz="0" w:space="0" w:color="auto"/>
      </w:divBdr>
    </w:div>
    <w:div w:id="123937056">
      <w:bodyDiv w:val="1"/>
      <w:marLeft w:val="0"/>
      <w:marRight w:val="0"/>
      <w:marTop w:val="0"/>
      <w:marBottom w:val="0"/>
      <w:divBdr>
        <w:top w:val="none" w:sz="0" w:space="0" w:color="auto"/>
        <w:left w:val="none" w:sz="0" w:space="0" w:color="auto"/>
        <w:bottom w:val="none" w:sz="0" w:space="0" w:color="auto"/>
        <w:right w:val="none" w:sz="0" w:space="0" w:color="auto"/>
      </w:divBdr>
    </w:div>
    <w:div w:id="131286806">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44455974">
      <w:bodyDiv w:val="1"/>
      <w:marLeft w:val="0"/>
      <w:marRight w:val="0"/>
      <w:marTop w:val="0"/>
      <w:marBottom w:val="0"/>
      <w:divBdr>
        <w:top w:val="none" w:sz="0" w:space="0" w:color="auto"/>
        <w:left w:val="none" w:sz="0" w:space="0" w:color="auto"/>
        <w:bottom w:val="none" w:sz="0" w:space="0" w:color="auto"/>
        <w:right w:val="none" w:sz="0" w:space="0" w:color="auto"/>
      </w:divBdr>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314340415">
      <w:bodyDiv w:val="1"/>
      <w:marLeft w:val="0"/>
      <w:marRight w:val="0"/>
      <w:marTop w:val="0"/>
      <w:marBottom w:val="0"/>
      <w:divBdr>
        <w:top w:val="none" w:sz="0" w:space="0" w:color="auto"/>
        <w:left w:val="none" w:sz="0" w:space="0" w:color="auto"/>
        <w:bottom w:val="none" w:sz="0" w:space="0" w:color="auto"/>
        <w:right w:val="none" w:sz="0" w:space="0" w:color="auto"/>
      </w:divBdr>
    </w:div>
    <w:div w:id="370307892">
      <w:bodyDiv w:val="1"/>
      <w:marLeft w:val="0"/>
      <w:marRight w:val="0"/>
      <w:marTop w:val="0"/>
      <w:marBottom w:val="0"/>
      <w:divBdr>
        <w:top w:val="none" w:sz="0" w:space="0" w:color="auto"/>
        <w:left w:val="none" w:sz="0" w:space="0" w:color="auto"/>
        <w:bottom w:val="none" w:sz="0" w:space="0" w:color="auto"/>
        <w:right w:val="none" w:sz="0" w:space="0" w:color="auto"/>
      </w:divBdr>
    </w:div>
    <w:div w:id="425464536">
      <w:bodyDiv w:val="1"/>
      <w:marLeft w:val="0"/>
      <w:marRight w:val="0"/>
      <w:marTop w:val="0"/>
      <w:marBottom w:val="0"/>
      <w:divBdr>
        <w:top w:val="none" w:sz="0" w:space="0" w:color="auto"/>
        <w:left w:val="none" w:sz="0" w:space="0" w:color="auto"/>
        <w:bottom w:val="none" w:sz="0" w:space="0" w:color="auto"/>
        <w:right w:val="none" w:sz="0" w:space="0" w:color="auto"/>
      </w:divBdr>
    </w:div>
    <w:div w:id="507446358">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65860647">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687221199">
      <w:bodyDiv w:val="1"/>
      <w:marLeft w:val="0"/>
      <w:marRight w:val="0"/>
      <w:marTop w:val="0"/>
      <w:marBottom w:val="0"/>
      <w:divBdr>
        <w:top w:val="none" w:sz="0" w:space="0" w:color="auto"/>
        <w:left w:val="none" w:sz="0" w:space="0" w:color="auto"/>
        <w:bottom w:val="none" w:sz="0" w:space="0" w:color="auto"/>
        <w:right w:val="none" w:sz="0" w:space="0" w:color="auto"/>
      </w:divBdr>
    </w:div>
    <w:div w:id="695623492">
      <w:bodyDiv w:val="1"/>
      <w:marLeft w:val="0"/>
      <w:marRight w:val="0"/>
      <w:marTop w:val="0"/>
      <w:marBottom w:val="0"/>
      <w:divBdr>
        <w:top w:val="none" w:sz="0" w:space="0" w:color="auto"/>
        <w:left w:val="none" w:sz="0" w:space="0" w:color="auto"/>
        <w:bottom w:val="none" w:sz="0" w:space="0" w:color="auto"/>
        <w:right w:val="none" w:sz="0" w:space="0" w:color="auto"/>
      </w:divBdr>
    </w:div>
    <w:div w:id="699011372">
      <w:bodyDiv w:val="1"/>
      <w:marLeft w:val="0"/>
      <w:marRight w:val="0"/>
      <w:marTop w:val="0"/>
      <w:marBottom w:val="0"/>
      <w:divBdr>
        <w:top w:val="none" w:sz="0" w:space="0" w:color="auto"/>
        <w:left w:val="none" w:sz="0" w:space="0" w:color="auto"/>
        <w:bottom w:val="none" w:sz="0" w:space="0" w:color="auto"/>
        <w:right w:val="none" w:sz="0" w:space="0" w:color="auto"/>
      </w:divBdr>
    </w:div>
    <w:div w:id="701827541">
      <w:bodyDiv w:val="1"/>
      <w:marLeft w:val="0"/>
      <w:marRight w:val="0"/>
      <w:marTop w:val="0"/>
      <w:marBottom w:val="0"/>
      <w:divBdr>
        <w:top w:val="none" w:sz="0" w:space="0" w:color="auto"/>
        <w:left w:val="none" w:sz="0" w:space="0" w:color="auto"/>
        <w:bottom w:val="none" w:sz="0" w:space="0" w:color="auto"/>
        <w:right w:val="none" w:sz="0" w:space="0" w:color="auto"/>
      </w:divBdr>
    </w:div>
    <w:div w:id="704716692">
      <w:bodyDiv w:val="1"/>
      <w:marLeft w:val="0"/>
      <w:marRight w:val="0"/>
      <w:marTop w:val="0"/>
      <w:marBottom w:val="0"/>
      <w:divBdr>
        <w:top w:val="none" w:sz="0" w:space="0" w:color="auto"/>
        <w:left w:val="none" w:sz="0" w:space="0" w:color="auto"/>
        <w:bottom w:val="none" w:sz="0" w:space="0" w:color="auto"/>
        <w:right w:val="none" w:sz="0" w:space="0" w:color="auto"/>
      </w:divBdr>
    </w:div>
    <w:div w:id="727188941">
      <w:bodyDiv w:val="1"/>
      <w:marLeft w:val="0"/>
      <w:marRight w:val="0"/>
      <w:marTop w:val="0"/>
      <w:marBottom w:val="0"/>
      <w:divBdr>
        <w:top w:val="none" w:sz="0" w:space="0" w:color="auto"/>
        <w:left w:val="none" w:sz="0" w:space="0" w:color="auto"/>
        <w:bottom w:val="none" w:sz="0" w:space="0" w:color="auto"/>
        <w:right w:val="none" w:sz="0" w:space="0" w:color="auto"/>
      </w:divBdr>
    </w:div>
    <w:div w:id="727650536">
      <w:bodyDiv w:val="1"/>
      <w:marLeft w:val="0"/>
      <w:marRight w:val="0"/>
      <w:marTop w:val="0"/>
      <w:marBottom w:val="0"/>
      <w:divBdr>
        <w:top w:val="none" w:sz="0" w:space="0" w:color="auto"/>
        <w:left w:val="none" w:sz="0" w:space="0" w:color="auto"/>
        <w:bottom w:val="none" w:sz="0" w:space="0" w:color="auto"/>
        <w:right w:val="none" w:sz="0" w:space="0" w:color="auto"/>
      </w:divBdr>
    </w:div>
    <w:div w:id="764961316">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43398677">
      <w:bodyDiv w:val="1"/>
      <w:marLeft w:val="0"/>
      <w:marRight w:val="0"/>
      <w:marTop w:val="0"/>
      <w:marBottom w:val="0"/>
      <w:divBdr>
        <w:top w:val="none" w:sz="0" w:space="0" w:color="auto"/>
        <w:left w:val="none" w:sz="0" w:space="0" w:color="auto"/>
        <w:bottom w:val="none" w:sz="0" w:space="0" w:color="auto"/>
        <w:right w:val="none" w:sz="0" w:space="0" w:color="auto"/>
      </w:divBdr>
    </w:div>
    <w:div w:id="856969028">
      <w:bodyDiv w:val="1"/>
      <w:marLeft w:val="0"/>
      <w:marRight w:val="0"/>
      <w:marTop w:val="0"/>
      <w:marBottom w:val="0"/>
      <w:divBdr>
        <w:top w:val="none" w:sz="0" w:space="0" w:color="auto"/>
        <w:left w:val="none" w:sz="0" w:space="0" w:color="auto"/>
        <w:bottom w:val="none" w:sz="0" w:space="0" w:color="auto"/>
        <w:right w:val="none" w:sz="0" w:space="0" w:color="auto"/>
      </w:divBdr>
    </w:div>
    <w:div w:id="865286721">
      <w:bodyDiv w:val="1"/>
      <w:marLeft w:val="0"/>
      <w:marRight w:val="0"/>
      <w:marTop w:val="0"/>
      <w:marBottom w:val="0"/>
      <w:divBdr>
        <w:top w:val="none" w:sz="0" w:space="0" w:color="auto"/>
        <w:left w:val="none" w:sz="0" w:space="0" w:color="auto"/>
        <w:bottom w:val="none" w:sz="0" w:space="0" w:color="auto"/>
        <w:right w:val="none" w:sz="0" w:space="0" w:color="auto"/>
      </w:divBdr>
    </w:div>
    <w:div w:id="868957177">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909073206">
      <w:bodyDiv w:val="1"/>
      <w:marLeft w:val="0"/>
      <w:marRight w:val="0"/>
      <w:marTop w:val="0"/>
      <w:marBottom w:val="0"/>
      <w:divBdr>
        <w:top w:val="none" w:sz="0" w:space="0" w:color="auto"/>
        <w:left w:val="none" w:sz="0" w:space="0" w:color="auto"/>
        <w:bottom w:val="none" w:sz="0" w:space="0" w:color="auto"/>
        <w:right w:val="none" w:sz="0" w:space="0" w:color="auto"/>
      </w:divBdr>
    </w:div>
    <w:div w:id="1019433086">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045712860">
      <w:bodyDiv w:val="1"/>
      <w:marLeft w:val="0"/>
      <w:marRight w:val="0"/>
      <w:marTop w:val="0"/>
      <w:marBottom w:val="0"/>
      <w:divBdr>
        <w:top w:val="none" w:sz="0" w:space="0" w:color="auto"/>
        <w:left w:val="none" w:sz="0" w:space="0" w:color="auto"/>
        <w:bottom w:val="none" w:sz="0" w:space="0" w:color="auto"/>
        <w:right w:val="none" w:sz="0" w:space="0" w:color="auto"/>
      </w:divBdr>
    </w:div>
    <w:div w:id="120822179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287006884">
      <w:bodyDiv w:val="1"/>
      <w:marLeft w:val="0"/>
      <w:marRight w:val="0"/>
      <w:marTop w:val="0"/>
      <w:marBottom w:val="0"/>
      <w:divBdr>
        <w:top w:val="none" w:sz="0" w:space="0" w:color="auto"/>
        <w:left w:val="none" w:sz="0" w:space="0" w:color="auto"/>
        <w:bottom w:val="none" w:sz="0" w:space="0" w:color="auto"/>
        <w:right w:val="none" w:sz="0" w:space="0" w:color="auto"/>
      </w:divBdr>
    </w:div>
    <w:div w:id="1294942702">
      <w:bodyDiv w:val="1"/>
      <w:marLeft w:val="0"/>
      <w:marRight w:val="0"/>
      <w:marTop w:val="0"/>
      <w:marBottom w:val="0"/>
      <w:divBdr>
        <w:top w:val="none" w:sz="0" w:space="0" w:color="auto"/>
        <w:left w:val="none" w:sz="0" w:space="0" w:color="auto"/>
        <w:bottom w:val="none" w:sz="0" w:space="0" w:color="auto"/>
        <w:right w:val="none" w:sz="0" w:space="0" w:color="auto"/>
      </w:divBdr>
    </w:div>
    <w:div w:id="1313875587">
      <w:bodyDiv w:val="1"/>
      <w:marLeft w:val="0"/>
      <w:marRight w:val="0"/>
      <w:marTop w:val="0"/>
      <w:marBottom w:val="0"/>
      <w:divBdr>
        <w:top w:val="none" w:sz="0" w:space="0" w:color="auto"/>
        <w:left w:val="none" w:sz="0" w:space="0" w:color="auto"/>
        <w:bottom w:val="none" w:sz="0" w:space="0" w:color="auto"/>
        <w:right w:val="none" w:sz="0" w:space="0" w:color="auto"/>
      </w:divBdr>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334186484">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19473836">
      <w:bodyDiv w:val="1"/>
      <w:marLeft w:val="0"/>
      <w:marRight w:val="0"/>
      <w:marTop w:val="0"/>
      <w:marBottom w:val="0"/>
      <w:divBdr>
        <w:top w:val="none" w:sz="0" w:space="0" w:color="auto"/>
        <w:left w:val="none" w:sz="0" w:space="0" w:color="auto"/>
        <w:bottom w:val="none" w:sz="0" w:space="0" w:color="auto"/>
        <w:right w:val="none" w:sz="0" w:space="0" w:color="auto"/>
      </w:divBdr>
    </w:div>
    <w:div w:id="1428193245">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47384602">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0053857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522276197">
      <w:bodyDiv w:val="1"/>
      <w:marLeft w:val="0"/>
      <w:marRight w:val="0"/>
      <w:marTop w:val="0"/>
      <w:marBottom w:val="0"/>
      <w:divBdr>
        <w:top w:val="none" w:sz="0" w:space="0" w:color="auto"/>
        <w:left w:val="none" w:sz="0" w:space="0" w:color="auto"/>
        <w:bottom w:val="none" w:sz="0" w:space="0" w:color="auto"/>
        <w:right w:val="none" w:sz="0" w:space="0" w:color="auto"/>
      </w:divBdr>
    </w:div>
    <w:div w:id="1526672062">
      <w:bodyDiv w:val="1"/>
      <w:marLeft w:val="0"/>
      <w:marRight w:val="0"/>
      <w:marTop w:val="0"/>
      <w:marBottom w:val="0"/>
      <w:divBdr>
        <w:top w:val="none" w:sz="0" w:space="0" w:color="auto"/>
        <w:left w:val="none" w:sz="0" w:space="0" w:color="auto"/>
        <w:bottom w:val="none" w:sz="0" w:space="0" w:color="auto"/>
        <w:right w:val="none" w:sz="0" w:space="0" w:color="auto"/>
      </w:divBdr>
    </w:div>
    <w:div w:id="1579750591">
      <w:bodyDiv w:val="1"/>
      <w:marLeft w:val="0"/>
      <w:marRight w:val="0"/>
      <w:marTop w:val="0"/>
      <w:marBottom w:val="0"/>
      <w:divBdr>
        <w:top w:val="none" w:sz="0" w:space="0" w:color="auto"/>
        <w:left w:val="none" w:sz="0" w:space="0" w:color="auto"/>
        <w:bottom w:val="none" w:sz="0" w:space="0" w:color="auto"/>
        <w:right w:val="none" w:sz="0" w:space="0" w:color="auto"/>
      </w:divBdr>
    </w:div>
    <w:div w:id="1601721725">
      <w:bodyDiv w:val="1"/>
      <w:marLeft w:val="0"/>
      <w:marRight w:val="0"/>
      <w:marTop w:val="0"/>
      <w:marBottom w:val="0"/>
      <w:divBdr>
        <w:top w:val="none" w:sz="0" w:space="0" w:color="auto"/>
        <w:left w:val="none" w:sz="0" w:space="0" w:color="auto"/>
        <w:bottom w:val="none" w:sz="0" w:space="0" w:color="auto"/>
        <w:right w:val="none" w:sz="0" w:space="0" w:color="auto"/>
      </w:divBdr>
    </w:div>
    <w:div w:id="1627197459">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282727">
      <w:bodyDiv w:val="1"/>
      <w:marLeft w:val="0"/>
      <w:marRight w:val="0"/>
      <w:marTop w:val="0"/>
      <w:marBottom w:val="0"/>
      <w:divBdr>
        <w:top w:val="none" w:sz="0" w:space="0" w:color="auto"/>
        <w:left w:val="none" w:sz="0" w:space="0" w:color="auto"/>
        <w:bottom w:val="none" w:sz="0" w:space="0" w:color="auto"/>
        <w:right w:val="none" w:sz="0" w:space="0" w:color="auto"/>
      </w:divBdr>
    </w:div>
    <w:div w:id="1777484665">
      <w:bodyDiv w:val="1"/>
      <w:marLeft w:val="0"/>
      <w:marRight w:val="0"/>
      <w:marTop w:val="0"/>
      <w:marBottom w:val="0"/>
      <w:divBdr>
        <w:top w:val="none" w:sz="0" w:space="0" w:color="auto"/>
        <w:left w:val="none" w:sz="0" w:space="0" w:color="auto"/>
        <w:bottom w:val="none" w:sz="0" w:space="0" w:color="auto"/>
        <w:right w:val="none" w:sz="0" w:space="0" w:color="auto"/>
      </w:divBdr>
    </w:div>
    <w:div w:id="1777826322">
      <w:bodyDiv w:val="1"/>
      <w:marLeft w:val="0"/>
      <w:marRight w:val="0"/>
      <w:marTop w:val="0"/>
      <w:marBottom w:val="0"/>
      <w:divBdr>
        <w:top w:val="none" w:sz="0" w:space="0" w:color="auto"/>
        <w:left w:val="none" w:sz="0" w:space="0" w:color="auto"/>
        <w:bottom w:val="none" w:sz="0" w:space="0" w:color="auto"/>
        <w:right w:val="none" w:sz="0" w:space="0" w:color="auto"/>
      </w:divBdr>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07181843">
      <w:bodyDiv w:val="1"/>
      <w:marLeft w:val="0"/>
      <w:marRight w:val="0"/>
      <w:marTop w:val="0"/>
      <w:marBottom w:val="0"/>
      <w:divBdr>
        <w:top w:val="none" w:sz="0" w:space="0" w:color="auto"/>
        <w:left w:val="none" w:sz="0" w:space="0" w:color="auto"/>
        <w:bottom w:val="none" w:sz="0" w:space="0" w:color="auto"/>
        <w:right w:val="none" w:sz="0" w:space="0" w:color="auto"/>
      </w:divBdr>
    </w:div>
    <w:div w:id="1937979886">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1970740238">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2003926358">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074038462">
      <w:bodyDiv w:val="1"/>
      <w:marLeft w:val="0"/>
      <w:marRight w:val="0"/>
      <w:marTop w:val="0"/>
      <w:marBottom w:val="0"/>
      <w:divBdr>
        <w:top w:val="none" w:sz="0" w:space="0" w:color="auto"/>
        <w:left w:val="none" w:sz="0" w:space="0" w:color="auto"/>
        <w:bottom w:val="none" w:sz="0" w:space="0" w:color="auto"/>
        <w:right w:val="none" w:sz="0" w:space="0" w:color="auto"/>
      </w:divBdr>
    </w:div>
    <w:div w:id="2124030854">
      <w:bodyDiv w:val="1"/>
      <w:marLeft w:val="0"/>
      <w:marRight w:val="0"/>
      <w:marTop w:val="0"/>
      <w:marBottom w:val="0"/>
      <w:divBdr>
        <w:top w:val="none" w:sz="0" w:space="0" w:color="auto"/>
        <w:left w:val="none" w:sz="0" w:space="0" w:color="auto"/>
        <w:bottom w:val="none" w:sz="0" w:space="0" w:color="auto"/>
        <w:right w:val="none" w:sz="0" w:space="0" w:color="auto"/>
      </w:divBdr>
    </w:div>
    <w:div w:id="213879714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huse-org/CTDasR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timpwilliam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phuse-org/ctdasrdf/master/data/rdf/cdiscpilot01.tt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Cry17</b:Tag>
    <b:SourceType>ConferenceProceedings</b:SourceType>
    <b:Guid>{E4B2510A-C3FE-407E-9E3F-A8F0323B5773}</b:Guid>
    <b:Title>Technical Rejection Criteria for Study Data - Preliminary Findings</b:Title>
    <b:Year>2017</b:Year>
    <b:Author>
      <b:Author>
        <b:NameList>
          <b:Person>
            <b:Last>Allard</b:Last>
            <b:First>Crystal</b:First>
          </b:Person>
        </b:NameList>
      </b:Author>
    </b:Author>
    <b:City>Boston</b:City>
    <b:Publisher>PhUSE Single Day Event (SDE)</b:Publisher>
    <b:RefOrder>4</b:RefOrder>
  </b:Source>
  <b:Source>
    <b:Tag>Arm17</b:Tag>
    <b:SourceType>ConferenceProceedings</b:SourceType>
    <b:Guid>{1A176161-1C97-4409-9C87-E038507F4BBF}</b:Guid>
    <b:Author>
      <b:Author>
        <b:NameList>
          <b:Person>
            <b:Last>Oliva</b:Last>
            <b:First>Armando</b:First>
          </b:Person>
        </b:NameList>
      </b:Author>
    </b:Author>
    <b:Title>Managing Study Workflow Using the Resource Description Framework (RDF)</b:Title>
    <b:Year>2017</b:Year>
    <b:City>Endinburgh</b:City>
    <b:Publisher>PhUSE Annual Conference</b:Publisher>
    <b:RefOrder>5</b:RefOrder>
  </b:Source>
  <b:Source>
    <b:Tag>CDI17</b:Tag>
    <b:SourceType>InternetSite</b:SourceType>
    <b:Guid>{279C7397-35E2-40DF-AD0F-EBAC935C3CBB}</b:Guid>
    <b:Author>
      <b:Author>
        <b:NameList>
          <b:Person>
            <b:Last>CDISC</b:Last>
          </b:Person>
        </b:NameList>
      </b:Author>
    </b:Author>
    <b:Title>About CDISC</b:Title>
    <b:InternetSiteTitle>CDISC Website</b:InternetSiteTitle>
    <b:YearAccessed>2017</b:YearAccessed>
    <b:MonthAccessed>05</b:MonthAccessed>
    <b:DayAccessed>01</b:DayAccessed>
    <b:URL>https://www.cdisc.org/about</b:URL>
    <b:RefOrder>6</b:RefOrder>
  </b:Source>
  <b:Source>
    <b:Tag>Dec11</b:Tag>
    <b:SourceType>ConferenceProceedings</b:SourceType>
    <b:Guid>{E699334A-BA30-41DA-BC0D-43952458A5C9}</b:Guid>
    <b:Author>
      <b:Author>
        <b:NameList>
          <b:Person>
            <b:Last>Decker</b:Last>
            <b:First>Chris</b:First>
          </b:Person>
        </b:NameList>
      </b:Author>
    </b:Author>
    <b:Title>State of the Union: The Crossroads of CDISC Standards and SAS' Supporting Role</b:Title>
    <b:Year>2011</b:Year>
    <b:City>Las Vegas, Nevada</b:City>
    <b:Publisher>SAS Global Forum 2011</b:Publisher>
    <b:RefOrder>7</b:RefOrder>
  </b:Source>
  <b:Source>
    <b:Tag>W3C18</b:Tag>
    <b:SourceType>InternetSite</b:SourceType>
    <b:Guid>{166287FE-40FC-4E37-845A-C7098CC4DD31}</b:Guid>
    <b:Title>R2RML: RDB to RDF Mapping Language</b:Title>
    <b:Author>
      <b:Author>
        <b:NameList>
          <b:Person>
            <b:Last>W3C</b:Last>
          </b:Person>
        </b:NameList>
      </b:Author>
    </b:Author>
    <b:InternetSiteTitle>W3C Recommendation</b:InternetSiteTitle>
    <b:YearAccessed>2018</b:YearAccessed>
    <b:MonthAccessed>04</b:MonthAccessed>
    <b:DayAccessed>08</b:DayAccessed>
    <b:URL>https://www.w3.org/TR/r2rml/</b:URL>
    <b:RefOrder>2</b:RefOrder>
  </b:Source>
  <b:Source>
    <b:Tag>Sta18</b:Tag>
    <b:SourceType>InternetSite</b:SourceType>
    <b:Guid>{84DFE744-9107-4CF9-8D25-C526626A7B32}</b:Guid>
    <b:Author>
      <b:Author>
        <b:Corporate>Stardog</b:Corporate>
      </b:Author>
    </b:Author>
    <b:Title>Stardog User Manual</b:Title>
    <b:InternetSiteTitle>Stardog Mapping Syntax (SMS)</b:InternetSiteTitle>
    <b:YearAccessed>2018</b:YearAccessed>
    <b:MonthAccessed>04</b:MonthAccessed>
    <b:DayAccessed>08</b:DayAccessed>
    <b:URL>https://www.stardog.com/docs/#_stardog_mapping_syntax</b:URL>
    <b:RefOrder>1</b:RefOrder>
  </b:Source>
</b:Sources>
</file>

<file path=customXml/itemProps1.xml><?xml version="1.0" encoding="utf-8"?>
<ds:datastoreItem xmlns:ds="http://schemas.openxmlformats.org/officeDocument/2006/customXml" ds:itemID="{F2F64ABE-084E-D848-B911-63F434FC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163</TotalTime>
  <Pages>3</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BioSciences</Company>
  <LinksUpToDate>false</LinksUpToDate>
  <CharactersWithSpaces>9786</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TT02 - PhUSE 2017</dc:subject>
  <dc:creator>Tim Williams</dc:creator>
  <cp:keywords>Resource Description Framework, RDF, Linked Data, Graph Data, CDISC, SDTM, Onotlogy, SPARQL, Define-XML</cp:keywords>
  <cp:lastModifiedBy>aoliva</cp:lastModifiedBy>
  <cp:revision>16</cp:revision>
  <cp:lastPrinted>2017-08-31T15:19:00Z</cp:lastPrinted>
  <dcterms:created xsi:type="dcterms:W3CDTF">2017-08-30T17:01:00Z</dcterms:created>
  <dcterms:modified xsi:type="dcterms:W3CDTF">2018-04-09T13:49:00Z</dcterms:modified>
</cp:coreProperties>
</file>