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6CBC3" w14:textId="54F0DEA1" w:rsidR="00743A21" w:rsidRDefault="00AD75D8" w:rsidP="0048207D">
      <w:pPr>
        <w:pStyle w:val="PaperTitle"/>
        <w:spacing w:before="0" w:line="480" w:lineRule="auto"/>
        <w:rPr>
          <w:rFonts w:ascii="Arial" w:hAnsi="Arial" w:cs="Arial"/>
          <w:sz w:val="18"/>
        </w:rPr>
      </w:pPr>
      <w:r>
        <w:rPr>
          <w:rFonts w:ascii="Arial" w:hAnsi="Arial" w:cs="Arial"/>
          <w:sz w:val="18"/>
        </w:rPr>
        <w:t xml:space="preserve">Paper </w:t>
      </w:r>
      <w:r w:rsidR="00EE1248">
        <w:rPr>
          <w:rFonts w:ascii="Arial" w:hAnsi="Arial" w:cs="Arial"/>
          <w:sz w:val="18"/>
        </w:rPr>
        <w:t>TT02</w:t>
      </w:r>
    </w:p>
    <w:p w14:paraId="1043BAD4" w14:textId="77777777" w:rsidR="00522F81" w:rsidRDefault="00F10AC5" w:rsidP="0048207D">
      <w:pPr>
        <w:pStyle w:val="PaperTitle"/>
        <w:spacing w:before="0" w:line="480" w:lineRule="auto"/>
      </w:pPr>
      <w:r>
        <w:rPr>
          <w:rFonts w:ascii="Arial" w:hAnsi="Arial" w:cs="Arial"/>
          <w:sz w:val="28"/>
          <w:szCs w:val="28"/>
        </w:rPr>
        <w:t>Breaking the Mold: Clinical Trials Data as RDF</w:t>
      </w:r>
    </w:p>
    <w:p w14:paraId="4E94B048" w14:textId="77777777" w:rsidR="00265F77" w:rsidRPr="00F10AC5" w:rsidRDefault="00265F77" w:rsidP="00265F77">
      <w:pPr>
        <w:pStyle w:val="PaperBody"/>
        <w:widowControl/>
        <w:spacing w:before="0" w:after="120"/>
        <w:jc w:val="center"/>
        <w:rPr>
          <w:rFonts w:ascii="Arial" w:hAnsi="Arial" w:cs="Arial"/>
          <w:sz w:val="24"/>
          <w:szCs w:val="24"/>
        </w:rPr>
      </w:pPr>
      <w:r w:rsidRPr="00F10AC5">
        <w:rPr>
          <w:rFonts w:ascii="Arial" w:hAnsi="Arial" w:cs="Arial"/>
          <w:sz w:val="24"/>
          <w:szCs w:val="24"/>
        </w:rPr>
        <w:t>Tim Williams, UCB Biosciences Inc., Raleigh, USA</w:t>
      </w:r>
    </w:p>
    <w:p w14:paraId="393BA288" w14:textId="2821537C" w:rsidR="00265F77" w:rsidRPr="00F10AC5" w:rsidRDefault="00265F77" w:rsidP="00265F77">
      <w:pPr>
        <w:pStyle w:val="PaperBody"/>
        <w:widowControl/>
        <w:spacing w:before="0" w:after="120"/>
        <w:jc w:val="center"/>
        <w:rPr>
          <w:rFonts w:ascii="Arial" w:hAnsi="Arial" w:cs="Arial"/>
          <w:sz w:val="24"/>
          <w:szCs w:val="24"/>
        </w:rPr>
      </w:pPr>
      <w:r>
        <w:rPr>
          <w:rFonts w:ascii="Arial" w:hAnsi="Arial" w:cs="Arial"/>
          <w:sz w:val="24"/>
          <w:szCs w:val="24"/>
        </w:rPr>
        <w:t>Armando Oliva</w:t>
      </w:r>
      <w:r w:rsidR="008A1907">
        <w:rPr>
          <w:rFonts w:ascii="Arial" w:hAnsi="Arial" w:cs="Arial"/>
          <w:sz w:val="24"/>
          <w:szCs w:val="24"/>
        </w:rPr>
        <w:t xml:space="preserve"> M.D.</w:t>
      </w:r>
      <w:r w:rsidRPr="00F10AC5">
        <w:rPr>
          <w:rFonts w:ascii="Arial" w:hAnsi="Arial" w:cs="Arial"/>
          <w:sz w:val="24"/>
          <w:szCs w:val="24"/>
        </w:rPr>
        <w:t xml:space="preserve">, </w:t>
      </w:r>
      <w:r>
        <w:rPr>
          <w:rFonts w:ascii="Arial" w:hAnsi="Arial" w:cs="Arial"/>
          <w:sz w:val="24"/>
          <w:szCs w:val="24"/>
        </w:rPr>
        <w:t>Semantica LLC, Fort Lauderdale</w:t>
      </w:r>
      <w:r w:rsidRPr="00F10AC5">
        <w:rPr>
          <w:rFonts w:ascii="Arial" w:hAnsi="Arial" w:cs="Arial"/>
          <w:sz w:val="24"/>
          <w:szCs w:val="24"/>
        </w:rPr>
        <w:t xml:space="preserve">, </w:t>
      </w:r>
      <w:r>
        <w:rPr>
          <w:rFonts w:ascii="Arial" w:hAnsi="Arial" w:cs="Arial"/>
          <w:sz w:val="24"/>
          <w:szCs w:val="24"/>
        </w:rPr>
        <w:t>USA</w:t>
      </w:r>
    </w:p>
    <w:p w14:paraId="2FCEB628" w14:textId="77777777" w:rsidR="00611A07" w:rsidRPr="004C30FB" w:rsidRDefault="00611A07" w:rsidP="0048207D">
      <w:pPr>
        <w:pStyle w:val="PaperAuthor"/>
        <w:widowControl/>
        <w:spacing w:before="0" w:line="480" w:lineRule="auto"/>
        <w:ind w:right="90"/>
        <w:rPr>
          <w:rFonts w:ascii="Arial" w:hAnsi="Arial" w:cs="Arial"/>
          <w:sz w:val="18"/>
          <w:szCs w:val="18"/>
        </w:rPr>
      </w:pPr>
    </w:p>
    <w:p w14:paraId="282EE836" w14:textId="64A39891" w:rsidR="00743A21" w:rsidRPr="00EE1248" w:rsidRDefault="00E27B3E" w:rsidP="00EE1248">
      <w:pPr>
        <w:pStyle w:val="Heading1"/>
        <w:rPr>
          <w:rFonts w:ascii="Arial" w:hAnsi="Arial" w:cs="Arial"/>
          <w:sz w:val="20"/>
          <w:szCs w:val="20"/>
        </w:rPr>
      </w:pPr>
      <w:r w:rsidRPr="00EE1248">
        <w:rPr>
          <w:rFonts w:ascii="Arial" w:hAnsi="Arial" w:cs="Arial"/>
          <w:sz w:val="20"/>
          <w:szCs w:val="20"/>
        </w:rPr>
        <w:t>Abstrac</w:t>
      </w:r>
      <w:r w:rsidR="00EE1248" w:rsidRPr="00EE1248">
        <w:rPr>
          <w:rFonts w:ascii="Arial" w:hAnsi="Arial" w:cs="Arial"/>
          <w:sz w:val="20"/>
          <w:szCs w:val="20"/>
        </w:rPr>
        <w:t>t</w:t>
      </w:r>
    </w:p>
    <w:p w14:paraId="2A8F24A1" w14:textId="77777777" w:rsidR="000F19B4" w:rsidRDefault="000F19B4" w:rsidP="000F19B4">
      <w:pPr>
        <w:pStyle w:val="PaperBody"/>
        <w:widowControl/>
        <w:spacing w:before="0"/>
        <w:jc w:val="both"/>
        <w:rPr>
          <w:rFonts w:ascii="Arial" w:hAnsi="Arial" w:cs="Arial"/>
          <w:szCs w:val="18"/>
        </w:rPr>
      </w:pPr>
      <w:r>
        <w:rPr>
          <w:rFonts w:ascii="Arial" w:hAnsi="Arial" w:cs="Arial"/>
          <w:szCs w:val="18"/>
        </w:rPr>
        <w:t>After more than a decade since the implementation of CDISC SDTM as the standard for clinical trials data exchange, our industry continues to struggle with significant implementation challenges: [a] standards non-conformance resulting in a high incidence of rejection criteria for submissions (1). [b] Costs converting between versions. [c] Limitations of the two dimensional format and lack of intrinsic metadata. [d] Challenges linking to other standards and data.</w:t>
      </w:r>
    </w:p>
    <w:p w14:paraId="507CF321" w14:textId="77777777" w:rsidR="000F19B4" w:rsidRDefault="000F19B4" w:rsidP="000F19B4">
      <w:pPr>
        <w:pStyle w:val="PaperBody"/>
        <w:widowControl/>
        <w:spacing w:before="0"/>
        <w:jc w:val="both"/>
        <w:rPr>
          <w:rFonts w:ascii="Arial" w:hAnsi="Arial" w:cs="Arial"/>
          <w:szCs w:val="18"/>
        </w:rPr>
      </w:pPr>
    </w:p>
    <w:p w14:paraId="64880D21" w14:textId="2B64FD44" w:rsidR="000F19B4" w:rsidRDefault="000F19B4" w:rsidP="000F19B4">
      <w:pPr>
        <w:pStyle w:val="PaperBody"/>
        <w:widowControl/>
        <w:spacing w:before="0"/>
        <w:jc w:val="both"/>
        <w:rPr>
          <w:rFonts w:ascii="Arial" w:hAnsi="Arial" w:cs="Arial"/>
          <w:szCs w:val="18"/>
        </w:rPr>
      </w:pPr>
      <w:r>
        <w:rPr>
          <w:rFonts w:ascii="Arial" w:hAnsi="Arial" w:cs="Arial"/>
          <w:szCs w:val="18"/>
        </w:rPr>
        <w:t xml:space="preserve">This paper outlines the philosophy, </w:t>
      </w:r>
      <w:r w:rsidR="00C57B11">
        <w:rPr>
          <w:rFonts w:ascii="Arial" w:hAnsi="Arial" w:cs="Arial"/>
          <w:szCs w:val="18"/>
        </w:rPr>
        <w:t>ontology</w:t>
      </w:r>
      <w:r>
        <w:rPr>
          <w:rFonts w:ascii="Arial" w:hAnsi="Arial" w:cs="Arial"/>
          <w:szCs w:val="18"/>
        </w:rPr>
        <w:t>, and methods adopted by the PhUSE project “</w:t>
      </w:r>
      <w:r w:rsidR="003863AD">
        <w:rPr>
          <w:rFonts w:ascii="Arial" w:hAnsi="Arial" w:cs="Arial"/>
          <w:szCs w:val="18"/>
        </w:rPr>
        <w:t>Clinical Trials</w:t>
      </w:r>
      <w:r>
        <w:rPr>
          <w:rFonts w:ascii="Arial" w:hAnsi="Arial" w:cs="Arial"/>
          <w:szCs w:val="18"/>
        </w:rPr>
        <w:t xml:space="preserve"> Data as RDF.” By modeling </w:t>
      </w:r>
      <w:r w:rsidRPr="001F7023">
        <w:rPr>
          <w:rFonts w:ascii="Arial" w:hAnsi="Arial" w:cs="Arial"/>
          <w:i/>
          <w:szCs w:val="18"/>
        </w:rPr>
        <w:t>to the data</w:t>
      </w:r>
      <w:r>
        <w:rPr>
          <w:rFonts w:ascii="Arial" w:hAnsi="Arial" w:cs="Arial"/>
          <w:szCs w:val="18"/>
        </w:rPr>
        <w:t xml:space="preserve"> instead of to a specific standard</w:t>
      </w:r>
      <w:r w:rsidR="0076341C">
        <w:rPr>
          <w:rFonts w:ascii="Arial" w:hAnsi="Arial" w:cs="Arial"/>
          <w:szCs w:val="18"/>
        </w:rPr>
        <w:t>, R</w:t>
      </w:r>
      <w:r>
        <w:rPr>
          <w:rFonts w:ascii="Arial" w:hAnsi="Arial" w:cs="Arial"/>
          <w:szCs w:val="18"/>
        </w:rPr>
        <w:t xml:space="preserve">esource Description Framework (RDF) </w:t>
      </w:r>
      <w:r w:rsidR="00934EE1">
        <w:rPr>
          <w:rFonts w:ascii="Arial" w:hAnsi="Arial" w:cs="Arial"/>
          <w:szCs w:val="18"/>
        </w:rPr>
        <w:t>supports</w:t>
      </w:r>
      <w:r>
        <w:rPr>
          <w:rFonts w:ascii="Arial" w:hAnsi="Arial" w:cs="Arial"/>
          <w:szCs w:val="18"/>
        </w:rPr>
        <w:t xml:space="preserve"> a future-proof, multi-dimensional data store for clinical trials data while enabling strong compliance to past, present, and future submission standards. Linked Data is uniquely positioned to bring together multiple standards including SDTM, CDISC Terminology, WHO Drug, MedDRA, and others.</w:t>
      </w:r>
      <w:r w:rsidRPr="00AC3ECA">
        <w:rPr>
          <w:rFonts w:ascii="Arial" w:hAnsi="Arial" w:cs="Arial"/>
          <w:szCs w:val="18"/>
        </w:rPr>
        <w:t xml:space="preserve"> </w:t>
      </w:r>
      <w:r>
        <w:rPr>
          <w:rFonts w:ascii="Arial" w:hAnsi="Arial" w:cs="Arial"/>
          <w:szCs w:val="18"/>
        </w:rPr>
        <w:t>High-quality, standards-conformant, validated SDTM domains can be created using SPARQL rules (SPIN).</w:t>
      </w:r>
    </w:p>
    <w:p w14:paraId="159F6A55" w14:textId="77777777" w:rsidR="002B222C" w:rsidRDefault="002B222C" w:rsidP="002B222C">
      <w:pPr>
        <w:pStyle w:val="PaperBody"/>
        <w:widowControl/>
        <w:spacing w:before="0"/>
        <w:ind w:left="360"/>
        <w:jc w:val="both"/>
        <w:rPr>
          <w:rFonts w:ascii="Arial" w:hAnsi="Arial" w:cs="Arial"/>
          <w:szCs w:val="18"/>
        </w:rPr>
      </w:pPr>
      <w:r>
        <w:rPr>
          <w:rFonts w:ascii="Arial" w:hAnsi="Arial" w:cs="Arial"/>
          <w:szCs w:val="18"/>
        </w:rPr>
        <w:t>*(1)  Citation from FDA to be added.</w:t>
      </w:r>
    </w:p>
    <w:p w14:paraId="1FBF09BC" w14:textId="77777777" w:rsidR="00E82103" w:rsidRDefault="00E82103" w:rsidP="00C214A3">
      <w:pPr>
        <w:pStyle w:val="PaperBody"/>
        <w:widowControl/>
        <w:spacing w:before="0"/>
        <w:jc w:val="both"/>
        <w:rPr>
          <w:rFonts w:ascii="Arial" w:hAnsi="Arial" w:cs="Arial"/>
          <w:szCs w:val="18"/>
        </w:rPr>
      </w:pPr>
    </w:p>
    <w:p w14:paraId="7ADF1BF3" w14:textId="77777777" w:rsidR="00743A21" w:rsidRPr="00EE1248" w:rsidRDefault="00743A21" w:rsidP="007436F2">
      <w:pPr>
        <w:pStyle w:val="Heading1"/>
        <w:spacing w:before="0" w:beforeAutospacing="0" w:after="0" w:afterAutospacing="0"/>
        <w:rPr>
          <w:rFonts w:ascii="Arial" w:hAnsi="Arial" w:cs="Arial"/>
          <w:sz w:val="20"/>
          <w:szCs w:val="20"/>
        </w:rPr>
      </w:pPr>
      <w:r w:rsidRPr="00EE1248">
        <w:rPr>
          <w:rFonts w:ascii="Arial" w:hAnsi="Arial" w:cs="Arial"/>
          <w:sz w:val="20"/>
          <w:szCs w:val="20"/>
        </w:rPr>
        <w:t>Introduction</w:t>
      </w:r>
      <w:r w:rsidR="00674C56" w:rsidRPr="00EE1248">
        <w:rPr>
          <w:rFonts w:ascii="Arial" w:hAnsi="Arial" w:cs="Arial"/>
          <w:sz w:val="20"/>
          <w:szCs w:val="20"/>
        </w:rPr>
        <w:tab/>
      </w:r>
    </w:p>
    <w:p w14:paraId="625F1886" w14:textId="6A029114" w:rsidR="00F53C8A" w:rsidRPr="009C0756" w:rsidRDefault="00396159" w:rsidP="007436F2">
      <w:pPr>
        <w:jc w:val="both"/>
        <w:rPr>
          <w:rFonts w:ascii="Arial" w:hAnsi="Arial" w:cs="Arial"/>
          <w:sz w:val="18"/>
          <w:szCs w:val="18"/>
        </w:rPr>
      </w:pPr>
      <w:r w:rsidRPr="009C0756">
        <w:rPr>
          <w:rFonts w:ascii="Arial" w:hAnsi="Arial" w:cs="Arial"/>
          <w:sz w:val="18"/>
          <w:szCs w:val="18"/>
        </w:rPr>
        <w:t xml:space="preserve">The Clinical Data Interchange Standards Forum (CDISC) formed in the late 1990's </w:t>
      </w:r>
      <w:r w:rsidR="004F5F2D" w:rsidRPr="009C0756">
        <w:rPr>
          <w:rFonts w:ascii="Arial" w:hAnsi="Arial" w:cs="Arial"/>
          <w:sz w:val="18"/>
          <w:szCs w:val="18"/>
        </w:rPr>
        <w:t>t</w:t>
      </w:r>
      <w:r w:rsidRPr="009C0756">
        <w:rPr>
          <w:rFonts w:ascii="Arial" w:hAnsi="Arial" w:cs="Arial"/>
          <w:sz w:val="18"/>
          <w:szCs w:val="18"/>
        </w:rPr>
        <w:t xml:space="preserve">o develop standards and models </w:t>
      </w:r>
      <w:r w:rsidR="00F53C8A" w:rsidRPr="009C0756">
        <w:rPr>
          <w:rFonts w:ascii="Arial" w:hAnsi="Arial" w:cs="Arial"/>
          <w:sz w:val="18"/>
          <w:szCs w:val="18"/>
        </w:rPr>
        <w:t xml:space="preserve">supporting the clinical trials data lifecycle </w:t>
      </w:r>
      <w:r w:rsidR="004F5F2D" w:rsidRPr="009C0756">
        <w:rPr>
          <w:rFonts w:ascii="Arial" w:hAnsi="Arial" w:cs="Arial"/>
          <w:sz w:val="18"/>
          <w:szCs w:val="18"/>
        </w:rPr>
        <w:t xml:space="preserve">to assist in </w:t>
      </w:r>
      <w:r w:rsidRPr="009C0756">
        <w:rPr>
          <w:rFonts w:ascii="Arial" w:hAnsi="Arial" w:cs="Arial"/>
          <w:sz w:val="18"/>
          <w:szCs w:val="18"/>
        </w:rPr>
        <w:t>optimiz</w:t>
      </w:r>
      <w:r w:rsidR="00901CD2" w:rsidRPr="009C0756">
        <w:rPr>
          <w:rFonts w:ascii="Arial" w:hAnsi="Arial" w:cs="Arial"/>
          <w:sz w:val="18"/>
          <w:szCs w:val="18"/>
        </w:rPr>
        <w:t>ing</w:t>
      </w:r>
      <w:r w:rsidRPr="009C0756">
        <w:rPr>
          <w:rFonts w:ascii="Arial" w:hAnsi="Arial" w:cs="Arial"/>
          <w:sz w:val="18"/>
          <w:szCs w:val="18"/>
        </w:rPr>
        <w:t xml:space="preserve"> drug development and regulatory review.</w:t>
      </w:r>
    </w:p>
    <w:p w14:paraId="3181D1C3" w14:textId="77777777" w:rsidR="00F53C8A" w:rsidRPr="009C0756" w:rsidRDefault="00F53C8A" w:rsidP="007436F2">
      <w:pPr>
        <w:jc w:val="both"/>
        <w:rPr>
          <w:rFonts w:ascii="Arial" w:hAnsi="Arial" w:cs="Arial"/>
          <w:sz w:val="18"/>
          <w:szCs w:val="18"/>
        </w:rPr>
      </w:pPr>
    </w:p>
    <w:p w14:paraId="6AFD2056" w14:textId="1EF4D450" w:rsidR="00F53C8A" w:rsidRPr="009C0756" w:rsidRDefault="00F53C8A" w:rsidP="007436F2">
      <w:pPr>
        <w:ind w:left="720"/>
        <w:jc w:val="both"/>
        <w:rPr>
          <w:rFonts w:ascii="Arial" w:hAnsi="Arial" w:cs="Arial"/>
          <w:b/>
          <w:i/>
          <w:sz w:val="18"/>
          <w:szCs w:val="18"/>
        </w:rPr>
      </w:pPr>
      <w:r w:rsidRPr="009C0756">
        <w:rPr>
          <w:rFonts w:ascii="Arial" w:hAnsi="Arial" w:cs="Arial"/>
          <w:b/>
          <w:i/>
          <w:sz w:val="18"/>
          <w:szCs w:val="18"/>
        </w:rPr>
        <w:t>CDISC Mission Statement</w:t>
      </w:r>
    </w:p>
    <w:p w14:paraId="797070D9" w14:textId="1E85CCCF" w:rsidR="00F53C8A" w:rsidRPr="009C0756" w:rsidRDefault="00F53C8A" w:rsidP="007436F2">
      <w:pPr>
        <w:ind w:left="720" w:right="720"/>
        <w:jc w:val="both"/>
        <w:rPr>
          <w:rFonts w:ascii="Arial" w:hAnsi="Arial" w:cs="Arial"/>
          <w:sz w:val="18"/>
          <w:szCs w:val="18"/>
        </w:rPr>
      </w:pPr>
      <w:r w:rsidRPr="009C0756">
        <w:rPr>
          <w:rFonts w:ascii="Arial" w:hAnsi="Arial" w:cs="Arial"/>
          <w:sz w:val="18"/>
          <w:szCs w:val="18"/>
          <w:shd w:val="clear" w:color="auto" w:fill="FFFFFF"/>
        </w:rPr>
        <w:t>"CDISC is a global, open, multidisciplinary, non-profit organization that has established standards to support the acquisition, exchange, submission and archive of clinical research data and metadata.</w:t>
      </w:r>
      <w:r w:rsidRPr="009C0756">
        <w:rPr>
          <w:rStyle w:val="apple-converted-space"/>
          <w:rFonts w:ascii="Arial" w:hAnsi="Arial" w:cs="Arial"/>
          <w:i/>
          <w:color w:val="555555"/>
          <w:sz w:val="18"/>
          <w:szCs w:val="18"/>
          <w:shd w:val="clear" w:color="auto" w:fill="FFFFFF"/>
        </w:rPr>
        <w:t> </w:t>
      </w:r>
      <w:r w:rsidRPr="009C0756">
        <w:rPr>
          <w:rStyle w:val="Strong"/>
          <w:rFonts w:ascii="Arial" w:hAnsi="Arial" w:cs="Arial"/>
          <w:i/>
          <w:color w:val="555555"/>
          <w:sz w:val="18"/>
          <w:szCs w:val="18"/>
          <w:shd w:val="clear" w:color="auto" w:fill="FFFFFF"/>
        </w:rPr>
        <w:t>The CDISC mission is to develop and support global, platform-independent data standards that enable information system interoperability to improve medical research and related areas of healthcare.</w:t>
      </w:r>
      <w:r w:rsidRPr="009C0756">
        <w:rPr>
          <w:rStyle w:val="apple-converted-space"/>
          <w:rFonts w:ascii="Arial" w:hAnsi="Arial" w:cs="Arial"/>
          <w:i/>
          <w:color w:val="555555"/>
          <w:sz w:val="18"/>
          <w:szCs w:val="18"/>
          <w:shd w:val="clear" w:color="auto" w:fill="FFFFFF"/>
        </w:rPr>
        <w:t> </w:t>
      </w:r>
      <w:r w:rsidRPr="009C0756">
        <w:rPr>
          <w:rFonts w:ascii="Arial" w:hAnsi="Arial" w:cs="Arial"/>
          <w:sz w:val="18"/>
          <w:szCs w:val="18"/>
          <w:shd w:val="clear" w:color="auto" w:fill="FFFFFF"/>
        </w:rPr>
        <w:t>CDISC standards are vendor-neutral, platform-independent and freely available via the CDISC website."</w:t>
      </w:r>
      <w:sdt>
        <w:sdtPr>
          <w:rPr>
            <w:rFonts w:ascii="Arial" w:hAnsi="Arial" w:cs="Arial"/>
            <w:sz w:val="18"/>
            <w:szCs w:val="18"/>
            <w:shd w:val="clear" w:color="auto" w:fill="FFFFFF"/>
          </w:rPr>
          <w:id w:val="850229212"/>
          <w:citation/>
        </w:sdtPr>
        <w:sdtEndPr/>
        <w:sdtContent>
          <w:r w:rsidRPr="009C0756">
            <w:rPr>
              <w:rFonts w:ascii="Arial" w:hAnsi="Arial" w:cs="Arial"/>
              <w:sz w:val="18"/>
              <w:szCs w:val="18"/>
              <w:shd w:val="clear" w:color="auto" w:fill="FFFFFF"/>
            </w:rPr>
            <w:fldChar w:fldCharType="begin"/>
          </w:r>
          <w:r w:rsidRPr="009C0756">
            <w:rPr>
              <w:rFonts w:ascii="Arial" w:hAnsi="Arial" w:cs="Arial"/>
              <w:sz w:val="18"/>
              <w:szCs w:val="18"/>
              <w:shd w:val="clear" w:color="auto" w:fill="FFFFFF"/>
            </w:rPr>
            <w:instrText xml:space="preserve"> CITATION CDI17 \l 1033 </w:instrText>
          </w:r>
          <w:r w:rsidRPr="009C0756">
            <w:rPr>
              <w:rFonts w:ascii="Arial" w:hAnsi="Arial" w:cs="Arial"/>
              <w:sz w:val="18"/>
              <w:szCs w:val="18"/>
              <w:shd w:val="clear" w:color="auto" w:fill="FFFFFF"/>
            </w:rPr>
            <w:fldChar w:fldCharType="separate"/>
          </w:r>
          <w:r w:rsidRPr="009C0756">
            <w:rPr>
              <w:rFonts w:ascii="Arial" w:hAnsi="Arial" w:cs="Arial"/>
              <w:noProof/>
              <w:sz w:val="18"/>
              <w:szCs w:val="18"/>
              <w:shd w:val="clear" w:color="auto" w:fill="FFFFFF"/>
            </w:rPr>
            <w:t xml:space="preserve"> (1)</w:t>
          </w:r>
          <w:r w:rsidRPr="009C0756">
            <w:rPr>
              <w:rFonts w:ascii="Arial" w:hAnsi="Arial" w:cs="Arial"/>
              <w:sz w:val="18"/>
              <w:szCs w:val="18"/>
              <w:shd w:val="clear" w:color="auto" w:fill="FFFFFF"/>
            </w:rPr>
            <w:fldChar w:fldCharType="end"/>
          </w:r>
        </w:sdtContent>
      </w:sdt>
    </w:p>
    <w:p w14:paraId="0BA3370A" w14:textId="77777777" w:rsidR="00F53C8A" w:rsidRPr="009C0756" w:rsidRDefault="00F53C8A" w:rsidP="007436F2">
      <w:pPr>
        <w:jc w:val="both"/>
        <w:rPr>
          <w:rFonts w:ascii="Arial" w:hAnsi="Arial" w:cs="Arial"/>
          <w:sz w:val="18"/>
          <w:szCs w:val="18"/>
        </w:rPr>
      </w:pPr>
    </w:p>
    <w:p w14:paraId="5C402399" w14:textId="45DDD188" w:rsidR="001A2874" w:rsidRPr="009C0756" w:rsidRDefault="00396159" w:rsidP="007436F2">
      <w:pPr>
        <w:jc w:val="both"/>
        <w:rPr>
          <w:rFonts w:ascii="Arial" w:hAnsi="Arial" w:cs="Arial"/>
          <w:sz w:val="18"/>
          <w:szCs w:val="18"/>
        </w:rPr>
      </w:pPr>
      <w:r w:rsidRPr="009C0756">
        <w:rPr>
          <w:rFonts w:ascii="Arial" w:hAnsi="Arial" w:cs="Arial"/>
          <w:sz w:val="18"/>
          <w:szCs w:val="18"/>
        </w:rPr>
        <w:t xml:space="preserve">By working cooperatively with agencies like the Food and Drug Administration (FDA), their efforts led to implementation of </w:t>
      </w:r>
      <w:r w:rsidR="00593915" w:rsidRPr="009C0756">
        <w:rPr>
          <w:rFonts w:ascii="Arial" w:hAnsi="Arial" w:cs="Arial"/>
          <w:sz w:val="18"/>
          <w:szCs w:val="18"/>
        </w:rPr>
        <w:t>various</w:t>
      </w:r>
      <w:r w:rsidRPr="009C0756">
        <w:rPr>
          <w:rFonts w:ascii="Arial" w:hAnsi="Arial" w:cs="Arial"/>
          <w:sz w:val="18"/>
          <w:szCs w:val="18"/>
        </w:rPr>
        <w:t xml:space="preserve"> standards </w:t>
      </w:r>
      <w:r w:rsidR="0079117D" w:rsidRPr="009C0756">
        <w:rPr>
          <w:rFonts w:ascii="Arial" w:hAnsi="Arial" w:cs="Arial"/>
          <w:sz w:val="18"/>
          <w:szCs w:val="18"/>
        </w:rPr>
        <w:t>that try to accommodate data producer and consumer alike.</w:t>
      </w:r>
      <w:r w:rsidRPr="009C0756">
        <w:rPr>
          <w:rFonts w:ascii="Arial" w:hAnsi="Arial" w:cs="Arial"/>
          <w:sz w:val="18"/>
          <w:szCs w:val="18"/>
        </w:rPr>
        <w:t xml:space="preserve"> The Study Data Tabulation Model (SDTM) </w:t>
      </w:r>
      <w:r w:rsidR="00F53C8A" w:rsidRPr="009C0756">
        <w:rPr>
          <w:rFonts w:ascii="Arial" w:hAnsi="Arial" w:cs="Arial"/>
          <w:sz w:val="18"/>
          <w:szCs w:val="18"/>
        </w:rPr>
        <w:t>was</w:t>
      </w:r>
      <w:r w:rsidRPr="009C0756">
        <w:rPr>
          <w:rFonts w:ascii="Arial" w:hAnsi="Arial" w:cs="Arial"/>
          <w:sz w:val="18"/>
          <w:szCs w:val="18"/>
        </w:rPr>
        <w:t xml:space="preserve"> one of the </w:t>
      </w:r>
      <w:r w:rsidR="00F53C8A" w:rsidRPr="009C0756">
        <w:rPr>
          <w:rFonts w:ascii="Arial" w:hAnsi="Arial" w:cs="Arial"/>
          <w:sz w:val="18"/>
          <w:szCs w:val="18"/>
        </w:rPr>
        <w:t xml:space="preserve">first </w:t>
      </w:r>
      <w:r w:rsidRPr="009C0756">
        <w:rPr>
          <w:rFonts w:ascii="Arial" w:hAnsi="Arial" w:cs="Arial"/>
          <w:sz w:val="18"/>
          <w:szCs w:val="18"/>
        </w:rPr>
        <w:t>standards</w:t>
      </w:r>
      <w:r w:rsidR="00F53C8A" w:rsidRPr="009C0756">
        <w:rPr>
          <w:rFonts w:ascii="Arial" w:hAnsi="Arial" w:cs="Arial"/>
          <w:sz w:val="18"/>
          <w:szCs w:val="18"/>
        </w:rPr>
        <w:t xml:space="preserve"> developed</w:t>
      </w:r>
      <w:sdt>
        <w:sdtPr>
          <w:rPr>
            <w:rFonts w:ascii="Arial" w:hAnsi="Arial" w:cs="Arial"/>
            <w:sz w:val="18"/>
            <w:szCs w:val="18"/>
          </w:rPr>
          <w:id w:val="-1877622407"/>
          <w:citation/>
        </w:sdtPr>
        <w:sdtEndPr/>
        <w:sdtContent>
          <w:r w:rsidR="00F53C8A" w:rsidRPr="009C0756">
            <w:rPr>
              <w:rFonts w:ascii="Arial" w:hAnsi="Arial" w:cs="Arial"/>
              <w:sz w:val="18"/>
              <w:szCs w:val="18"/>
            </w:rPr>
            <w:fldChar w:fldCharType="begin"/>
          </w:r>
          <w:r w:rsidR="00F53C8A" w:rsidRPr="009C0756">
            <w:rPr>
              <w:rFonts w:ascii="Arial" w:hAnsi="Arial" w:cs="Arial"/>
              <w:sz w:val="18"/>
              <w:szCs w:val="18"/>
            </w:rPr>
            <w:instrText xml:space="preserve"> CITATION Dec11 \l 1033 </w:instrText>
          </w:r>
          <w:r w:rsidR="00F53C8A" w:rsidRPr="009C0756">
            <w:rPr>
              <w:rFonts w:ascii="Arial" w:hAnsi="Arial" w:cs="Arial"/>
              <w:sz w:val="18"/>
              <w:szCs w:val="18"/>
            </w:rPr>
            <w:fldChar w:fldCharType="separate"/>
          </w:r>
          <w:r w:rsidR="00F53C8A" w:rsidRPr="009C0756">
            <w:rPr>
              <w:rFonts w:ascii="Arial" w:hAnsi="Arial" w:cs="Arial"/>
              <w:noProof/>
              <w:sz w:val="18"/>
              <w:szCs w:val="18"/>
            </w:rPr>
            <w:t xml:space="preserve"> (2)</w:t>
          </w:r>
          <w:r w:rsidR="00F53C8A" w:rsidRPr="009C0756">
            <w:rPr>
              <w:rFonts w:ascii="Arial" w:hAnsi="Arial" w:cs="Arial"/>
              <w:sz w:val="18"/>
              <w:szCs w:val="18"/>
            </w:rPr>
            <w:fldChar w:fldCharType="end"/>
          </w:r>
        </w:sdtContent>
      </w:sdt>
      <w:r w:rsidRPr="009C0756">
        <w:rPr>
          <w:rFonts w:ascii="Arial" w:hAnsi="Arial" w:cs="Arial"/>
          <w:sz w:val="18"/>
          <w:szCs w:val="18"/>
        </w:rPr>
        <w:t xml:space="preserve">, supporting the submission of data to the FDA in standard domains, variables, terminology, and rule sets. </w:t>
      </w:r>
      <w:r w:rsidR="00024C99" w:rsidRPr="009C0756">
        <w:rPr>
          <w:rFonts w:ascii="Arial" w:hAnsi="Arial" w:cs="Arial"/>
          <w:sz w:val="18"/>
          <w:szCs w:val="18"/>
        </w:rPr>
        <w:t>As standards developed to support the clinical trials lifecycle, so did the number and complexity of the standards themselves</w:t>
      </w:r>
      <w:r w:rsidR="00914CB5" w:rsidRPr="009C0756">
        <w:rPr>
          <w:rFonts w:ascii="Arial" w:hAnsi="Arial" w:cs="Arial"/>
          <w:sz w:val="18"/>
          <w:szCs w:val="18"/>
        </w:rPr>
        <w:t xml:space="preserve">. Examples </w:t>
      </w:r>
      <w:r w:rsidR="00024C99" w:rsidRPr="009C0756">
        <w:rPr>
          <w:rFonts w:ascii="Arial" w:hAnsi="Arial" w:cs="Arial"/>
          <w:sz w:val="18"/>
          <w:szCs w:val="18"/>
        </w:rPr>
        <w:t>includ</w:t>
      </w:r>
      <w:r w:rsidR="00914CB5" w:rsidRPr="009C0756">
        <w:rPr>
          <w:rFonts w:ascii="Arial" w:hAnsi="Arial" w:cs="Arial"/>
          <w:sz w:val="18"/>
          <w:szCs w:val="18"/>
        </w:rPr>
        <w:t>e</w:t>
      </w:r>
      <w:r w:rsidR="00024C99" w:rsidRPr="009C0756">
        <w:rPr>
          <w:rFonts w:ascii="Arial" w:hAnsi="Arial" w:cs="Arial"/>
          <w:sz w:val="18"/>
          <w:szCs w:val="18"/>
        </w:rPr>
        <w:t xml:space="preserve"> the Operational Data Model (ODM), Clinical Data Acquisition Standards Harmonization (CDASH), </w:t>
      </w:r>
      <w:r w:rsidR="00914CB5" w:rsidRPr="009C0756">
        <w:rPr>
          <w:rFonts w:ascii="Arial" w:hAnsi="Arial" w:cs="Arial"/>
          <w:sz w:val="18"/>
          <w:szCs w:val="18"/>
        </w:rPr>
        <w:t xml:space="preserve">the </w:t>
      </w:r>
      <w:r w:rsidR="00024C99" w:rsidRPr="009C0756">
        <w:rPr>
          <w:rFonts w:ascii="Arial" w:hAnsi="Arial" w:cs="Arial"/>
          <w:sz w:val="18"/>
          <w:szCs w:val="18"/>
        </w:rPr>
        <w:t>Analysis Dataset Model (ADaM)</w:t>
      </w:r>
      <w:r w:rsidR="00914CB5" w:rsidRPr="009C0756">
        <w:rPr>
          <w:rFonts w:ascii="Arial" w:hAnsi="Arial" w:cs="Arial"/>
          <w:sz w:val="18"/>
          <w:szCs w:val="18"/>
        </w:rPr>
        <w:t>, and Define.XML .</w:t>
      </w:r>
      <w:r w:rsidR="00024C99" w:rsidRPr="009C0756">
        <w:rPr>
          <w:rFonts w:ascii="Arial" w:hAnsi="Arial" w:cs="Arial"/>
          <w:sz w:val="18"/>
          <w:szCs w:val="18"/>
        </w:rPr>
        <w:t xml:space="preserve"> </w:t>
      </w:r>
    </w:p>
    <w:p w14:paraId="535C2352" w14:textId="1B245E58" w:rsidR="00396159" w:rsidRPr="009C0756" w:rsidRDefault="00396159" w:rsidP="007436F2">
      <w:pPr>
        <w:jc w:val="both"/>
        <w:rPr>
          <w:rFonts w:ascii="Arial" w:hAnsi="Arial" w:cs="Arial"/>
          <w:sz w:val="18"/>
          <w:szCs w:val="18"/>
        </w:rPr>
      </w:pPr>
    </w:p>
    <w:p w14:paraId="23A29B32" w14:textId="53ABBBDE" w:rsidR="000F1105" w:rsidRDefault="00901CD2" w:rsidP="007436F2">
      <w:pPr>
        <w:jc w:val="both"/>
        <w:rPr>
          <w:rFonts w:ascii="Arial" w:hAnsi="Arial" w:cs="Arial"/>
          <w:sz w:val="18"/>
          <w:szCs w:val="18"/>
        </w:rPr>
      </w:pPr>
      <w:r w:rsidRPr="009C0756">
        <w:rPr>
          <w:rFonts w:ascii="Arial" w:hAnsi="Arial" w:cs="Arial"/>
          <w:sz w:val="18"/>
          <w:szCs w:val="18"/>
        </w:rPr>
        <w:t xml:space="preserve">The </w:t>
      </w:r>
      <w:r w:rsidR="00024C99" w:rsidRPr="009C0756">
        <w:rPr>
          <w:rFonts w:ascii="Arial" w:hAnsi="Arial" w:cs="Arial"/>
          <w:sz w:val="18"/>
          <w:szCs w:val="18"/>
        </w:rPr>
        <w:t xml:space="preserve">CDISC </w:t>
      </w:r>
      <w:r w:rsidR="00914CB5" w:rsidRPr="009C0756">
        <w:rPr>
          <w:rFonts w:ascii="Arial" w:hAnsi="Arial" w:cs="Arial"/>
          <w:sz w:val="18"/>
          <w:szCs w:val="18"/>
        </w:rPr>
        <w:t>efforts b</w:t>
      </w:r>
      <w:r w:rsidRPr="009C0756">
        <w:rPr>
          <w:rFonts w:ascii="Arial" w:hAnsi="Arial" w:cs="Arial"/>
          <w:sz w:val="18"/>
          <w:szCs w:val="18"/>
        </w:rPr>
        <w:t>rought much needed standardization to the industry</w:t>
      </w:r>
      <w:r w:rsidR="00914CB5" w:rsidRPr="009C0756">
        <w:rPr>
          <w:rFonts w:ascii="Arial" w:hAnsi="Arial" w:cs="Arial"/>
          <w:sz w:val="18"/>
          <w:szCs w:val="18"/>
        </w:rPr>
        <w:t xml:space="preserve"> and has </w:t>
      </w:r>
      <w:r w:rsidRPr="009C0756">
        <w:rPr>
          <w:rFonts w:ascii="Arial" w:hAnsi="Arial" w:cs="Arial"/>
          <w:sz w:val="18"/>
          <w:szCs w:val="18"/>
        </w:rPr>
        <w:t xml:space="preserve">laid the groundwork for what needs to come next: a paradigm shift </w:t>
      </w:r>
      <w:r w:rsidR="00914CB5" w:rsidRPr="009C0756">
        <w:rPr>
          <w:rFonts w:ascii="Arial" w:hAnsi="Arial" w:cs="Arial"/>
          <w:sz w:val="18"/>
          <w:szCs w:val="18"/>
        </w:rPr>
        <w:t xml:space="preserve">to </w:t>
      </w:r>
      <w:r w:rsidRPr="009C0756">
        <w:rPr>
          <w:rFonts w:ascii="Arial" w:hAnsi="Arial" w:cs="Arial"/>
          <w:sz w:val="18"/>
          <w:szCs w:val="18"/>
        </w:rPr>
        <w:t xml:space="preserve">flexible, </w:t>
      </w:r>
      <w:r w:rsidR="004F5F2D" w:rsidRPr="009C0756">
        <w:rPr>
          <w:rFonts w:ascii="Arial" w:hAnsi="Arial" w:cs="Arial"/>
          <w:sz w:val="18"/>
          <w:szCs w:val="18"/>
        </w:rPr>
        <w:t xml:space="preserve">freely available, </w:t>
      </w:r>
      <w:r w:rsidRPr="009C0756">
        <w:rPr>
          <w:rFonts w:ascii="Arial" w:hAnsi="Arial" w:cs="Arial"/>
          <w:sz w:val="18"/>
          <w:szCs w:val="18"/>
        </w:rPr>
        <w:t>multidimensional data models with integrate</w:t>
      </w:r>
      <w:r w:rsidR="00914CB5" w:rsidRPr="009C0756">
        <w:rPr>
          <w:rFonts w:ascii="Arial" w:hAnsi="Arial" w:cs="Arial"/>
          <w:sz w:val="18"/>
          <w:szCs w:val="18"/>
        </w:rPr>
        <w:t>d</w:t>
      </w:r>
      <w:r w:rsidRPr="009C0756">
        <w:rPr>
          <w:rFonts w:ascii="Arial" w:hAnsi="Arial" w:cs="Arial"/>
          <w:sz w:val="18"/>
          <w:szCs w:val="18"/>
        </w:rPr>
        <w:t xml:space="preserve"> metadata and rule sets</w:t>
      </w:r>
      <w:r w:rsidR="00914CB5" w:rsidRPr="009C0756">
        <w:rPr>
          <w:rFonts w:ascii="Arial" w:hAnsi="Arial" w:cs="Arial"/>
          <w:sz w:val="18"/>
          <w:szCs w:val="18"/>
        </w:rPr>
        <w:t>.</w:t>
      </w:r>
      <w:r w:rsidR="00024C99" w:rsidRPr="009C0756">
        <w:rPr>
          <w:rFonts w:ascii="Arial" w:hAnsi="Arial" w:cs="Arial"/>
          <w:sz w:val="18"/>
          <w:szCs w:val="18"/>
        </w:rPr>
        <w:t xml:space="preserve"> </w:t>
      </w:r>
    </w:p>
    <w:p w14:paraId="7E53088A" w14:textId="77777777" w:rsidR="007436F2" w:rsidRPr="009C0756" w:rsidRDefault="007436F2" w:rsidP="007436F2">
      <w:pPr>
        <w:jc w:val="both"/>
        <w:rPr>
          <w:rFonts w:ascii="Arial" w:hAnsi="Arial" w:cs="Arial"/>
          <w:sz w:val="18"/>
          <w:szCs w:val="18"/>
        </w:rPr>
      </w:pPr>
    </w:p>
    <w:p w14:paraId="0AA55C1C" w14:textId="5372DEBA" w:rsidR="000F19B4" w:rsidRPr="0076341C" w:rsidRDefault="0076341C" w:rsidP="007436F2">
      <w:pPr>
        <w:pStyle w:val="Heading1"/>
        <w:spacing w:before="0" w:beforeAutospacing="0" w:after="0" w:afterAutospacing="0"/>
        <w:rPr>
          <w:rFonts w:ascii="Arial" w:hAnsi="Arial" w:cs="Arial"/>
          <w:sz w:val="20"/>
          <w:szCs w:val="20"/>
        </w:rPr>
      </w:pPr>
      <w:r>
        <w:rPr>
          <w:rFonts w:ascii="Arial" w:hAnsi="Arial" w:cs="Arial"/>
          <w:sz w:val="20"/>
          <w:szCs w:val="20"/>
        </w:rPr>
        <w:t>L</w:t>
      </w:r>
      <w:r w:rsidR="000F19B4" w:rsidRPr="0076341C">
        <w:rPr>
          <w:rFonts w:ascii="Arial" w:hAnsi="Arial" w:cs="Arial"/>
          <w:sz w:val="20"/>
          <w:szCs w:val="20"/>
        </w:rPr>
        <w:t xml:space="preserve">imitations </w:t>
      </w:r>
      <w:r w:rsidR="007436F2">
        <w:rPr>
          <w:rFonts w:ascii="Arial" w:hAnsi="Arial" w:cs="Arial"/>
          <w:sz w:val="20"/>
          <w:szCs w:val="20"/>
        </w:rPr>
        <w:t>in</w:t>
      </w:r>
      <w:r>
        <w:rPr>
          <w:rFonts w:ascii="Arial" w:hAnsi="Arial" w:cs="Arial"/>
          <w:sz w:val="20"/>
          <w:szCs w:val="20"/>
        </w:rPr>
        <w:t xml:space="preserve"> current CDISC standards</w:t>
      </w:r>
    </w:p>
    <w:p w14:paraId="4C241123" w14:textId="6FDCE786" w:rsidR="007436F2" w:rsidRDefault="007436F2" w:rsidP="007436F2">
      <w:pPr>
        <w:jc w:val="both"/>
        <w:rPr>
          <w:rFonts w:ascii="Arial" w:hAnsi="Arial" w:cs="Arial"/>
          <w:sz w:val="18"/>
          <w:szCs w:val="18"/>
        </w:rPr>
      </w:pPr>
      <w:r w:rsidRPr="009C0756">
        <w:rPr>
          <w:rFonts w:ascii="Arial" w:hAnsi="Arial" w:cs="Arial"/>
          <w:sz w:val="18"/>
          <w:szCs w:val="18"/>
        </w:rPr>
        <w:t xml:space="preserve">Limitations in the </w:t>
      </w:r>
      <w:r>
        <w:rPr>
          <w:rFonts w:ascii="Arial" w:hAnsi="Arial" w:cs="Arial"/>
          <w:sz w:val="18"/>
          <w:szCs w:val="18"/>
        </w:rPr>
        <w:t xml:space="preserve">CDISC </w:t>
      </w:r>
      <w:r w:rsidRPr="009C0756">
        <w:rPr>
          <w:rFonts w:ascii="Arial" w:hAnsi="Arial" w:cs="Arial"/>
          <w:sz w:val="18"/>
          <w:szCs w:val="18"/>
        </w:rPr>
        <w:t>model</w:t>
      </w:r>
      <w:r>
        <w:rPr>
          <w:rFonts w:ascii="Arial" w:hAnsi="Arial" w:cs="Arial"/>
          <w:sz w:val="18"/>
          <w:szCs w:val="18"/>
        </w:rPr>
        <w:t>s</w:t>
      </w:r>
      <w:r w:rsidRPr="009C0756">
        <w:rPr>
          <w:rFonts w:ascii="Arial" w:hAnsi="Arial" w:cs="Arial"/>
          <w:sz w:val="18"/>
          <w:szCs w:val="18"/>
        </w:rPr>
        <w:t xml:space="preserve"> lead to challenges in standardized data representation and implementation. The design of each SDTM domain was chosen to represent discrete categories of information. DM is the primary source of demographics information, yet by design it </w:t>
      </w:r>
      <w:ins w:id="0" w:author="aoliva" w:date="2017-07-29T09:12:00Z">
        <w:r w:rsidR="005174CA">
          <w:rPr>
            <w:rFonts w:ascii="Arial" w:hAnsi="Arial" w:cs="Arial"/>
            <w:sz w:val="18"/>
            <w:szCs w:val="18"/>
          </w:rPr>
          <w:t>also</w:t>
        </w:r>
      </w:ins>
      <w:del w:id="1" w:author="aoliva" w:date="2017-07-29T09:12:00Z">
        <w:r w:rsidRPr="009C0756" w:rsidDel="005174CA">
          <w:rPr>
            <w:rFonts w:ascii="Arial" w:hAnsi="Arial" w:cs="Arial"/>
            <w:sz w:val="18"/>
            <w:szCs w:val="18"/>
          </w:rPr>
          <w:delText>must</w:delText>
        </w:r>
      </w:del>
      <w:r w:rsidRPr="009C0756">
        <w:rPr>
          <w:rFonts w:ascii="Arial" w:hAnsi="Arial" w:cs="Arial"/>
          <w:sz w:val="18"/>
          <w:szCs w:val="18"/>
        </w:rPr>
        <w:t xml:space="preserve"> include</w:t>
      </w:r>
      <w:ins w:id="2" w:author="aoliva" w:date="2017-07-29T09:12:00Z">
        <w:r w:rsidR="005174CA">
          <w:rPr>
            <w:rFonts w:ascii="Arial" w:hAnsi="Arial" w:cs="Arial"/>
            <w:sz w:val="18"/>
            <w:szCs w:val="18"/>
          </w:rPr>
          <w:t>s</w:t>
        </w:r>
      </w:ins>
      <w:r w:rsidRPr="009C0756">
        <w:rPr>
          <w:rFonts w:ascii="Arial" w:hAnsi="Arial" w:cs="Arial"/>
          <w:sz w:val="18"/>
          <w:szCs w:val="18"/>
        </w:rPr>
        <w:t xml:space="preserve"> representative values for the study (STUDYID), treatment arm information (not just arm, but also the coded value for ARM, ARMCD) , and units for the age column.  These individual concepts are best modeled independently for each type of concept they represent, with the benefit of decreasing redundancy in the data. Similar arguments can be made for each domain in SDTM, and especially the supplemental domains in the earlier SDTM versions.</w:t>
      </w:r>
    </w:p>
    <w:p w14:paraId="4B335B67" w14:textId="77777777" w:rsidR="0076341C" w:rsidRPr="009C0756" w:rsidRDefault="0076341C" w:rsidP="0076341C">
      <w:pPr>
        <w:rPr>
          <w:rFonts w:ascii="Arial" w:hAnsi="Arial" w:cs="Arial"/>
          <w:sz w:val="18"/>
          <w:szCs w:val="18"/>
        </w:rPr>
      </w:pPr>
    </w:p>
    <w:p w14:paraId="08F3D7FF" w14:textId="61E3D69C" w:rsidR="00720016" w:rsidRPr="009C0756" w:rsidRDefault="00720016" w:rsidP="00EE1248">
      <w:pPr>
        <w:rPr>
          <w:rFonts w:ascii="Arial" w:hAnsi="Arial" w:cs="Arial"/>
          <w:sz w:val="18"/>
          <w:szCs w:val="18"/>
        </w:rPr>
      </w:pPr>
      <w:r w:rsidRPr="009C0756">
        <w:rPr>
          <w:rFonts w:ascii="Arial" w:hAnsi="Arial" w:cs="Arial"/>
          <w:sz w:val="18"/>
          <w:szCs w:val="18"/>
        </w:rPr>
        <w:t>Additional issues include:</w:t>
      </w:r>
    </w:p>
    <w:p w14:paraId="6B91E60C" w14:textId="1B5136C5" w:rsidR="00546D7C" w:rsidRPr="009C0756" w:rsidRDefault="00546D7C" w:rsidP="00EE1248">
      <w:pPr>
        <w:rPr>
          <w:rFonts w:ascii="Arial" w:hAnsi="Arial" w:cs="Arial"/>
          <w:sz w:val="18"/>
          <w:szCs w:val="18"/>
        </w:rPr>
      </w:pPr>
    </w:p>
    <w:p w14:paraId="1739B13D" w14:textId="742396C0" w:rsidR="00546D7C" w:rsidRPr="009C0756" w:rsidRDefault="00890E98" w:rsidP="00EE1248">
      <w:pPr>
        <w:pStyle w:val="ListParagraph"/>
        <w:numPr>
          <w:ilvl w:val="0"/>
          <w:numId w:val="28"/>
        </w:numPr>
        <w:rPr>
          <w:rFonts w:ascii="Arial" w:hAnsi="Arial" w:cs="Arial"/>
          <w:sz w:val="18"/>
          <w:szCs w:val="18"/>
        </w:rPr>
      </w:pPr>
      <w:r w:rsidRPr="009C0756">
        <w:rPr>
          <w:rFonts w:ascii="Arial" w:hAnsi="Arial" w:cs="Arial"/>
          <w:sz w:val="18"/>
          <w:szCs w:val="18"/>
        </w:rPr>
        <w:t xml:space="preserve">Adverse Events </w:t>
      </w:r>
      <w:r w:rsidR="00393383" w:rsidRPr="009C0756">
        <w:rPr>
          <w:rFonts w:ascii="Arial" w:hAnsi="Arial" w:cs="Arial"/>
          <w:sz w:val="18"/>
          <w:szCs w:val="18"/>
        </w:rPr>
        <w:t xml:space="preserve">modeled as observations instead of medical conditions </w:t>
      </w:r>
    </w:p>
    <w:p w14:paraId="76508687" w14:textId="26B7CE25" w:rsidR="00393383" w:rsidRPr="009C0756" w:rsidRDefault="00393383" w:rsidP="00EE1248">
      <w:pPr>
        <w:pStyle w:val="ListParagraph"/>
        <w:numPr>
          <w:ilvl w:val="0"/>
          <w:numId w:val="28"/>
        </w:numPr>
        <w:rPr>
          <w:rFonts w:ascii="Arial" w:hAnsi="Arial" w:cs="Arial"/>
          <w:sz w:val="18"/>
          <w:szCs w:val="18"/>
        </w:rPr>
      </w:pPr>
      <w:r w:rsidRPr="009C0756">
        <w:rPr>
          <w:rFonts w:ascii="Arial" w:hAnsi="Arial" w:cs="Arial"/>
          <w:sz w:val="18"/>
          <w:szCs w:val="18"/>
        </w:rPr>
        <w:t>Multiple approaches for representing medical conditions (MH, AE, CE), leading to standardization inconsistencies</w:t>
      </w:r>
    </w:p>
    <w:p w14:paraId="52E960F2" w14:textId="77777777" w:rsidR="00890E98" w:rsidRPr="009C0756" w:rsidRDefault="00393383" w:rsidP="00EE1248">
      <w:pPr>
        <w:pStyle w:val="ListParagraph"/>
        <w:numPr>
          <w:ilvl w:val="0"/>
          <w:numId w:val="28"/>
        </w:numPr>
        <w:rPr>
          <w:rFonts w:ascii="Arial" w:hAnsi="Arial" w:cs="Arial"/>
          <w:sz w:val="18"/>
          <w:szCs w:val="18"/>
        </w:rPr>
      </w:pPr>
      <w:r w:rsidRPr="009C0756">
        <w:rPr>
          <w:rFonts w:ascii="Arial" w:hAnsi="Arial" w:cs="Arial"/>
          <w:sz w:val="18"/>
          <w:szCs w:val="18"/>
        </w:rPr>
        <w:t>Inconsistent approaches for representing changes in medical conditions over time</w:t>
      </w:r>
    </w:p>
    <w:p w14:paraId="19FDC19E" w14:textId="197D4788" w:rsidR="00393383" w:rsidRPr="009C0756" w:rsidRDefault="00890E98" w:rsidP="00EE1248">
      <w:pPr>
        <w:pStyle w:val="ListParagraph"/>
        <w:numPr>
          <w:ilvl w:val="0"/>
          <w:numId w:val="28"/>
        </w:numPr>
        <w:rPr>
          <w:rFonts w:ascii="Arial" w:hAnsi="Arial" w:cs="Arial"/>
          <w:sz w:val="18"/>
          <w:szCs w:val="18"/>
        </w:rPr>
      </w:pPr>
      <w:r w:rsidRPr="009C0756">
        <w:rPr>
          <w:rFonts w:ascii="Arial" w:hAnsi="Arial" w:cs="Arial"/>
          <w:sz w:val="18"/>
          <w:szCs w:val="18"/>
        </w:rPr>
        <w:lastRenderedPageBreak/>
        <w:t>Inconsistent approach for</w:t>
      </w:r>
      <w:r w:rsidR="001C77F8" w:rsidRPr="009C0756">
        <w:rPr>
          <w:rFonts w:ascii="Arial" w:hAnsi="Arial" w:cs="Arial"/>
          <w:sz w:val="18"/>
          <w:szCs w:val="18"/>
        </w:rPr>
        <w:t xml:space="preserve"> linking disease information (e.g. epilepsy, systemic lupus erythematosus) with the disorders associated with the disease (e.g</w:t>
      </w:r>
      <w:r w:rsidR="00393383" w:rsidRPr="009C0756">
        <w:rPr>
          <w:rFonts w:ascii="Arial" w:hAnsi="Arial" w:cs="Arial"/>
          <w:sz w:val="18"/>
          <w:szCs w:val="18"/>
        </w:rPr>
        <w:t>.</w:t>
      </w:r>
      <w:r w:rsidR="001C77F8" w:rsidRPr="009C0756">
        <w:rPr>
          <w:rFonts w:ascii="Arial" w:hAnsi="Arial" w:cs="Arial"/>
          <w:sz w:val="18"/>
          <w:szCs w:val="18"/>
        </w:rPr>
        <w:t xml:space="preserve"> seizures, lupus nephritis) for any given subject</w:t>
      </w:r>
      <w:r w:rsidR="00393383" w:rsidRPr="009C0756">
        <w:rPr>
          <w:rFonts w:ascii="Arial" w:hAnsi="Arial" w:cs="Arial"/>
          <w:sz w:val="18"/>
          <w:szCs w:val="18"/>
        </w:rPr>
        <w:t xml:space="preserve"> </w:t>
      </w:r>
    </w:p>
    <w:p w14:paraId="441E16C9" w14:textId="190CE127" w:rsidR="001C77F8" w:rsidRPr="009C0756" w:rsidRDefault="001C77F8" w:rsidP="00EE1248">
      <w:pPr>
        <w:pStyle w:val="ListParagraph"/>
        <w:numPr>
          <w:ilvl w:val="0"/>
          <w:numId w:val="28"/>
        </w:numPr>
        <w:rPr>
          <w:rFonts w:ascii="Arial" w:hAnsi="Arial" w:cs="Arial"/>
          <w:sz w:val="18"/>
          <w:szCs w:val="18"/>
        </w:rPr>
      </w:pPr>
      <w:r w:rsidRPr="009C0756">
        <w:rPr>
          <w:rFonts w:ascii="Arial" w:hAnsi="Arial" w:cs="Arial"/>
          <w:sz w:val="18"/>
          <w:szCs w:val="18"/>
        </w:rPr>
        <w:t>Inconsistent representation of subjective observations/symptoms/patient reported outcomes</w:t>
      </w:r>
    </w:p>
    <w:p w14:paraId="08AB01D5" w14:textId="5FF08420" w:rsidR="005174CA" w:rsidRPr="005174CA" w:rsidRDefault="00890E98" w:rsidP="005174CA">
      <w:pPr>
        <w:pStyle w:val="ListParagraph"/>
        <w:numPr>
          <w:ilvl w:val="0"/>
          <w:numId w:val="28"/>
        </w:numPr>
        <w:rPr>
          <w:rFonts w:ascii="Arial" w:hAnsi="Arial" w:cs="Arial"/>
          <w:sz w:val="18"/>
          <w:szCs w:val="18"/>
          <w:rPrChange w:id="3" w:author="aoliva" w:date="2017-07-29T09:13:00Z">
            <w:rPr/>
          </w:rPrChange>
        </w:rPr>
      </w:pPr>
      <w:r w:rsidRPr="009C0756">
        <w:rPr>
          <w:rFonts w:ascii="Arial" w:hAnsi="Arial" w:cs="Arial"/>
          <w:sz w:val="18"/>
          <w:szCs w:val="18"/>
        </w:rPr>
        <w:t>No standard approach for representing assessment/adjudication information (i.e. the analysis of observations to identify and characterize medical conditions</w:t>
      </w:r>
      <w:ins w:id="4" w:author="aoliva" w:date="2017-07-29T09:13:00Z">
        <w:r w:rsidR="005174CA">
          <w:rPr>
            <w:rFonts w:ascii="Arial" w:hAnsi="Arial" w:cs="Arial"/>
            <w:sz w:val="18"/>
            <w:szCs w:val="18"/>
          </w:rPr>
          <w:t>)</w:t>
        </w:r>
      </w:ins>
    </w:p>
    <w:p w14:paraId="3B72FF98" w14:textId="1489DA88" w:rsidR="001C77F8" w:rsidRPr="009C0756" w:rsidRDefault="001C77F8" w:rsidP="00EE1248">
      <w:pPr>
        <w:pStyle w:val="ListParagraph"/>
        <w:numPr>
          <w:ilvl w:val="0"/>
          <w:numId w:val="28"/>
        </w:numPr>
        <w:rPr>
          <w:rFonts w:ascii="Arial" w:hAnsi="Arial" w:cs="Arial"/>
          <w:sz w:val="18"/>
          <w:szCs w:val="18"/>
        </w:rPr>
      </w:pPr>
      <w:r w:rsidRPr="009C0756">
        <w:rPr>
          <w:rFonts w:ascii="Arial" w:hAnsi="Arial" w:cs="Arial"/>
          <w:sz w:val="18"/>
          <w:szCs w:val="18"/>
        </w:rPr>
        <w:t>Sponsor defined definitions for important concepts that limit interoperability, e.g. Reference Start Date (RFSTDTC)</w:t>
      </w:r>
    </w:p>
    <w:p w14:paraId="24D82ED8" w14:textId="73C0D453" w:rsidR="001C77F8" w:rsidRDefault="001C77F8" w:rsidP="00EE1248">
      <w:pPr>
        <w:pStyle w:val="ListParagraph"/>
        <w:numPr>
          <w:ilvl w:val="0"/>
          <w:numId w:val="28"/>
        </w:numPr>
        <w:rPr>
          <w:rFonts w:ascii="Arial" w:hAnsi="Arial" w:cs="Arial"/>
          <w:sz w:val="18"/>
          <w:szCs w:val="18"/>
        </w:rPr>
      </w:pPr>
      <w:r w:rsidRPr="009C0756">
        <w:rPr>
          <w:rFonts w:ascii="Arial" w:hAnsi="Arial" w:cs="Arial"/>
          <w:sz w:val="18"/>
          <w:szCs w:val="18"/>
        </w:rPr>
        <w:t>Multiple locations for the same or similar information leading to data integrity issues</w:t>
      </w:r>
      <w:ins w:id="5" w:author="aoliva" w:date="2017-07-29T09:13:00Z">
        <w:r w:rsidR="005174CA">
          <w:rPr>
            <w:rFonts w:ascii="Arial" w:hAnsi="Arial" w:cs="Arial"/>
            <w:sz w:val="18"/>
            <w:szCs w:val="18"/>
          </w:rPr>
          <w:t xml:space="preserve"> (</w:t>
        </w:r>
      </w:ins>
      <w:del w:id="6" w:author="aoliva" w:date="2017-07-29T09:13:00Z">
        <w:r w:rsidRPr="009C0756" w:rsidDel="005174CA">
          <w:rPr>
            <w:rFonts w:ascii="Arial" w:hAnsi="Arial" w:cs="Arial"/>
            <w:sz w:val="18"/>
            <w:szCs w:val="18"/>
          </w:rPr>
          <w:delText xml:space="preserve">, </w:delText>
        </w:r>
      </w:del>
      <w:r w:rsidRPr="009C0756">
        <w:rPr>
          <w:rFonts w:ascii="Arial" w:hAnsi="Arial" w:cs="Arial"/>
          <w:sz w:val="18"/>
          <w:szCs w:val="18"/>
        </w:rPr>
        <w:t>e.g. death information found in DM, DS, AE, others</w:t>
      </w:r>
      <w:ins w:id="7" w:author="aoliva" w:date="2017-07-29T09:13:00Z">
        <w:r w:rsidR="005174CA">
          <w:rPr>
            <w:rFonts w:ascii="Arial" w:hAnsi="Arial" w:cs="Arial"/>
            <w:sz w:val="18"/>
            <w:szCs w:val="18"/>
          </w:rPr>
          <w:t>)</w:t>
        </w:r>
      </w:ins>
    </w:p>
    <w:p w14:paraId="06DF47D0" w14:textId="01A1068D" w:rsidR="007436F2" w:rsidRDefault="007436F2" w:rsidP="00EE1248">
      <w:pPr>
        <w:pStyle w:val="ListParagraph"/>
        <w:numPr>
          <w:ilvl w:val="0"/>
          <w:numId w:val="28"/>
        </w:numPr>
        <w:rPr>
          <w:rFonts w:ascii="Arial" w:hAnsi="Arial" w:cs="Arial"/>
          <w:sz w:val="18"/>
          <w:szCs w:val="18"/>
        </w:rPr>
      </w:pPr>
      <w:r>
        <w:rPr>
          <w:rFonts w:ascii="Arial" w:hAnsi="Arial" w:cs="Arial"/>
          <w:sz w:val="18"/>
          <w:szCs w:val="18"/>
        </w:rPr>
        <w:t>Data duplication and redundancy across domains</w:t>
      </w:r>
    </w:p>
    <w:p w14:paraId="03E16C9F" w14:textId="287F7A81" w:rsidR="007436F2" w:rsidRPr="009C0756" w:rsidRDefault="007436F2" w:rsidP="00EE1248">
      <w:pPr>
        <w:pStyle w:val="ListParagraph"/>
        <w:numPr>
          <w:ilvl w:val="0"/>
          <w:numId w:val="28"/>
        </w:numPr>
        <w:rPr>
          <w:rFonts w:ascii="Arial" w:hAnsi="Arial" w:cs="Arial"/>
          <w:sz w:val="18"/>
          <w:szCs w:val="18"/>
        </w:rPr>
      </w:pPr>
      <w:r>
        <w:rPr>
          <w:rFonts w:ascii="Arial" w:hAnsi="Arial" w:cs="Arial"/>
          <w:sz w:val="18"/>
          <w:szCs w:val="18"/>
        </w:rPr>
        <w:t>Separation of coding and terminology from the instance data</w:t>
      </w:r>
    </w:p>
    <w:p w14:paraId="14C798AE" w14:textId="44BA50D9" w:rsidR="003D4D71" w:rsidRPr="00EE1248" w:rsidRDefault="003D4D71" w:rsidP="007436F2">
      <w:pPr>
        <w:pStyle w:val="Heading1"/>
        <w:spacing w:before="0" w:beforeAutospacing="0" w:after="0" w:afterAutospacing="0"/>
        <w:rPr>
          <w:rFonts w:ascii="Arial" w:hAnsi="Arial" w:cs="Arial"/>
          <w:sz w:val="20"/>
          <w:szCs w:val="20"/>
        </w:rPr>
      </w:pPr>
      <w:r w:rsidRPr="00EE1248">
        <w:rPr>
          <w:rFonts w:ascii="Arial" w:hAnsi="Arial" w:cs="Arial"/>
          <w:sz w:val="20"/>
          <w:szCs w:val="20"/>
        </w:rPr>
        <w:t>Consequences of the current models</w:t>
      </w:r>
    </w:p>
    <w:p w14:paraId="2DCE7216" w14:textId="479E78DA" w:rsidR="00111F6B" w:rsidRPr="009C0756" w:rsidRDefault="00111F6B" w:rsidP="007436F2">
      <w:pPr>
        <w:jc w:val="both"/>
        <w:rPr>
          <w:rFonts w:ascii="Arial" w:hAnsi="Arial" w:cs="Arial"/>
          <w:sz w:val="18"/>
          <w:szCs w:val="18"/>
        </w:rPr>
      </w:pPr>
      <w:r w:rsidRPr="009C0756">
        <w:rPr>
          <w:rFonts w:ascii="Arial" w:hAnsi="Arial" w:cs="Arial"/>
          <w:sz w:val="18"/>
          <w:szCs w:val="18"/>
        </w:rPr>
        <w:t xml:space="preserve">As the models continue to grow in scope and complexity, inconsistent implementation across sponsors is widespread. Because </w:t>
      </w:r>
      <w:r w:rsidR="007436F2">
        <w:rPr>
          <w:rFonts w:ascii="Arial" w:hAnsi="Arial" w:cs="Arial"/>
          <w:sz w:val="18"/>
          <w:szCs w:val="18"/>
        </w:rPr>
        <w:t xml:space="preserve">real-world, </w:t>
      </w:r>
      <w:r w:rsidRPr="009C0756">
        <w:rPr>
          <w:rFonts w:ascii="Arial" w:hAnsi="Arial" w:cs="Arial"/>
          <w:sz w:val="18"/>
          <w:szCs w:val="18"/>
        </w:rPr>
        <w:t xml:space="preserve">multi-dimensional clinical data are modeled to the rigid 2-dimensional standard data structures, important relationships are lost, limiting interoperability and reusability of the data. In addition, the tabular data structures have shown to be non-extensible, i.e. accommodating new clinical data content requirements for therapeutic areas </w:t>
      </w:r>
      <w:r w:rsidR="00A62014" w:rsidRPr="009C0756">
        <w:rPr>
          <w:rFonts w:ascii="Arial" w:hAnsi="Arial" w:cs="Arial"/>
          <w:sz w:val="18"/>
          <w:szCs w:val="18"/>
        </w:rPr>
        <w:t xml:space="preserve">often require new domains and variables, which significantly increase implementation challenges. The net result is </w:t>
      </w:r>
      <w:commentRangeStart w:id="8"/>
      <w:commentRangeStart w:id="9"/>
      <w:r w:rsidR="00A62014" w:rsidRPr="009C0756">
        <w:rPr>
          <w:rFonts w:ascii="Arial" w:hAnsi="Arial" w:cs="Arial"/>
          <w:sz w:val="18"/>
          <w:szCs w:val="18"/>
        </w:rPr>
        <w:t xml:space="preserve">that </w:t>
      </w:r>
      <w:ins w:id="10" w:author="aoliva" w:date="2017-07-29T09:14:00Z">
        <w:r w:rsidR="005174CA">
          <w:rPr>
            <w:rFonts w:ascii="Arial" w:hAnsi="Arial" w:cs="Arial"/>
            <w:sz w:val="18"/>
            <w:szCs w:val="18"/>
          </w:rPr>
          <w:t>xx</w:t>
        </w:r>
      </w:ins>
      <w:del w:id="11" w:author="aoliva" w:date="2017-07-29T09:14:00Z">
        <w:r w:rsidR="00A62014" w:rsidRPr="009C0756" w:rsidDel="005174CA">
          <w:rPr>
            <w:rFonts w:ascii="Arial" w:hAnsi="Arial" w:cs="Arial"/>
            <w:sz w:val="18"/>
            <w:szCs w:val="18"/>
          </w:rPr>
          <w:delText>45</w:delText>
        </w:r>
      </w:del>
      <w:r w:rsidR="00A62014" w:rsidRPr="009C0756">
        <w:rPr>
          <w:rFonts w:ascii="Arial" w:hAnsi="Arial" w:cs="Arial"/>
          <w:sz w:val="18"/>
          <w:szCs w:val="18"/>
        </w:rPr>
        <w:t xml:space="preserve">% of standardized data </w:t>
      </w:r>
      <w:commentRangeEnd w:id="8"/>
      <w:r w:rsidR="007436F2">
        <w:rPr>
          <w:rStyle w:val="CommentReference"/>
        </w:rPr>
        <w:commentReference w:id="8"/>
      </w:r>
      <w:commentRangeEnd w:id="9"/>
      <w:r w:rsidR="00D31272">
        <w:rPr>
          <w:rStyle w:val="CommentReference"/>
        </w:rPr>
        <w:commentReference w:id="9"/>
      </w:r>
      <w:r w:rsidR="00A62014" w:rsidRPr="009C0756">
        <w:rPr>
          <w:rFonts w:ascii="Arial" w:hAnsi="Arial" w:cs="Arial"/>
          <w:sz w:val="18"/>
          <w:szCs w:val="18"/>
        </w:rPr>
        <w:t xml:space="preserve">submissions to the U.S. FDA trigger rejection criteria based on only two conformance validation checks. </w:t>
      </w:r>
    </w:p>
    <w:p w14:paraId="48E456CA" w14:textId="390702B8" w:rsidR="000F19B4" w:rsidRPr="009C0756" w:rsidRDefault="000F19B4" w:rsidP="00C214A3">
      <w:pPr>
        <w:pStyle w:val="PaperBody"/>
        <w:widowControl/>
        <w:spacing w:before="0"/>
        <w:jc w:val="both"/>
        <w:rPr>
          <w:rFonts w:ascii="Arial" w:hAnsi="Arial" w:cs="Arial"/>
          <w:szCs w:val="18"/>
        </w:rPr>
      </w:pPr>
    </w:p>
    <w:p w14:paraId="5D00203D" w14:textId="6A8E90CA" w:rsidR="005F23AA" w:rsidRPr="00EE1248" w:rsidRDefault="005F23AA" w:rsidP="007436F2">
      <w:pPr>
        <w:pStyle w:val="Heading1"/>
        <w:spacing w:before="0" w:beforeAutospacing="0" w:after="0" w:afterAutospacing="0"/>
        <w:rPr>
          <w:rFonts w:ascii="Arial" w:hAnsi="Arial" w:cs="Arial"/>
          <w:sz w:val="20"/>
          <w:szCs w:val="20"/>
        </w:rPr>
      </w:pPr>
      <w:r w:rsidRPr="00EE1248">
        <w:rPr>
          <w:rFonts w:ascii="Arial" w:hAnsi="Arial" w:cs="Arial"/>
          <w:sz w:val="20"/>
          <w:szCs w:val="20"/>
        </w:rPr>
        <w:t xml:space="preserve">Linked Data </w:t>
      </w:r>
      <w:r w:rsidR="00DC6B43">
        <w:rPr>
          <w:rFonts w:ascii="Arial" w:hAnsi="Arial" w:cs="Arial"/>
          <w:sz w:val="20"/>
          <w:szCs w:val="20"/>
        </w:rPr>
        <w:t xml:space="preserve">as </w:t>
      </w:r>
      <w:r w:rsidR="0076341C">
        <w:rPr>
          <w:rFonts w:ascii="Arial" w:hAnsi="Arial" w:cs="Arial"/>
          <w:sz w:val="20"/>
          <w:szCs w:val="20"/>
        </w:rPr>
        <w:t xml:space="preserve">the </w:t>
      </w:r>
      <w:r w:rsidRPr="00EE1248">
        <w:rPr>
          <w:rFonts w:ascii="Arial" w:hAnsi="Arial" w:cs="Arial"/>
          <w:sz w:val="20"/>
          <w:szCs w:val="20"/>
        </w:rPr>
        <w:t>solution</w:t>
      </w:r>
    </w:p>
    <w:p w14:paraId="48A16860" w14:textId="2AC6B31A" w:rsidR="005F23AA" w:rsidRDefault="003D4D71" w:rsidP="00C214A3">
      <w:pPr>
        <w:pStyle w:val="PaperBody"/>
        <w:widowControl/>
        <w:spacing w:before="0"/>
        <w:jc w:val="both"/>
        <w:rPr>
          <w:rFonts w:ascii="Arial" w:hAnsi="Arial" w:cs="Arial"/>
          <w:szCs w:val="18"/>
        </w:rPr>
      </w:pPr>
      <w:r>
        <w:rPr>
          <w:rFonts w:ascii="Arial" w:hAnsi="Arial" w:cs="Arial"/>
          <w:szCs w:val="18"/>
        </w:rPr>
        <w:t xml:space="preserve">Linked Data as </w:t>
      </w:r>
      <w:del w:id="12" w:author="aoliva" w:date="2017-07-29T09:49:00Z">
        <w:r w:rsidDel="00E401F9">
          <w:rPr>
            <w:rFonts w:ascii="Arial" w:hAnsi="Arial" w:cs="Arial"/>
            <w:szCs w:val="18"/>
          </w:rPr>
          <w:delText>(</w:delText>
        </w:r>
      </w:del>
      <w:r>
        <w:rPr>
          <w:rFonts w:ascii="Arial" w:hAnsi="Arial" w:cs="Arial"/>
          <w:szCs w:val="18"/>
        </w:rPr>
        <w:t>RDF</w:t>
      </w:r>
      <w:del w:id="13" w:author="aoliva" w:date="2017-07-29T09:49:00Z">
        <w:r w:rsidDel="00E401F9">
          <w:rPr>
            <w:rFonts w:ascii="Arial" w:hAnsi="Arial" w:cs="Arial"/>
            <w:szCs w:val="18"/>
          </w:rPr>
          <w:delText>)</w:delText>
        </w:r>
      </w:del>
      <w:r>
        <w:rPr>
          <w:rFonts w:ascii="Arial" w:hAnsi="Arial" w:cs="Arial"/>
          <w:szCs w:val="18"/>
        </w:rPr>
        <w:t xml:space="preserve"> provides a solution to the limitations in the </w:t>
      </w:r>
      <w:r w:rsidR="007436F2">
        <w:rPr>
          <w:rFonts w:ascii="Arial" w:hAnsi="Arial" w:cs="Arial"/>
          <w:szCs w:val="18"/>
        </w:rPr>
        <w:t xml:space="preserve">CDISC </w:t>
      </w:r>
      <w:r w:rsidR="006272E2">
        <w:rPr>
          <w:rFonts w:ascii="Arial" w:hAnsi="Arial" w:cs="Arial"/>
          <w:szCs w:val="18"/>
        </w:rPr>
        <w:t>standards</w:t>
      </w:r>
      <w:r>
        <w:rPr>
          <w:rFonts w:ascii="Arial" w:hAnsi="Arial" w:cs="Arial"/>
          <w:szCs w:val="18"/>
        </w:rPr>
        <w:t>.</w:t>
      </w:r>
      <w:r w:rsidR="006C35C5">
        <w:rPr>
          <w:rFonts w:ascii="Arial" w:hAnsi="Arial" w:cs="Arial"/>
          <w:szCs w:val="18"/>
        </w:rPr>
        <w:t xml:space="preserve"> RDF o</w:t>
      </w:r>
      <w:r w:rsidR="006272E2">
        <w:rPr>
          <w:rFonts w:ascii="Arial" w:hAnsi="Arial" w:cs="Arial"/>
          <w:szCs w:val="18"/>
        </w:rPr>
        <w:t>ntologies facilitate the modeling and representation of rea</w:t>
      </w:r>
      <w:r w:rsidR="006C35C5">
        <w:rPr>
          <w:rFonts w:ascii="Arial" w:hAnsi="Arial" w:cs="Arial"/>
          <w:szCs w:val="18"/>
        </w:rPr>
        <w:t>l-world clinical trials concepts, entities and relationships. Meaning (semantics)</w:t>
      </w:r>
      <w:r w:rsidR="006272E2">
        <w:rPr>
          <w:rFonts w:ascii="Arial" w:hAnsi="Arial" w:cs="Arial"/>
          <w:szCs w:val="18"/>
        </w:rPr>
        <w:t xml:space="preserve"> </w:t>
      </w:r>
      <w:r w:rsidR="006C35C5">
        <w:rPr>
          <w:rFonts w:ascii="Arial" w:hAnsi="Arial" w:cs="Arial"/>
          <w:szCs w:val="18"/>
        </w:rPr>
        <w:t xml:space="preserve">becomes integral to the data itself, which includes code lists, terminology </w:t>
      </w:r>
      <w:r w:rsidR="006272E2">
        <w:rPr>
          <w:rFonts w:ascii="Arial" w:hAnsi="Arial" w:cs="Arial"/>
          <w:szCs w:val="18"/>
        </w:rPr>
        <w:t xml:space="preserve">and </w:t>
      </w:r>
      <w:r w:rsidR="006C35C5">
        <w:rPr>
          <w:rFonts w:ascii="Arial" w:hAnsi="Arial" w:cs="Arial"/>
          <w:szCs w:val="18"/>
        </w:rPr>
        <w:t xml:space="preserve">metadata intimately connected with results </w:t>
      </w:r>
      <w:r w:rsidR="006272E2">
        <w:rPr>
          <w:rFonts w:ascii="Arial" w:hAnsi="Arial" w:cs="Arial"/>
          <w:szCs w:val="18"/>
        </w:rPr>
        <w:t>data. When validation rules are employed on top this data, the result is high</w:t>
      </w:r>
      <w:del w:id="14" w:author="aoliva" w:date="2017-07-29T09:50:00Z">
        <w:r w:rsidR="006272E2" w:rsidDel="00D31272">
          <w:rPr>
            <w:rFonts w:ascii="Arial" w:hAnsi="Arial" w:cs="Arial"/>
            <w:szCs w:val="18"/>
          </w:rPr>
          <w:delText>ly</w:delText>
        </w:r>
      </w:del>
      <w:r w:rsidR="006C35C5">
        <w:rPr>
          <w:rFonts w:ascii="Arial" w:hAnsi="Arial" w:cs="Arial"/>
          <w:szCs w:val="18"/>
        </w:rPr>
        <w:t xml:space="preserve"> quality, </w:t>
      </w:r>
      <w:r w:rsidR="006272E2">
        <w:rPr>
          <w:rFonts w:ascii="Arial" w:hAnsi="Arial" w:cs="Arial"/>
          <w:szCs w:val="18"/>
        </w:rPr>
        <w:t>val</w:t>
      </w:r>
      <w:r w:rsidR="006C35C5">
        <w:rPr>
          <w:rFonts w:ascii="Arial" w:hAnsi="Arial" w:cs="Arial"/>
          <w:szCs w:val="18"/>
        </w:rPr>
        <w:t>id clinical trials results data for submissions and use within organizations.</w:t>
      </w:r>
    </w:p>
    <w:p w14:paraId="5CBFF1F9" w14:textId="40AE1D6B" w:rsidR="005F2DD6" w:rsidRDefault="005F2DD6" w:rsidP="00C214A3">
      <w:pPr>
        <w:pStyle w:val="PaperBody"/>
        <w:widowControl/>
        <w:spacing w:before="0"/>
        <w:jc w:val="both"/>
        <w:rPr>
          <w:rFonts w:ascii="Arial" w:hAnsi="Arial" w:cs="Arial"/>
          <w:szCs w:val="18"/>
        </w:rPr>
      </w:pPr>
    </w:p>
    <w:p w14:paraId="2E64C544" w14:textId="7BE298ED" w:rsidR="004F3EA2" w:rsidRDefault="006272E2" w:rsidP="006272E2">
      <w:pPr>
        <w:pStyle w:val="PaperBody"/>
        <w:widowControl/>
        <w:spacing w:before="0"/>
        <w:jc w:val="both"/>
        <w:rPr>
          <w:rFonts w:ascii="Arial" w:hAnsi="Arial" w:cs="Arial"/>
          <w:szCs w:val="18"/>
        </w:rPr>
      </w:pPr>
      <w:r>
        <w:rPr>
          <w:rFonts w:ascii="Arial" w:hAnsi="Arial" w:cs="Arial"/>
          <w:szCs w:val="18"/>
        </w:rPr>
        <w:t>L</w:t>
      </w:r>
      <w:r w:rsidR="004F3EA2">
        <w:rPr>
          <w:rFonts w:ascii="Arial" w:hAnsi="Arial" w:cs="Arial"/>
          <w:szCs w:val="18"/>
        </w:rPr>
        <w:t xml:space="preserve">inked Data </w:t>
      </w:r>
      <w:r>
        <w:rPr>
          <w:rFonts w:ascii="Arial" w:hAnsi="Arial" w:cs="Arial"/>
          <w:szCs w:val="18"/>
        </w:rPr>
        <w:t xml:space="preserve">is also </w:t>
      </w:r>
      <w:r w:rsidR="004F3EA2">
        <w:rPr>
          <w:rFonts w:ascii="Arial" w:hAnsi="Arial" w:cs="Arial"/>
          <w:szCs w:val="18"/>
        </w:rPr>
        <w:t xml:space="preserve">a potential solution to the many issues facing the antiquated V5 SAS Transport Format </w:t>
      </w:r>
      <w:sdt>
        <w:sdtPr>
          <w:rPr>
            <w:rFonts w:ascii="Arial" w:hAnsi="Arial" w:cs="Arial"/>
            <w:szCs w:val="18"/>
          </w:rPr>
          <w:id w:val="1577328811"/>
          <w:citation/>
        </w:sdtPr>
        <w:sdtEndPr/>
        <w:sdtContent>
          <w:r w:rsidR="004F3EA2">
            <w:rPr>
              <w:rFonts w:ascii="Arial" w:hAnsi="Arial" w:cs="Arial"/>
              <w:szCs w:val="18"/>
            </w:rPr>
            <w:fldChar w:fldCharType="begin"/>
          </w:r>
          <w:r w:rsidR="004F3EA2">
            <w:rPr>
              <w:rFonts w:ascii="Arial" w:hAnsi="Arial" w:cs="Arial"/>
              <w:szCs w:val="18"/>
            </w:rPr>
            <w:instrText xml:space="preserve"> CITATION PhUETT17 \l 1033 </w:instrText>
          </w:r>
          <w:r w:rsidR="004F3EA2">
            <w:rPr>
              <w:rFonts w:ascii="Arial" w:hAnsi="Arial" w:cs="Arial"/>
              <w:szCs w:val="18"/>
            </w:rPr>
            <w:fldChar w:fldCharType="separate"/>
          </w:r>
          <w:r w:rsidR="004F3EA2" w:rsidRPr="004F3EA2">
            <w:rPr>
              <w:rFonts w:ascii="Arial" w:hAnsi="Arial" w:cs="Arial"/>
              <w:noProof/>
              <w:szCs w:val="18"/>
            </w:rPr>
            <w:t>(3)</w:t>
          </w:r>
          <w:r w:rsidR="004F3EA2">
            <w:rPr>
              <w:rFonts w:ascii="Arial" w:hAnsi="Arial" w:cs="Arial"/>
              <w:szCs w:val="18"/>
            </w:rPr>
            <w:fldChar w:fldCharType="end"/>
          </w:r>
        </w:sdtContent>
      </w:sdt>
      <w:r w:rsidR="004F3EA2">
        <w:rPr>
          <w:rFonts w:ascii="Arial" w:hAnsi="Arial" w:cs="Arial"/>
          <w:szCs w:val="18"/>
        </w:rPr>
        <w:t xml:space="preserve">, </w:t>
      </w:r>
      <w:r>
        <w:rPr>
          <w:rFonts w:ascii="Arial" w:hAnsi="Arial" w:cs="Arial"/>
          <w:szCs w:val="18"/>
        </w:rPr>
        <w:t>by including p</w:t>
      </w:r>
      <w:r w:rsidR="004F3EA2">
        <w:rPr>
          <w:rFonts w:ascii="Arial" w:hAnsi="Arial" w:cs="Arial"/>
          <w:szCs w:val="18"/>
        </w:rPr>
        <w:t>rovenance and audit trail</w:t>
      </w:r>
      <w:r>
        <w:rPr>
          <w:rFonts w:ascii="Arial" w:hAnsi="Arial" w:cs="Arial"/>
          <w:szCs w:val="18"/>
        </w:rPr>
        <w:t xml:space="preserve">, flexibility </w:t>
      </w:r>
      <w:r w:rsidR="004F3EA2">
        <w:rPr>
          <w:rFonts w:ascii="Arial" w:hAnsi="Arial" w:cs="Arial"/>
          <w:szCs w:val="18"/>
        </w:rPr>
        <w:t>and extensibility for evolving requirements</w:t>
      </w:r>
      <w:r>
        <w:rPr>
          <w:rFonts w:ascii="Arial" w:hAnsi="Arial" w:cs="Arial"/>
          <w:szCs w:val="18"/>
        </w:rPr>
        <w:t>, s</w:t>
      </w:r>
      <w:r w:rsidR="004F3EA2">
        <w:rPr>
          <w:rFonts w:ascii="Arial" w:hAnsi="Arial" w:cs="Arial"/>
          <w:szCs w:val="18"/>
        </w:rPr>
        <w:t>upport for integration from multiple sources across the data lifecycle</w:t>
      </w:r>
      <w:r>
        <w:rPr>
          <w:rFonts w:ascii="Arial" w:hAnsi="Arial" w:cs="Arial"/>
          <w:szCs w:val="18"/>
        </w:rPr>
        <w:t xml:space="preserve">, and robust </w:t>
      </w:r>
      <w:r w:rsidR="004F3EA2">
        <w:rPr>
          <w:rFonts w:ascii="Arial" w:hAnsi="Arial" w:cs="Arial"/>
          <w:szCs w:val="18"/>
        </w:rPr>
        <w:t>metadata</w:t>
      </w:r>
      <w:r>
        <w:rPr>
          <w:rFonts w:ascii="Arial" w:hAnsi="Arial" w:cs="Arial"/>
          <w:szCs w:val="18"/>
        </w:rPr>
        <w:t>.</w:t>
      </w:r>
    </w:p>
    <w:p w14:paraId="40EA6BC3" w14:textId="117E8843" w:rsidR="004F3EA2" w:rsidRDefault="004F3EA2" w:rsidP="00C214A3">
      <w:pPr>
        <w:pStyle w:val="PaperBody"/>
        <w:widowControl/>
        <w:spacing w:before="0"/>
        <w:jc w:val="both"/>
        <w:rPr>
          <w:rFonts w:ascii="Arial" w:hAnsi="Arial" w:cs="Arial"/>
          <w:szCs w:val="18"/>
        </w:rPr>
      </w:pPr>
    </w:p>
    <w:p w14:paraId="4E8484C3" w14:textId="57D991C9" w:rsidR="006272E2" w:rsidRDefault="00C62281" w:rsidP="006272E2">
      <w:pPr>
        <w:pStyle w:val="PaperBody"/>
        <w:widowControl/>
        <w:spacing w:before="0"/>
        <w:jc w:val="both"/>
        <w:rPr>
          <w:rFonts w:ascii="Arial" w:hAnsi="Arial" w:cs="Arial"/>
          <w:szCs w:val="18"/>
        </w:rPr>
      </w:pPr>
      <w:del w:id="15" w:author="aoliva" w:date="2017-07-29T09:52:00Z">
        <w:r w:rsidDel="00D31272">
          <w:rPr>
            <w:rFonts w:ascii="Arial" w:hAnsi="Arial" w:cs="Arial"/>
            <w:szCs w:val="18"/>
          </w:rPr>
          <w:delText xml:space="preserve">Storage </w:delText>
        </w:r>
      </w:del>
      <w:ins w:id="16" w:author="aoliva" w:date="2017-07-29T09:52:00Z">
        <w:r w:rsidR="00D31272">
          <w:rPr>
            <w:rFonts w:ascii="Arial" w:hAnsi="Arial" w:cs="Arial"/>
            <w:szCs w:val="18"/>
          </w:rPr>
          <w:t xml:space="preserve">The exchange </w:t>
        </w:r>
      </w:ins>
      <w:r>
        <w:rPr>
          <w:rFonts w:ascii="Arial" w:hAnsi="Arial" w:cs="Arial"/>
          <w:szCs w:val="18"/>
        </w:rPr>
        <w:t>of clinical trials data as Linked Data represents a paradigm shift from the SDTM model</w:t>
      </w:r>
      <w:ins w:id="17" w:author="aoliva" w:date="2017-07-29T09:51:00Z">
        <w:r w:rsidR="00D31272">
          <w:rPr>
            <w:rFonts w:ascii="Arial" w:hAnsi="Arial" w:cs="Arial"/>
            <w:szCs w:val="18"/>
          </w:rPr>
          <w:t xml:space="preserve">. </w:t>
        </w:r>
      </w:ins>
      <w:commentRangeStart w:id="18"/>
      <w:del w:id="19" w:author="aoliva" w:date="2017-07-29T09:51:00Z">
        <w:r w:rsidDel="00D31272">
          <w:rPr>
            <w:rFonts w:ascii="Arial" w:hAnsi="Arial" w:cs="Arial"/>
            <w:szCs w:val="18"/>
          </w:rPr>
          <w:delText xml:space="preserve">. </w:delText>
        </w:r>
        <w:r w:rsidR="00DC6B43" w:rsidDel="00D31272">
          <w:rPr>
            <w:rFonts w:ascii="Arial" w:hAnsi="Arial" w:cs="Arial"/>
            <w:szCs w:val="18"/>
          </w:rPr>
          <w:delText>A</w:delText>
        </w:r>
        <w:r w:rsidR="006272E2" w:rsidDel="00D31272">
          <w:rPr>
            <w:rFonts w:ascii="Arial" w:hAnsi="Arial" w:cs="Arial"/>
            <w:szCs w:val="18"/>
          </w:rPr>
          <w:delText>s an e</w:delText>
        </w:r>
        <w:r w:rsidR="00DC6B43" w:rsidDel="00D31272">
          <w:rPr>
            <w:rFonts w:ascii="Arial" w:hAnsi="Arial" w:cs="Arial"/>
            <w:szCs w:val="18"/>
          </w:rPr>
          <w:delText>xample, t</w:delText>
        </w:r>
        <w:r w:rsidDel="00D31272">
          <w:rPr>
            <w:rFonts w:ascii="Arial" w:hAnsi="Arial" w:cs="Arial"/>
            <w:szCs w:val="18"/>
          </w:rPr>
          <w:delText xml:space="preserve">he RELREC </w:delText>
        </w:r>
        <w:commentRangeEnd w:id="18"/>
        <w:r w:rsidR="00441667" w:rsidDel="00D31272">
          <w:rPr>
            <w:rStyle w:val="CommentReference"/>
          </w:rPr>
          <w:commentReference w:id="18"/>
        </w:r>
        <w:r w:rsidDel="00D31272">
          <w:rPr>
            <w:rFonts w:ascii="Arial" w:hAnsi="Arial" w:cs="Arial"/>
            <w:szCs w:val="18"/>
          </w:rPr>
          <w:delText xml:space="preserve">domain </w:delText>
        </w:r>
        <w:r w:rsidR="002C7679" w:rsidDel="00D31272">
          <w:rPr>
            <w:rFonts w:ascii="Arial" w:hAnsi="Arial" w:cs="Arial"/>
            <w:szCs w:val="18"/>
          </w:rPr>
          <w:delText>becomes complete unnecessary</w:delText>
        </w:r>
        <w:r w:rsidDel="00D31272">
          <w:rPr>
            <w:rStyle w:val="EndnoteReference"/>
            <w:rFonts w:ascii="Arial" w:hAnsi="Arial" w:cs="Arial"/>
            <w:szCs w:val="18"/>
          </w:rPr>
          <w:endnoteReference w:id="1"/>
        </w:r>
        <w:r w:rsidDel="00D31272">
          <w:rPr>
            <w:rFonts w:ascii="Arial" w:hAnsi="Arial" w:cs="Arial"/>
            <w:szCs w:val="18"/>
          </w:rPr>
          <w:delText xml:space="preserve"> </w:delText>
        </w:r>
        <w:r w:rsidR="002C7679" w:rsidDel="00D31272">
          <w:rPr>
            <w:rFonts w:ascii="Arial" w:hAnsi="Arial" w:cs="Arial"/>
            <w:szCs w:val="18"/>
          </w:rPr>
          <w:delText xml:space="preserve">, replaced by integral metadata </w:delText>
        </w:r>
        <w:r w:rsidR="00DC6B43" w:rsidDel="00D31272">
          <w:rPr>
            <w:rFonts w:ascii="Arial" w:hAnsi="Arial" w:cs="Arial"/>
            <w:szCs w:val="18"/>
          </w:rPr>
          <w:delText xml:space="preserve">and </w:delText>
        </w:r>
        <w:r w:rsidR="002C7679" w:rsidDel="00D31272">
          <w:rPr>
            <w:rFonts w:ascii="Arial" w:hAnsi="Arial" w:cs="Arial"/>
            <w:szCs w:val="18"/>
          </w:rPr>
          <w:delText xml:space="preserve">explicit linkages </w:delText>
        </w:r>
        <w:r w:rsidR="00DC6B43" w:rsidDel="00D31272">
          <w:rPr>
            <w:rFonts w:ascii="Arial" w:hAnsi="Arial" w:cs="Arial"/>
            <w:szCs w:val="18"/>
          </w:rPr>
          <w:delText xml:space="preserve">within </w:delText>
        </w:r>
        <w:r w:rsidR="002C7679" w:rsidDel="00D31272">
          <w:rPr>
            <w:rFonts w:ascii="Arial" w:hAnsi="Arial" w:cs="Arial"/>
            <w:szCs w:val="18"/>
          </w:rPr>
          <w:delText>the data.</w:delText>
        </w:r>
        <w:r w:rsidR="00DC6B43" w:rsidDel="00D31272">
          <w:rPr>
            <w:rFonts w:ascii="Arial" w:hAnsi="Arial" w:cs="Arial"/>
            <w:szCs w:val="18"/>
          </w:rPr>
          <w:delText xml:space="preserve">  </w:delText>
        </w:r>
      </w:del>
      <w:r w:rsidR="00DC6B43">
        <w:rPr>
          <w:rFonts w:ascii="Arial" w:hAnsi="Arial" w:cs="Arial"/>
          <w:szCs w:val="18"/>
        </w:rPr>
        <w:t>Linked Data provides flexible model for data with high validity</w:t>
      </w:r>
      <w:r w:rsidR="006272E2">
        <w:rPr>
          <w:rFonts w:ascii="Arial" w:hAnsi="Arial" w:cs="Arial"/>
          <w:szCs w:val="18"/>
        </w:rPr>
        <w:t xml:space="preserve">. How do we get </w:t>
      </w:r>
      <w:r w:rsidR="00DC6B43">
        <w:rPr>
          <w:rFonts w:ascii="Arial" w:hAnsi="Arial" w:cs="Arial"/>
          <w:szCs w:val="18"/>
        </w:rPr>
        <w:t>t</w:t>
      </w:r>
      <w:r w:rsidR="006272E2">
        <w:rPr>
          <w:rFonts w:ascii="Arial" w:hAnsi="Arial" w:cs="Arial"/>
          <w:szCs w:val="18"/>
        </w:rPr>
        <w:t>here from where we are now?</w:t>
      </w:r>
    </w:p>
    <w:p w14:paraId="66E6BFD0" w14:textId="77777777" w:rsidR="008C4FE3" w:rsidRDefault="008C4FE3" w:rsidP="006272E2">
      <w:pPr>
        <w:pStyle w:val="PaperBody"/>
        <w:widowControl/>
        <w:spacing w:before="0"/>
        <w:jc w:val="both"/>
        <w:rPr>
          <w:rFonts w:ascii="Arial" w:hAnsi="Arial" w:cs="Arial"/>
          <w:szCs w:val="18"/>
        </w:rPr>
      </w:pPr>
    </w:p>
    <w:p w14:paraId="6DFD2E83" w14:textId="5E04255B" w:rsidR="005F23AA" w:rsidRPr="00EE1248" w:rsidRDefault="006272E2" w:rsidP="008C4FE3">
      <w:pPr>
        <w:pStyle w:val="Heading1"/>
        <w:spacing w:before="0" w:beforeAutospacing="0" w:after="0" w:afterAutospacing="0"/>
        <w:rPr>
          <w:rFonts w:ascii="Arial" w:hAnsi="Arial" w:cs="Arial"/>
          <w:sz w:val="20"/>
          <w:szCs w:val="20"/>
        </w:rPr>
      </w:pPr>
      <w:r>
        <w:rPr>
          <w:rFonts w:ascii="Arial" w:hAnsi="Arial" w:cs="Arial"/>
          <w:sz w:val="20"/>
          <w:szCs w:val="20"/>
        </w:rPr>
        <w:t xml:space="preserve">PhUSE </w:t>
      </w:r>
      <w:r w:rsidR="005F23AA" w:rsidRPr="00EE1248">
        <w:rPr>
          <w:rFonts w:ascii="Arial" w:hAnsi="Arial" w:cs="Arial"/>
          <w:sz w:val="20"/>
          <w:szCs w:val="20"/>
        </w:rPr>
        <w:t xml:space="preserve">CSS </w:t>
      </w:r>
      <w:r w:rsidR="009C517C">
        <w:rPr>
          <w:rFonts w:ascii="Arial" w:hAnsi="Arial" w:cs="Arial"/>
          <w:sz w:val="20"/>
          <w:szCs w:val="20"/>
        </w:rPr>
        <w:t>Project</w:t>
      </w:r>
      <w:r w:rsidR="005F23AA" w:rsidRPr="00EE1248">
        <w:rPr>
          <w:rFonts w:ascii="Arial" w:hAnsi="Arial" w:cs="Arial"/>
          <w:sz w:val="20"/>
          <w:szCs w:val="20"/>
        </w:rPr>
        <w:t xml:space="preserve">: </w:t>
      </w:r>
      <w:r>
        <w:rPr>
          <w:rFonts w:ascii="Arial" w:hAnsi="Arial" w:cs="Arial"/>
          <w:sz w:val="20"/>
          <w:szCs w:val="20"/>
        </w:rPr>
        <w:t>Clinical Trials Data as RDF (CTDasRDF)</w:t>
      </w:r>
      <w:r w:rsidRPr="00EE1248">
        <w:rPr>
          <w:rFonts w:ascii="Arial" w:hAnsi="Arial" w:cs="Arial"/>
          <w:sz w:val="20"/>
          <w:szCs w:val="20"/>
        </w:rPr>
        <w:t xml:space="preserve"> </w:t>
      </w:r>
    </w:p>
    <w:p w14:paraId="34C4CEBD" w14:textId="50BAA855" w:rsidR="00667D06" w:rsidRDefault="008C4FE3" w:rsidP="008C4FE3">
      <w:pPr>
        <w:pStyle w:val="PaperBody"/>
        <w:widowControl/>
        <w:spacing w:before="0"/>
        <w:jc w:val="both"/>
        <w:rPr>
          <w:rFonts w:ascii="Arial" w:hAnsi="Arial" w:cs="Arial"/>
          <w:szCs w:val="18"/>
        </w:rPr>
      </w:pPr>
      <w:r>
        <w:rPr>
          <w:rFonts w:ascii="Arial" w:hAnsi="Arial" w:cs="Arial"/>
          <w:szCs w:val="18"/>
        </w:rPr>
        <w:t xml:space="preserve">The CTDasRDF </w:t>
      </w:r>
      <w:r w:rsidR="009C517C">
        <w:rPr>
          <w:rFonts w:ascii="Arial" w:hAnsi="Arial" w:cs="Arial"/>
          <w:szCs w:val="18"/>
        </w:rPr>
        <w:t xml:space="preserve">project </w:t>
      </w:r>
      <w:r>
        <w:rPr>
          <w:rFonts w:ascii="Arial" w:hAnsi="Arial" w:cs="Arial"/>
          <w:szCs w:val="18"/>
        </w:rPr>
        <w:t>officially started at the PhUSE CSS conference in Silver Spring Maryland on March, 2017. SDTM was chosen as the star</w:t>
      </w:r>
      <w:ins w:id="22" w:author="aoliva" w:date="2017-07-29T09:52:00Z">
        <w:r w:rsidR="00D31272">
          <w:rPr>
            <w:rFonts w:ascii="Arial" w:hAnsi="Arial" w:cs="Arial"/>
            <w:szCs w:val="18"/>
          </w:rPr>
          <w:t>t</w:t>
        </w:r>
      </w:ins>
      <w:r>
        <w:rPr>
          <w:rFonts w:ascii="Arial" w:hAnsi="Arial" w:cs="Arial"/>
          <w:szCs w:val="18"/>
        </w:rPr>
        <w:t xml:space="preserve">ing point because </w:t>
      </w:r>
      <w:r w:rsidRPr="008C4FE3">
        <w:rPr>
          <w:rFonts w:ascii="Arial" w:hAnsi="Arial" w:cs="Arial"/>
          <w:szCs w:val="18"/>
        </w:rPr>
        <w:t>it</w:t>
      </w:r>
      <w:r w:rsidR="00667D06" w:rsidRPr="009C0756">
        <w:rPr>
          <w:rFonts w:ascii="Arial" w:hAnsi="Arial" w:cs="Arial"/>
          <w:szCs w:val="18"/>
        </w:rPr>
        <w:t xml:space="preserve"> is one of the most mature and widely adopted of the CDISC models</w:t>
      </w:r>
      <w:sdt>
        <w:sdtPr>
          <w:rPr>
            <w:rFonts w:ascii="Arial" w:hAnsi="Arial" w:cs="Arial"/>
            <w:szCs w:val="18"/>
          </w:rPr>
          <w:id w:val="-1928569569"/>
          <w:citation/>
        </w:sdtPr>
        <w:sdtEndPr/>
        <w:sdtContent>
          <w:r w:rsidR="00667D06" w:rsidRPr="009C0756">
            <w:rPr>
              <w:rFonts w:ascii="Arial" w:hAnsi="Arial" w:cs="Arial"/>
              <w:szCs w:val="18"/>
            </w:rPr>
            <w:fldChar w:fldCharType="begin"/>
          </w:r>
          <w:r w:rsidR="00667D06" w:rsidRPr="009C0756">
            <w:rPr>
              <w:rFonts w:ascii="Arial" w:hAnsi="Arial" w:cs="Arial"/>
              <w:szCs w:val="18"/>
            </w:rPr>
            <w:instrText xml:space="preserve"> CITATION Dec11 \l 1033 </w:instrText>
          </w:r>
          <w:r w:rsidR="00667D06" w:rsidRPr="009C0756">
            <w:rPr>
              <w:rFonts w:ascii="Arial" w:hAnsi="Arial" w:cs="Arial"/>
              <w:szCs w:val="18"/>
            </w:rPr>
            <w:fldChar w:fldCharType="separate"/>
          </w:r>
          <w:r w:rsidR="00667D06" w:rsidRPr="009C0756">
            <w:rPr>
              <w:rFonts w:ascii="Arial" w:hAnsi="Arial" w:cs="Arial"/>
              <w:noProof/>
              <w:szCs w:val="18"/>
            </w:rPr>
            <w:t xml:space="preserve"> (2)</w:t>
          </w:r>
          <w:r w:rsidR="00667D06" w:rsidRPr="009C0756">
            <w:rPr>
              <w:rFonts w:ascii="Arial" w:hAnsi="Arial" w:cs="Arial"/>
              <w:szCs w:val="18"/>
            </w:rPr>
            <w:fldChar w:fldCharType="end"/>
          </w:r>
        </w:sdtContent>
      </w:sdt>
      <w:r w:rsidR="000C0800">
        <w:rPr>
          <w:rFonts w:ascii="Arial" w:hAnsi="Arial" w:cs="Arial"/>
          <w:szCs w:val="18"/>
        </w:rPr>
        <w:t xml:space="preserve">. It is </w:t>
      </w:r>
      <w:r>
        <w:rPr>
          <w:rFonts w:ascii="Arial" w:hAnsi="Arial" w:cs="Arial"/>
          <w:szCs w:val="18"/>
        </w:rPr>
        <w:t xml:space="preserve">more stable than ADaM, the implementation of which </w:t>
      </w:r>
      <w:r w:rsidR="00667D06" w:rsidRPr="009C0756">
        <w:rPr>
          <w:rFonts w:ascii="Arial" w:hAnsi="Arial" w:cs="Arial"/>
          <w:szCs w:val="18"/>
        </w:rPr>
        <w:t>v</w:t>
      </w:r>
      <w:r>
        <w:rPr>
          <w:rFonts w:ascii="Arial" w:hAnsi="Arial" w:cs="Arial"/>
          <w:szCs w:val="18"/>
        </w:rPr>
        <w:t>aries</w:t>
      </w:r>
      <w:r w:rsidR="00667D06" w:rsidRPr="009C0756">
        <w:rPr>
          <w:rFonts w:ascii="Arial" w:hAnsi="Arial" w:cs="Arial"/>
          <w:szCs w:val="18"/>
        </w:rPr>
        <w:t xml:space="preserve"> highly between studies and companies.</w:t>
      </w:r>
      <w:r w:rsidR="000C0800">
        <w:rPr>
          <w:rFonts w:ascii="Arial" w:hAnsi="Arial" w:cs="Arial"/>
          <w:szCs w:val="18"/>
        </w:rPr>
        <w:t xml:space="preserve"> SDTM data to support the project was immediately available thanks to the previous efforts of the PhUSE Scripts project (</w:t>
      </w:r>
      <w:hyperlink r:id="rId10" w:history="1">
        <w:r w:rsidR="000C0800" w:rsidRPr="00DB1507">
          <w:rPr>
            <w:rStyle w:val="Hyperlink"/>
            <w:rFonts w:ascii="Arial" w:hAnsi="Arial" w:cs="Arial"/>
            <w:szCs w:val="18"/>
          </w:rPr>
          <w:t>https://github.com/phuse-org/phuse-scripts/tree/master/data/sdtm/cdiscpilot01</w:t>
        </w:r>
      </w:hyperlink>
      <w:r w:rsidR="000C0800">
        <w:rPr>
          <w:rFonts w:ascii="Arial" w:hAnsi="Arial" w:cs="Arial"/>
          <w:szCs w:val="18"/>
        </w:rPr>
        <w:t>).</w:t>
      </w:r>
    </w:p>
    <w:p w14:paraId="7A59A65C" w14:textId="7C53BA38" w:rsidR="000C0800" w:rsidRDefault="000C0800" w:rsidP="00C214A3">
      <w:pPr>
        <w:pStyle w:val="PaperBody"/>
        <w:widowControl/>
        <w:spacing w:before="0"/>
        <w:jc w:val="both"/>
        <w:rPr>
          <w:rFonts w:ascii="Arial" w:hAnsi="Arial" w:cs="Arial"/>
          <w:szCs w:val="18"/>
        </w:rPr>
      </w:pPr>
    </w:p>
    <w:p w14:paraId="1B160D10" w14:textId="6405845F" w:rsidR="007372F7" w:rsidRPr="009C0756" w:rsidDel="003963BF" w:rsidRDefault="00441667" w:rsidP="00722791">
      <w:pPr>
        <w:pStyle w:val="PaperBody"/>
        <w:widowControl/>
        <w:spacing w:before="0"/>
        <w:jc w:val="both"/>
        <w:rPr>
          <w:del w:id="23" w:author="aoliva" w:date="2017-07-29T09:54:00Z"/>
          <w:rFonts w:ascii="Arial" w:hAnsi="Arial" w:cs="Arial"/>
          <w:szCs w:val="18"/>
        </w:rPr>
      </w:pPr>
      <w:r>
        <w:rPr>
          <w:rFonts w:ascii="Arial" w:hAnsi="Arial" w:cs="Arial"/>
          <w:szCs w:val="18"/>
        </w:rPr>
        <w:t xml:space="preserve">Instead of </w:t>
      </w:r>
      <w:r w:rsidR="006C35C5">
        <w:rPr>
          <w:rFonts w:ascii="Arial" w:hAnsi="Arial" w:cs="Arial"/>
          <w:szCs w:val="18"/>
        </w:rPr>
        <w:t xml:space="preserve">mapping the </w:t>
      </w:r>
      <w:r>
        <w:rPr>
          <w:rFonts w:ascii="Arial" w:hAnsi="Arial" w:cs="Arial"/>
          <w:szCs w:val="18"/>
        </w:rPr>
        <w:t xml:space="preserve">existing </w:t>
      </w:r>
      <w:r w:rsidR="007372F7" w:rsidRPr="009C0756">
        <w:rPr>
          <w:rFonts w:ascii="Arial" w:hAnsi="Arial" w:cs="Arial"/>
          <w:szCs w:val="18"/>
        </w:rPr>
        <w:t xml:space="preserve">SDTM </w:t>
      </w:r>
      <w:r>
        <w:rPr>
          <w:rFonts w:ascii="Arial" w:hAnsi="Arial" w:cs="Arial"/>
          <w:szCs w:val="18"/>
        </w:rPr>
        <w:t xml:space="preserve">model </w:t>
      </w:r>
      <w:r w:rsidR="000C0800">
        <w:rPr>
          <w:rFonts w:ascii="Arial" w:hAnsi="Arial" w:cs="Arial"/>
          <w:szCs w:val="18"/>
        </w:rPr>
        <w:t xml:space="preserve">and example data </w:t>
      </w:r>
      <w:r>
        <w:rPr>
          <w:rFonts w:ascii="Arial" w:hAnsi="Arial" w:cs="Arial"/>
          <w:szCs w:val="18"/>
        </w:rPr>
        <w:t xml:space="preserve">into directly into RDF, the project </w:t>
      </w:r>
      <w:del w:id="24" w:author="aoliva" w:date="2017-07-29T09:53:00Z">
        <w:r w:rsidDel="00CB5295">
          <w:rPr>
            <w:rFonts w:ascii="Arial" w:hAnsi="Arial" w:cs="Arial"/>
            <w:szCs w:val="18"/>
          </w:rPr>
          <w:delText xml:space="preserve">instead </w:delText>
        </w:r>
        <w:r w:rsidR="006C35C5" w:rsidDel="00CB5295">
          <w:rPr>
            <w:rFonts w:ascii="Arial" w:hAnsi="Arial" w:cs="Arial"/>
            <w:szCs w:val="18"/>
          </w:rPr>
          <w:delText xml:space="preserve">chose to </w:delText>
        </w:r>
      </w:del>
      <w:r w:rsidR="007372F7" w:rsidRPr="009C0756">
        <w:rPr>
          <w:rFonts w:ascii="Arial" w:hAnsi="Arial" w:cs="Arial"/>
          <w:szCs w:val="18"/>
        </w:rPr>
        <w:t>model</w:t>
      </w:r>
      <w:ins w:id="25" w:author="aoliva" w:date="2017-07-29T09:53:00Z">
        <w:r w:rsidR="00CB5295">
          <w:rPr>
            <w:rFonts w:ascii="Arial" w:hAnsi="Arial" w:cs="Arial"/>
            <w:szCs w:val="18"/>
          </w:rPr>
          <w:t>s</w:t>
        </w:r>
      </w:ins>
      <w:r w:rsidR="007372F7" w:rsidRPr="009C0756">
        <w:rPr>
          <w:rFonts w:ascii="Arial" w:hAnsi="Arial" w:cs="Arial"/>
          <w:szCs w:val="18"/>
        </w:rPr>
        <w:t xml:space="preserve"> the </w:t>
      </w:r>
      <w:r w:rsidR="007372F7" w:rsidRPr="000C0800">
        <w:rPr>
          <w:rFonts w:ascii="Arial" w:hAnsi="Arial" w:cs="Arial"/>
          <w:i/>
          <w:szCs w:val="18"/>
        </w:rPr>
        <w:t>concepts</w:t>
      </w:r>
      <w:r w:rsidR="007372F7" w:rsidRPr="009C0756">
        <w:rPr>
          <w:rFonts w:ascii="Arial" w:hAnsi="Arial" w:cs="Arial"/>
          <w:szCs w:val="18"/>
        </w:rPr>
        <w:t xml:space="preserve"> needed to support SDTM creation. </w:t>
      </w:r>
      <w:r w:rsidR="006C35C5">
        <w:rPr>
          <w:rFonts w:ascii="Arial" w:hAnsi="Arial" w:cs="Arial"/>
          <w:szCs w:val="18"/>
        </w:rPr>
        <w:t xml:space="preserve">Modeling the clinical trials concepts and entities means the approach can be extended past SDTM and applied with relative ease to other standards or phases in the </w:t>
      </w:r>
      <w:r w:rsidR="007372F7" w:rsidRPr="009C0756">
        <w:rPr>
          <w:rFonts w:ascii="Arial" w:hAnsi="Arial" w:cs="Arial"/>
          <w:szCs w:val="18"/>
        </w:rPr>
        <w:t>clinical trial data lifecycle</w:t>
      </w:r>
      <w:r w:rsidR="006C35C5">
        <w:rPr>
          <w:rFonts w:ascii="Arial" w:hAnsi="Arial" w:cs="Arial"/>
          <w:szCs w:val="18"/>
        </w:rPr>
        <w:t xml:space="preserve">.  Standards become embedded with the data and processes, meaning they can </w:t>
      </w:r>
      <w:r w:rsidR="000C0800">
        <w:rPr>
          <w:rFonts w:ascii="Arial" w:hAnsi="Arial" w:cs="Arial"/>
          <w:szCs w:val="18"/>
        </w:rPr>
        <w:t xml:space="preserve">be applied </w:t>
      </w:r>
      <w:r w:rsidR="007372F7" w:rsidRPr="009C0756">
        <w:rPr>
          <w:rFonts w:ascii="Arial" w:hAnsi="Arial" w:cs="Arial"/>
          <w:szCs w:val="18"/>
        </w:rPr>
        <w:t>earlier in the process, instead of waiting until nearer the time of the submission to then create data in the proper form</w:t>
      </w:r>
      <w:r w:rsidR="00F26E76">
        <w:rPr>
          <w:rFonts w:ascii="Arial" w:hAnsi="Arial" w:cs="Arial"/>
          <w:szCs w:val="18"/>
        </w:rPr>
        <w:t xml:space="preserve"> (in a sense, "validating as you go")</w:t>
      </w:r>
      <w:r w:rsidR="007372F7" w:rsidRPr="009C0756">
        <w:rPr>
          <w:rFonts w:ascii="Arial" w:hAnsi="Arial" w:cs="Arial"/>
          <w:szCs w:val="18"/>
        </w:rPr>
        <w:t xml:space="preserve">. </w:t>
      </w:r>
      <w:r w:rsidR="000C0800">
        <w:rPr>
          <w:rFonts w:ascii="Arial" w:hAnsi="Arial" w:cs="Arial"/>
          <w:szCs w:val="18"/>
        </w:rPr>
        <w:t xml:space="preserve">Future implementation may propagate outward from this project in the direction of </w:t>
      </w:r>
      <w:r w:rsidR="007372F7" w:rsidRPr="009C0756">
        <w:rPr>
          <w:rFonts w:ascii="Arial" w:hAnsi="Arial" w:cs="Arial"/>
          <w:szCs w:val="18"/>
        </w:rPr>
        <w:t xml:space="preserve">data collection, the protocol, </w:t>
      </w:r>
      <w:r w:rsidR="000C0800">
        <w:rPr>
          <w:rFonts w:ascii="Arial" w:hAnsi="Arial" w:cs="Arial"/>
          <w:szCs w:val="18"/>
        </w:rPr>
        <w:t xml:space="preserve">and </w:t>
      </w:r>
      <w:r w:rsidR="007372F7" w:rsidRPr="009C0756">
        <w:rPr>
          <w:rFonts w:ascii="Arial" w:hAnsi="Arial" w:cs="Arial"/>
          <w:szCs w:val="18"/>
        </w:rPr>
        <w:t>clinical study design</w:t>
      </w:r>
      <w:r w:rsidR="000C0800">
        <w:rPr>
          <w:rFonts w:ascii="Arial" w:hAnsi="Arial" w:cs="Arial"/>
          <w:szCs w:val="18"/>
        </w:rPr>
        <w:t xml:space="preserve">, or just as easily in the other direction toward </w:t>
      </w:r>
      <w:r w:rsidR="007372F7" w:rsidRPr="009C0756">
        <w:rPr>
          <w:rFonts w:ascii="Arial" w:hAnsi="Arial" w:cs="Arial"/>
          <w:szCs w:val="18"/>
        </w:rPr>
        <w:t>analysis datasets, results presentation, and publication.</w:t>
      </w:r>
      <w:r w:rsidR="000C0800">
        <w:rPr>
          <w:rFonts w:ascii="Arial" w:hAnsi="Arial" w:cs="Arial"/>
          <w:szCs w:val="18"/>
        </w:rPr>
        <w:t xml:space="preserve"> </w:t>
      </w:r>
    </w:p>
    <w:p w14:paraId="70C151ED" w14:textId="0DBD9EC1" w:rsidR="007372F7" w:rsidRPr="009C0756" w:rsidRDefault="007372F7" w:rsidP="00C214A3">
      <w:pPr>
        <w:pStyle w:val="PaperBody"/>
        <w:widowControl/>
        <w:spacing w:before="0"/>
        <w:jc w:val="both"/>
        <w:rPr>
          <w:rFonts w:ascii="Arial" w:hAnsi="Arial" w:cs="Arial"/>
          <w:szCs w:val="18"/>
        </w:rPr>
      </w:pPr>
    </w:p>
    <w:p w14:paraId="3E8007C3" w14:textId="77777777" w:rsidR="007372F7" w:rsidRPr="009C0756" w:rsidRDefault="007372F7" w:rsidP="00C214A3">
      <w:pPr>
        <w:pStyle w:val="PaperBody"/>
        <w:widowControl/>
        <w:spacing w:before="0"/>
        <w:jc w:val="both"/>
        <w:rPr>
          <w:rFonts w:ascii="Arial" w:hAnsi="Arial" w:cs="Arial"/>
          <w:szCs w:val="18"/>
        </w:rPr>
      </w:pPr>
    </w:p>
    <w:p w14:paraId="757D5145" w14:textId="34883C32" w:rsidR="009C517C" w:rsidRPr="009C0756" w:rsidRDefault="009C517C" w:rsidP="009C517C">
      <w:pPr>
        <w:pStyle w:val="PaperBody"/>
        <w:widowControl/>
        <w:spacing w:before="0"/>
        <w:jc w:val="both"/>
        <w:rPr>
          <w:rFonts w:ascii="Arial" w:hAnsi="Arial" w:cs="Arial"/>
          <w:szCs w:val="18"/>
        </w:rPr>
      </w:pPr>
      <w:r>
        <w:rPr>
          <w:rFonts w:ascii="Arial" w:hAnsi="Arial" w:cs="Arial"/>
          <w:szCs w:val="18"/>
        </w:rPr>
        <w:t>Project deliverables extend beyond prototyping the creation of highly-valid data for select domains. The data and methods for</w:t>
      </w:r>
    </w:p>
    <w:p w14:paraId="69A39662" w14:textId="01ED7955" w:rsidR="009C517C" w:rsidRDefault="009C517C" w:rsidP="000C54A0">
      <w:pPr>
        <w:pStyle w:val="PaperBody"/>
        <w:widowControl/>
        <w:spacing w:before="0"/>
        <w:jc w:val="both"/>
        <w:rPr>
          <w:rFonts w:ascii="Arial" w:hAnsi="Arial" w:cs="Arial"/>
          <w:szCs w:val="18"/>
        </w:rPr>
      </w:pPr>
      <w:r>
        <w:rPr>
          <w:rFonts w:ascii="Arial" w:hAnsi="Arial" w:cs="Arial"/>
          <w:szCs w:val="18"/>
        </w:rPr>
        <w:t xml:space="preserve">creating the relevant sections of the </w:t>
      </w:r>
      <w:ins w:id="26" w:author="aoliva" w:date="2017-07-30T07:52:00Z">
        <w:r w:rsidR="00816D1D">
          <w:rPr>
            <w:rFonts w:ascii="Arial" w:hAnsi="Arial" w:cs="Arial"/>
            <w:szCs w:val="18"/>
          </w:rPr>
          <w:t>define.xml</w:t>
        </w:r>
      </w:ins>
      <w:del w:id="27" w:author="aoliva" w:date="2017-07-30T07:52:00Z">
        <w:r w:rsidR="000C54A0" w:rsidRPr="009C0756" w:rsidDel="00816D1D">
          <w:rPr>
            <w:rFonts w:ascii="Arial" w:hAnsi="Arial" w:cs="Arial"/>
            <w:szCs w:val="18"/>
          </w:rPr>
          <w:delText>DEFINE</w:delText>
        </w:r>
      </w:del>
      <w:r w:rsidR="000C54A0" w:rsidRPr="009C0756">
        <w:rPr>
          <w:rFonts w:ascii="Arial" w:hAnsi="Arial" w:cs="Arial"/>
          <w:szCs w:val="18"/>
        </w:rPr>
        <w:t xml:space="preserve"> </w:t>
      </w:r>
      <w:r>
        <w:rPr>
          <w:rFonts w:ascii="Arial" w:hAnsi="Arial" w:cs="Arial"/>
          <w:szCs w:val="18"/>
        </w:rPr>
        <w:t xml:space="preserve">document and </w:t>
      </w:r>
      <w:r w:rsidR="000C54A0" w:rsidRPr="009C0756">
        <w:rPr>
          <w:rFonts w:ascii="Arial" w:hAnsi="Arial" w:cs="Arial"/>
          <w:szCs w:val="18"/>
        </w:rPr>
        <w:t xml:space="preserve">a </w:t>
      </w:r>
      <w:r>
        <w:rPr>
          <w:rFonts w:ascii="Arial" w:hAnsi="Arial" w:cs="Arial"/>
          <w:szCs w:val="18"/>
        </w:rPr>
        <w:t xml:space="preserve">supporting </w:t>
      </w:r>
      <w:r w:rsidR="000C54A0" w:rsidRPr="009C0756">
        <w:rPr>
          <w:rFonts w:ascii="Arial" w:hAnsi="Arial" w:cs="Arial"/>
          <w:szCs w:val="18"/>
        </w:rPr>
        <w:t xml:space="preserve">ontology </w:t>
      </w:r>
      <w:r>
        <w:rPr>
          <w:rFonts w:ascii="Arial" w:hAnsi="Arial" w:cs="Arial"/>
          <w:szCs w:val="18"/>
        </w:rPr>
        <w:t xml:space="preserve">will also be delivered by the conclusion of the project, scheduled for March 2018 CSS conference. </w:t>
      </w:r>
      <w:r w:rsidR="000C54A0" w:rsidRPr="009C0756">
        <w:rPr>
          <w:rFonts w:ascii="Arial" w:hAnsi="Arial" w:cs="Arial"/>
          <w:szCs w:val="18"/>
        </w:rPr>
        <w:t xml:space="preserve">The value proposition for the project will be detailed in a White Paper and includes: </w:t>
      </w:r>
    </w:p>
    <w:p w14:paraId="1138CA36" w14:textId="41643E56" w:rsidR="009C517C" w:rsidRPr="009C0756" w:rsidRDefault="00F26E76" w:rsidP="009C517C">
      <w:pPr>
        <w:pStyle w:val="PaperBody"/>
        <w:widowControl/>
        <w:numPr>
          <w:ilvl w:val="0"/>
          <w:numId w:val="30"/>
        </w:numPr>
        <w:spacing w:before="0"/>
        <w:jc w:val="both"/>
        <w:rPr>
          <w:rFonts w:ascii="Arial" w:hAnsi="Arial" w:cs="Arial"/>
          <w:szCs w:val="18"/>
        </w:rPr>
      </w:pPr>
      <w:r>
        <w:rPr>
          <w:rFonts w:ascii="Arial" w:hAnsi="Arial" w:cs="Arial"/>
          <w:szCs w:val="18"/>
        </w:rPr>
        <w:t xml:space="preserve">Conversion of a </w:t>
      </w:r>
      <w:r w:rsidR="009C517C" w:rsidRPr="009C0756">
        <w:rPr>
          <w:rFonts w:ascii="Arial" w:hAnsi="Arial" w:cs="Arial"/>
          <w:szCs w:val="18"/>
        </w:rPr>
        <w:t xml:space="preserve">minimum of two SDTM Domains </w:t>
      </w:r>
      <w:r>
        <w:rPr>
          <w:rFonts w:ascii="Arial" w:hAnsi="Arial" w:cs="Arial"/>
          <w:szCs w:val="18"/>
        </w:rPr>
        <w:t xml:space="preserve">from the </w:t>
      </w:r>
      <w:r w:rsidR="009C517C" w:rsidRPr="009C0756">
        <w:rPr>
          <w:rFonts w:ascii="Arial" w:hAnsi="Arial" w:cs="Arial"/>
          <w:szCs w:val="18"/>
        </w:rPr>
        <w:t xml:space="preserve">CDISCPILOT01 data files. The resulting graph data will leverage </w:t>
      </w:r>
      <w:r>
        <w:rPr>
          <w:rFonts w:ascii="Arial" w:hAnsi="Arial" w:cs="Arial"/>
          <w:szCs w:val="18"/>
        </w:rPr>
        <w:t>pre</w:t>
      </w:r>
      <w:r w:rsidR="009C517C" w:rsidRPr="009C0756">
        <w:rPr>
          <w:rFonts w:ascii="Arial" w:hAnsi="Arial" w:cs="Arial"/>
          <w:szCs w:val="18"/>
        </w:rPr>
        <w:t>existing work like SDTM terminology as RDF, available from CDISC.org. The project will evaluate alignment with other ontologies such as the NCI thesaurus, BRIDG, FHIR (if stable), a time ontology (for temporal concepts) and others as deemed necessary. The project will avoid SDTM domains that rely on large coding dictionaries since these would negatively impact project scope. Data will be round</w:t>
      </w:r>
      <w:r>
        <w:rPr>
          <w:rFonts w:ascii="Arial" w:hAnsi="Arial" w:cs="Arial"/>
          <w:szCs w:val="18"/>
        </w:rPr>
        <w:t>-</w:t>
      </w:r>
      <w:r w:rsidR="009C517C" w:rsidRPr="009C0756">
        <w:rPr>
          <w:rFonts w:ascii="Arial" w:hAnsi="Arial" w:cs="Arial"/>
          <w:szCs w:val="18"/>
        </w:rPr>
        <w:t xml:space="preserve">tripped from </w:t>
      </w:r>
      <w:r>
        <w:rPr>
          <w:rFonts w:ascii="Arial" w:hAnsi="Arial" w:cs="Arial"/>
          <w:szCs w:val="18"/>
        </w:rPr>
        <w:t>S</w:t>
      </w:r>
      <w:r w:rsidR="009C517C" w:rsidRPr="009C0756">
        <w:rPr>
          <w:rFonts w:ascii="Arial" w:hAnsi="Arial" w:cs="Arial"/>
          <w:szCs w:val="18"/>
        </w:rPr>
        <w:t>DTM source, to graph, and back to SDTM domain for validation of the results.</w:t>
      </w:r>
    </w:p>
    <w:p w14:paraId="6FEFF065" w14:textId="3B01EB26" w:rsidR="009C517C" w:rsidRDefault="000C54A0" w:rsidP="009C517C">
      <w:pPr>
        <w:pStyle w:val="PaperBody"/>
        <w:widowControl/>
        <w:numPr>
          <w:ilvl w:val="0"/>
          <w:numId w:val="30"/>
        </w:numPr>
        <w:spacing w:before="0"/>
        <w:jc w:val="both"/>
        <w:rPr>
          <w:rFonts w:ascii="Arial" w:hAnsi="Arial" w:cs="Arial"/>
          <w:szCs w:val="18"/>
        </w:rPr>
      </w:pPr>
      <w:r w:rsidRPr="009C0756">
        <w:rPr>
          <w:rFonts w:ascii="Arial" w:hAnsi="Arial" w:cs="Arial"/>
          <w:szCs w:val="18"/>
        </w:rPr>
        <w:t xml:space="preserve">Separation of the results data from the Standards data and metadata, resulting in a version-free graph data structure for clinical trials results. </w:t>
      </w:r>
    </w:p>
    <w:p w14:paraId="097D4477" w14:textId="77777777" w:rsidR="009C517C" w:rsidRDefault="000C54A0" w:rsidP="009C517C">
      <w:pPr>
        <w:pStyle w:val="PaperBody"/>
        <w:widowControl/>
        <w:numPr>
          <w:ilvl w:val="0"/>
          <w:numId w:val="30"/>
        </w:numPr>
        <w:spacing w:before="0"/>
        <w:jc w:val="both"/>
        <w:rPr>
          <w:rFonts w:ascii="Arial" w:hAnsi="Arial" w:cs="Arial"/>
          <w:szCs w:val="18"/>
        </w:rPr>
      </w:pPr>
      <w:r w:rsidRPr="009C0756">
        <w:rPr>
          <w:rFonts w:ascii="Arial" w:hAnsi="Arial" w:cs="Arial"/>
          <w:szCs w:val="18"/>
        </w:rPr>
        <w:t>CDISC compliant data for submissions</w:t>
      </w:r>
      <w:r w:rsidR="009C517C">
        <w:rPr>
          <w:rFonts w:ascii="Arial" w:hAnsi="Arial" w:cs="Arial"/>
          <w:szCs w:val="18"/>
        </w:rPr>
        <w:t xml:space="preserve">, created </w:t>
      </w:r>
      <w:r w:rsidRPr="009C0756">
        <w:rPr>
          <w:rFonts w:ascii="Arial" w:hAnsi="Arial" w:cs="Arial"/>
          <w:szCs w:val="18"/>
        </w:rPr>
        <w:t xml:space="preserve">by mapping the standards data to the results data. </w:t>
      </w:r>
      <w:r w:rsidR="009C517C">
        <w:rPr>
          <w:rFonts w:ascii="Arial" w:hAnsi="Arial" w:cs="Arial"/>
          <w:szCs w:val="18"/>
        </w:rPr>
        <w:t>A result of this approach will be a drastic reduction in the c</w:t>
      </w:r>
      <w:r w:rsidRPr="009C0756">
        <w:rPr>
          <w:rFonts w:ascii="Arial" w:hAnsi="Arial" w:cs="Arial"/>
          <w:szCs w:val="18"/>
        </w:rPr>
        <w:t xml:space="preserve">osts for recoding between CDISC versions </w:t>
      </w:r>
    </w:p>
    <w:p w14:paraId="5110E786" w14:textId="48DAC1DA" w:rsidR="009C517C" w:rsidRDefault="000C54A0" w:rsidP="009C517C">
      <w:pPr>
        <w:pStyle w:val="PaperBody"/>
        <w:widowControl/>
        <w:numPr>
          <w:ilvl w:val="0"/>
          <w:numId w:val="30"/>
        </w:numPr>
        <w:spacing w:before="0"/>
        <w:jc w:val="both"/>
        <w:rPr>
          <w:rFonts w:ascii="Arial" w:hAnsi="Arial" w:cs="Arial"/>
          <w:szCs w:val="18"/>
        </w:rPr>
      </w:pPr>
      <w:r w:rsidRPr="009C0756">
        <w:rPr>
          <w:rFonts w:ascii="Arial" w:hAnsi="Arial" w:cs="Arial"/>
          <w:szCs w:val="18"/>
        </w:rPr>
        <w:lastRenderedPageBreak/>
        <w:t xml:space="preserve">Generation of highly compliant, high quality SDTM domains for study submission. Costs for data review, validation and re-work will be greatly reduced. </w:t>
      </w:r>
    </w:p>
    <w:p w14:paraId="0B4BA09D" w14:textId="5A406058" w:rsidR="000C57BA" w:rsidRDefault="000C57BA" w:rsidP="000C57BA">
      <w:pPr>
        <w:pStyle w:val="PaperBody"/>
        <w:widowControl/>
        <w:spacing w:before="0"/>
        <w:ind w:left="720"/>
        <w:jc w:val="both"/>
        <w:rPr>
          <w:rFonts w:ascii="Arial" w:hAnsi="Arial" w:cs="Arial"/>
          <w:szCs w:val="18"/>
        </w:rPr>
      </w:pPr>
    </w:p>
    <w:p w14:paraId="065D3DDF" w14:textId="45B7669E" w:rsidR="008E224F" w:rsidRDefault="00840FD2" w:rsidP="005B3877">
      <w:pPr>
        <w:pStyle w:val="PaperBody"/>
        <w:widowControl/>
        <w:spacing w:before="0"/>
        <w:jc w:val="both"/>
        <w:rPr>
          <w:rFonts w:ascii="Arial" w:hAnsi="Arial" w:cs="Arial"/>
          <w:szCs w:val="18"/>
        </w:rPr>
      </w:pPr>
      <w:r>
        <w:rPr>
          <w:rFonts w:ascii="Arial" w:hAnsi="Arial" w:cs="Arial"/>
          <w:szCs w:val="18"/>
        </w:rPr>
        <w:t xml:space="preserve">The project's working hypothesis is that the Linked Data model is </w:t>
      </w:r>
      <w:r w:rsidR="001A0C60" w:rsidRPr="009C0756">
        <w:rPr>
          <w:rFonts w:ascii="Arial" w:hAnsi="Arial" w:cs="Arial"/>
          <w:szCs w:val="18"/>
        </w:rPr>
        <w:t>closer to how clinical study data are created and used</w:t>
      </w:r>
      <w:r w:rsidR="005B3877">
        <w:rPr>
          <w:rFonts w:ascii="Arial" w:hAnsi="Arial" w:cs="Arial"/>
          <w:szCs w:val="18"/>
        </w:rPr>
        <w:t xml:space="preserve">. It includes </w:t>
      </w:r>
      <w:r w:rsidR="001A0C60" w:rsidRPr="009C0756">
        <w:rPr>
          <w:rFonts w:ascii="Arial" w:hAnsi="Arial" w:cs="Arial"/>
          <w:szCs w:val="18"/>
        </w:rPr>
        <w:t>explicit semantics not present in current models (e.g. Assessment, Medical Condition)</w:t>
      </w:r>
      <w:r w:rsidR="005B3877">
        <w:rPr>
          <w:rFonts w:ascii="Arial" w:hAnsi="Arial" w:cs="Arial"/>
          <w:szCs w:val="18"/>
        </w:rPr>
        <w:t xml:space="preserve"> and c</w:t>
      </w:r>
      <w:r w:rsidR="001A0C60" w:rsidRPr="009C0756">
        <w:rPr>
          <w:rFonts w:ascii="Arial" w:hAnsi="Arial" w:cs="Arial"/>
          <w:szCs w:val="18"/>
        </w:rPr>
        <w:t xml:space="preserve">orrects previous modeling constructs (e.g. </w:t>
      </w:r>
      <w:ins w:id="28" w:author="aoliva" w:date="2017-07-29T14:41:00Z">
        <w:r w:rsidR="00816D1D">
          <w:rPr>
            <w:rFonts w:ascii="Arial" w:hAnsi="Arial" w:cs="Arial"/>
            <w:szCs w:val="18"/>
          </w:rPr>
          <w:t xml:space="preserve">SDTM </w:t>
        </w:r>
        <w:r w:rsidR="00F21EB2">
          <w:rPr>
            <w:rFonts w:ascii="Arial" w:hAnsi="Arial" w:cs="Arial"/>
            <w:szCs w:val="18"/>
          </w:rPr>
          <w:t xml:space="preserve">models </w:t>
        </w:r>
      </w:ins>
      <w:r w:rsidR="001A0C60" w:rsidRPr="009C0756">
        <w:rPr>
          <w:rFonts w:ascii="Arial" w:hAnsi="Arial" w:cs="Arial"/>
          <w:szCs w:val="18"/>
        </w:rPr>
        <w:t xml:space="preserve">Adverse Events </w:t>
      </w:r>
      <w:del w:id="29" w:author="aoliva" w:date="2017-07-29T14:42:00Z">
        <w:r w:rsidR="001A0C60" w:rsidRPr="009C0756" w:rsidDel="00F21EB2">
          <w:rPr>
            <w:rFonts w:ascii="Arial" w:hAnsi="Arial" w:cs="Arial"/>
            <w:szCs w:val="18"/>
          </w:rPr>
          <w:delText>are not</w:delText>
        </w:r>
      </w:del>
      <w:ins w:id="30" w:author="aoliva" w:date="2017-07-29T14:42:00Z">
        <w:r w:rsidR="00F21EB2">
          <w:rPr>
            <w:rFonts w:ascii="Arial" w:hAnsi="Arial" w:cs="Arial"/>
            <w:szCs w:val="18"/>
          </w:rPr>
          <w:t>as</w:t>
        </w:r>
      </w:ins>
      <w:r w:rsidR="001A0C60" w:rsidRPr="009C0756">
        <w:rPr>
          <w:rFonts w:ascii="Arial" w:hAnsi="Arial" w:cs="Arial"/>
          <w:szCs w:val="18"/>
        </w:rPr>
        <w:t xml:space="preserve"> Observations</w:t>
      </w:r>
      <w:ins w:id="31" w:author="aoliva" w:date="2017-07-29T14:42:00Z">
        <w:r w:rsidR="00F21EB2">
          <w:rPr>
            <w:rFonts w:ascii="Arial" w:hAnsi="Arial" w:cs="Arial"/>
            <w:szCs w:val="18"/>
          </w:rPr>
          <w:t xml:space="preserve">; </w:t>
        </w:r>
      </w:ins>
      <w:ins w:id="32" w:author="aoliva" w:date="2017-07-30T07:55:00Z">
        <w:r w:rsidR="00816D1D">
          <w:rPr>
            <w:rFonts w:ascii="Arial" w:hAnsi="Arial" w:cs="Arial"/>
            <w:szCs w:val="18"/>
          </w:rPr>
          <w:t xml:space="preserve">whereas we believe they are best modeled as </w:t>
        </w:r>
      </w:ins>
      <w:ins w:id="33" w:author="aoliva" w:date="2017-07-29T14:42:00Z">
        <w:r w:rsidR="00F21EB2">
          <w:rPr>
            <w:rFonts w:ascii="Arial" w:hAnsi="Arial" w:cs="Arial"/>
            <w:szCs w:val="18"/>
          </w:rPr>
          <w:t>as</w:t>
        </w:r>
      </w:ins>
      <w:del w:id="34" w:author="aoliva" w:date="2017-07-29T14:42:00Z">
        <w:r w:rsidR="001A0C60" w:rsidRPr="009C0756" w:rsidDel="00F21EB2">
          <w:rPr>
            <w:rFonts w:ascii="Arial" w:hAnsi="Arial" w:cs="Arial"/>
            <w:szCs w:val="18"/>
          </w:rPr>
          <w:delText>,</w:delText>
        </w:r>
      </w:del>
      <w:del w:id="35" w:author="aoliva" w:date="2017-07-29T14:43:00Z">
        <w:r w:rsidR="001A0C60" w:rsidRPr="009C0756" w:rsidDel="00F21EB2">
          <w:rPr>
            <w:rFonts w:ascii="Arial" w:hAnsi="Arial" w:cs="Arial"/>
            <w:szCs w:val="18"/>
          </w:rPr>
          <w:delText xml:space="preserve"> rather</w:delText>
        </w:r>
      </w:del>
      <w:r w:rsidR="001A0C60" w:rsidRPr="009C0756">
        <w:rPr>
          <w:rFonts w:ascii="Arial" w:hAnsi="Arial" w:cs="Arial"/>
          <w:szCs w:val="18"/>
        </w:rPr>
        <w:t xml:space="preserve"> Medical </w:t>
      </w:r>
      <w:commentRangeStart w:id="36"/>
      <w:commentRangeStart w:id="37"/>
      <w:r w:rsidR="001A0C60" w:rsidRPr="009C0756">
        <w:rPr>
          <w:rFonts w:ascii="Arial" w:hAnsi="Arial" w:cs="Arial"/>
          <w:szCs w:val="18"/>
        </w:rPr>
        <w:t>Conditions</w:t>
      </w:r>
      <w:commentRangeEnd w:id="36"/>
      <w:r w:rsidR="005B3877">
        <w:rPr>
          <w:rStyle w:val="CommentReference"/>
        </w:rPr>
        <w:commentReference w:id="36"/>
      </w:r>
      <w:r w:rsidR="001A0C60" w:rsidRPr="009C0756">
        <w:rPr>
          <w:rFonts w:ascii="Arial" w:hAnsi="Arial" w:cs="Arial"/>
          <w:szCs w:val="18"/>
        </w:rPr>
        <w:t>)</w:t>
      </w:r>
      <w:r w:rsidR="005B3877">
        <w:rPr>
          <w:rFonts w:ascii="Arial" w:hAnsi="Arial" w:cs="Arial"/>
          <w:szCs w:val="18"/>
        </w:rPr>
        <w:t xml:space="preserve">. </w:t>
      </w:r>
      <w:commentRangeEnd w:id="37"/>
      <w:r w:rsidR="00F21EB2">
        <w:rPr>
          <w:rStyle w:val="CommentReference"/>
        </w:rPr>
        <w:commentReference w:id="37"/>
      </w:r>
      <w:r w:rsidR="005B3877">
        <w:rPr>
          <w:rFonts w:ascii="Arial" w:hAnsi="Arial" w:cs="Arial"/>
          <w:szCs w:val="18"/>
        </w:rPr>
        <w:t xml:space="preserve">If designed correctly, the </w:t>
      </w:r>
      <w:ins w:id="38" w:author="aoliva" w:date="2017-07-29T14:44:00Z">
        <w:r w:rsidR="00F21EB2">
          <w:rPr>
            <w:rFonts w:ascii="Arial" w:hAnsi="Arial" w:cs="Arial"/>
            <w:szCs w:val="18"/>
          </w:rPr>
          <w:t xml:space="preserve">RDF </w:t>
        </w:r>
      </w:ins>
      <w:r w:rsidR="005B3877">
        <w:rPr>
          <w:rFonts w:ascii="Arial" w:hAnsi="Arial" w:cs="Arial"/>
          <w:szCs w:val="18"/>
        </w:rPr>
        <w:t>model should be much more stable over time and easier to implement. Flexibility is increased since it is easier t</w:t>
      </w:r>
      <w:r w:rsidR="001A0C60" w:rsidRPr="009C0756">
        <w:rPr>
          <w:rFonts w:ascii="Arial" w:hAnsi="Arial" w:cs="Arial"/>
          <w:szCs w:val="18"/>
        </w:rPr>
        <w:t>o accommodate new content requirements</w:t>
      </w:r>
      <w:r w:rsidR="005B3877">
        <w:rPr>
          <w:rFonts w:ascii="Arial" w:hAnsi="Arial" w:cs="Arial"/>
          <w:szCs w:val="18"/>
        </w:rPr>
        <w:t xml:space="preserve"> while </w:t>
      </w:r>
      <w:r w:rsidR="001A0C60" w:rsidRPr="009C0756">
        <w:rPr>
          <w:rFonts w:ascii="Arial" w:hAnsi="Arial" w:cs="Arial"/>
          <w:szCs w:val="18"/>
        </w:rPr>
        <w:t>maintaining backwards compatibility with older versions</w:t>
      </w:r>
      <w:r w:rsidR="005B3877">
        <w:rPr>
          <w:rFonts w:ascii="Arial" w:hAnsi="Arial" w:cs="Arial"/>
          <w:szCs w:val="18"/>
        </w:rPr>
        <w:t xml:space="preserve">. When the appropriate rules are employed on top of the data it becomes possible to automatically </w:t>
      </w:r>
      <w:r w:rsidR="001A0C60" w:rsidRPr="009C0756">
        <w:rPr>
          <w:rFonts w:ascii="Arial" w:hAnsi="Arial" w:cs="Arial"/>
          <w:szCs w:val="18"/>
        </w:rPr>
        <w:t xml:space="preserve">generate high </w:t>
      </w:r>
      <w:r w:rsidR="005B3877">
        <w:rPr>
          <w:rFonts w:ascii="Arial" w:hAnsi="Arial" w:cs="Arial"/>
          <w:szCs w:val="18"/>
        </w:rPr>
        <w:t>quality data in various formats including</w:t>
      </w:r>
      <w:r w:rsidR="001A0C60" w:rsidRPr="009C0756">
        <w:rPr>
          <w:rFonts w:ascii="Arial" w:hAnsi="Arial" w:cs="Arial"/>
          <w:szCs w:val="18"/>
        </w:rPr>
        <w:t xml:space="preserve"> SDTM, A</w:t>
      </w:r>
      <w:r w:rsidR="005B3877">
        <w:rPr>
          <w:rFonts w:ascii="Arial" w:hAnsi="Arial" w:cs="Arial"/>
          <w:szCs w:val="18"/>
        </w:rPr>
        <w:t>D</w:t>
      </w:r>
      <w:r w:rsidR="001A0C60" w:rsidRPr="009C0756">
        <w:rPr>
          <w:rFonts w:ascii="Arial" w:hAnsi="Arial" w:cs="Arial"/>
          <w:szCs w:val="18"/>
        </w:rPr>
        <w:t>aM, FHIR, etc.</w:t>
      </w:r>
    </w:p>
    <w:p w14:paraId="102CC065" w14:textId="6F3D6907" w:rsidR="005B3877" w:rsidRDefault="005B3877" w:rsidP="005B3877">
      <w:pPr>
        <w:pStyle w:val="PaperBody"/>
        <w:widowControl/>
        <w:spacing w:before="0"/>
        <w:jc w:val="both"/>
        <w:rPr>
          <w:rFonts w:ascii="Arial" w:hAnsi="Arial" w:cs="Arial"/>
          <w:szCs w:val="18"/>
        </w:rPr>
      </w:pPr>
    </w:p>
    <w:p w14:paraId="47BE41D5" w14:textId="3BDAC10B" w:rsidR="00A412A7" w:rsidRPr="009C0756" w:rsidRDefault="005B3877" w:rsidP="00A412A7">
      <w:pPr>
        <w:pStyle w:val="PaperBody"/>
        <w:spacing w:before="0"/>
        <w:jc w:val="both"/>
        <w:rPr>
          <w:rFonts w:ascii="Arial" w:hAnsi="Arial" w:cs="Arial"/>
          <w:szCs w:val="18"/>
        </w:rPr>
      </w:pPr>
      <w:r>
        <w:rPr>
          <w:rFonts w:ascii="Arial" w:hAnsi="Arial" w:cs="Arial"/>
          <w:szCs w:val="18"/>
        </w:rPr>
        <w:t xml:space="preserve">The project team </w:t>
      </w:r>
      <w:r w:rsidR="00F26E76">
        <w:rPr>
          <w:rFonts w:ascii="Arial" w:hAnsi="Arial" w:cs="Arial"/>
          <w:szCs w:val="18"/>
        </w:rPr>
        <w:t xml:space="preserve">is approaching the problem from two directions. </w:t>
      </w:r>
      <w:r>
        <w:rPr>
          <w:rFonts w:ascii="Arial" w:hAnsi="Arial" w:cs="Arial"/>
          <w:szCs w:val="18"/>
        </w:rPr>
        <w:t xml:space="preserve">One </w:t>
      </w:r>
      <w:r w:rsidR="005747B9">
        <w:rPr>
          <w:rFonts w:ascii="Arial" w:hAnsi="Arial" w:cs="Arial"/>
          <w:szCs w:val="18"/>
        </w:rPr>
        <w:t xml:space="preserve">sub </w:t>
      </w:r>
      <w:r>
        <w:rPr>
          <w:rFonts w:ascii="Arial" w:hAnsi="Arial" w:cs="Arial"/>
          <w:szCs w:val="18"/>
        </w:rPr>
        <w:t>team focuses on the creation of a</w:t>
      </w:r>
      <w:r w:rsidR="00A412A7">
        <w:rPr>
          <w:rFonts w:ascii="Arial" w:hAnsi="Arial" w:cs="Arial"/>
          <w:szCs w:val="18"/>
        </w:rPr>
        <w:t xml:space="preserve"> </w:t>
      </w:r>
      <w:r w:rsidRPr="009C0756">
        <w:rPr>
          <w:rFonts w:ascii="Arial" w:hAnsi="Arial" w:cs="Arial"/>
          <w:szCs w:val="18"/>
        </w:rPr>
        <w:t>mini</w:t>
      </w:r>
      <w:r w:rsidR="00F26E76">
        <w:rPr>
          <w:rFonts w:ascii="Arial" w:hAnsi="Arial" w:cs="Arial"/>
          <w:szCs w:val="18"/>
        </w:rPr>
        <w:t xml:space="preserve"> s</w:t>
      </w:r>
      <w:r w:rsidRPr="009C0756">
        <w:rPr>
          <w:rFonts w:ascii="Arial" w:hAnsi="Arial" w:cs="Arial"/>
          <w:szCs w:val="18"/>
        </w:rPr>
        <w:t xml:space="preserve">tudy ontology to </w:t>
      </w:r>
      <w:r w:rsidR="00F26E76">
        <w:rPr>
          <w:rFonts w:ascii="Arial" w:hAnsi="Arial" w:cs="Arial"/>
          <w:szCs w:val="18"/>
        </w:rPr>
        <w:t xml:space="preserve">represent the </w:t>
      </w:r>
      <w:del w:id="39" w:author="aoliva" w:date="2017-07-29T09:56:00Z">
        <w:r w:rsidR="00F26E76" w:rsidDel="00036A84">
          <w:rPr>
            <w:rFonts w:ascii="Arial" w:hAnsi="Arial" w:cs="Arial"/>
            <w:szCs w:val="18"/>
          </w:rPr>
          <w:delText xml:space="preserve">entities </w:delText>
        </w:r>
      </w:del>
      <w:ins w:id="40" w:author="aoliva" w:date="2017-07-29T09:56:00Z">
        <w:r w:rsidR="00036A84">
          <w:rPr>
            <w:rFonts w:ascii="Arial" w:hAnsi="Arial" w:cs="Arial"/>
            <w:szCs w:val="18"/>
          </w:rPr>
          <w:t xml:space="preserve">concepts </w:t>
        </w:r>
      </w:ins>
      <w:r w:rsidR="00F26E76">
        <w:rPr>
          <w:rFonts w:ascii="Arial" w:hAnsi="Arial" w:cs="Arial"/>
          <w:szCs w:val="18"/>
        </w:rPr>
        <w:t xml:space="preserve">present in the pilot study </w:t>
      </w:r>
      <w:ins w:id="41" w:author="aoliva" w:date="2017-07-29T14:45:00Z">
        <w:r w:rsidR="00F21EB2">
          <w:rPr>
            <w:rFonts w:ascii="Arial" w:hAnsi="Arial" w:cs="Arial"/>
            <w:szCs w:val="18"/>
          </w:rPr>
          <w:t>demographics (</w:t>
        </w:r>
      </w:ins>
      <w:r w:rsidRPr="009C0756">
        <w:rPr>
          <w:rFonts w:ascii="Arial" w:hAnsi="Arial" w:cs="Arial"/>
          <w:szCs w:val="18"/>
        </w:rPr>
        <w:t>DM</w:t>
      </w:r>
      <w:ins w:id="42" w:author="aoliva" w:date="2017-07-29T14:45:00Z">
        <w:r w:rsidR="00F21EB2">
          <w:rPr>
            <w:rFonts w:ascii="Arial" w:hAnsi="Arial" w:cs="Arial"/>
            <w:szCs w:val="18"/>
          </w:rPr>
          <w:t>)</w:t>
        </w:r>
      </w:ins>
      <w:r w:rsidRPr="009C0756">
        <w:rPr>
          <w:rFonts w:ascii="Arial" w:hAnsi="Arial" w:cs="Arial"/>
          <w:szCs w:val="18"/>
        </w:rPr>
        <w:t xml:space="preserve"> and </w:t>
      </w:r>
      <w:ins w:id="43" w:author="aoliva" w:date="2017-07-29T14:45:00Z">
        <w:r w:rsidR="00F21EB2">
          <w:rPr>
            <w:rFonts w:ascii="Arial" w:hAnsi="Arial" w:cs="Arial"/>
            <w:szCs w:val="18"/>
          </w:rPr>
          <w:t>vital signs (</w:t>
        </w:r>
      </w:ins>
      <w:r w:rsidRPr="009C0756">
        <w:rPr>
          <w:rFonts w:ascii="Arial" w:hAnsi="Arial" w:cs="Arial"/>
          <w:szCs w:val="18"/>
        </w:rPr>
        <w:t>VS</w:t>
      </w:r>
      <w:ins w:id="44" w:author="aoliva" w:date="2017-07-29T14:45:00Z">
        <w:r w:rsidR="00F21EB2">
          <w:rPr>
            <w:rFonts w:ascii="Arial" w:hAnsi="Arial" w:cs="Arial"/>
            <w:szCs w:val="18"/>
          </w:rPr>
          <w:t>)</w:t>
        </w:r>
      </w:ins>
      <w:r w:rsidRPr="009C0756">
        <w:rPr>
          <w:rFonts w:ascii="Arial" w:hAnsi="Arial" w:cs="Arial"/>
          <w:szCs w:val="18"/>
        </w:rPr>
        <w:t xml:space="preserve"> </w:t>
      </w:r>
      <w:r w:rsidR="00F26E76">
        <w:rPr>
          <w:rFonts w:ascii="Arial" w:hAnsi="Arial" w:cs="Arial"/>
          <w:szCs w:val="18"/>
        </w:rPr>
        <w:t>domains.</w:t>
      </w:r>
      <w:r w:rsidR="005747B9">
        <w:rPr>
          <w:rFonts w:ascii="Arial" w:hAnsi="Arial" w:cs="Arial"/>
          <w:szCs w:val="18"/>
        </w:rPr>
        <w:t xml:space="preserve"> </w:t>
      </w:r>
      <w:r w:rsidR="00A412A7">
        <w:rPr>
          <w:rFonts w:ascii="Arial" w:hAnsi="Arial" w:cs="Arial"/>
          <w:szCs w:val="18"/>
        </w:rPr>
        <w:t xml:space="preserve">The team considered the merits of a top-down modeling approach from a study, a protocol, and downward </w:t>
      </w:r>
      <w:r w:rsidR="00A412A7" w:rsidRPr="009C0756">
        <w:rPr>
          <w:rFonts w:ascii="Arial" w:hAnsi="Arial" w:cs="Arial"/>
          <w:szCs w:val="18"/>
        </w:rPr>
        <w:t>to the individual</w:t>
      </w:r>
      <w:ins w:id="45" w:author="aoliva" w:date="2017-07-29T09:57:00Z">
        <w:r w:rsidR="00036A84">
          <w:rPr>
            <w:rFonts w:ascii="Arial" w:hAnsi="Arial" w:cs="Arial"/>
            <w:szCs w:val="18"/>
          </w:rPr>
          <w:t xml:space="preserve"> (e.g. observations)</w:t>
        </w:r>
      </w:ins>
      <w:r w:rsidR="00A412A7" w:rsidRPr="009C0756">
        <w:rPr>
          <w:rFonts w:ascii="Arial" w:hAnsi="Arial" w:cs="Arial"/>
          <w:szCs w:val="18"/>
        </w:rPr>
        <w:t xml:space="preserve">, or </w:t>
      </w:r>
      <w:r w:rsidR="00A412A7">
        <w:rPr>
          <w:rFonts w:ascii="Arial" w:hAnsi="Arial" w:cs="Arial"/>
          <w:szCs w:val="18"/>
        </w:rPr>
        <w:t>to proceed bottom-up from observations within DM and modeling upward to the higher</w:t>
      </w:r>
      <w:r w:rsidR="00F26E76">
        <w:rPr>
          <w:rFonts w:ascii="Arial" w:hAnsi="Arial" w:cs="Arial"/>
          <w:szCs w:val="18"/>
        </w:rPr>
        <w:t>-</w:t>
      </w:r>
      <w:r w:rsidR="00A412A7">
        <w:rPr>
          <w:rFonts w:ascii="Arial" w:hAnsi="Arial" w:cs="Arial"/>
          <w:szCs w:val="18"/>
        </w:rPr>
        <w:t>level concepts</w:t>
      </w:r>
      <w:r w:rsidR="00F26E76">
        <w:rPr>
          <w:rFonts w:ascii="Arial" w:hAnsi="Arial" w:cs="Arial"/>
          <w:szCs w:val="18"/>
        </w:rPr>
        <w:t>, then expanding to include VS and potentially other domains</w:t>
      </w:r>
      <w:r w:rsidR="00A412A7">
        <w:rPr>
          <w:rFonts w:ascii="Arial" w:hAnsi="Arial" w:cs="Arial"/>
          <w:szCs w:val="18"/>
        </w:rPr>
        <w:t xml:space="preserve">. </w:t>
      </w:r>
      <w:r w:rsidR="00A412A7" w:rsidRPr="009C0756">
        <w:rPr>
          <w:rFonts w:ascii="Arial" w:hAnsi="Arial" w:cs="Arial"/>
          <w:szCs w:val="18"/>
        </w:rPr>
        <w:t xml:space="preserve">Both approaches have merit. The team chose </w:t>
      </w:r>
      <w:ins w:id="46" w:author="aoliva" w:date="2017-07-29T14:46:00Z">
        <w:r w:rsidR="00F21EB2">
          <w:rPr>
            <w:rFonts w:ascii="Arial" w:hAnsi="Arial" w:cs="Arial"/>
            <w:szCs w:val="18"/>
          </w:rPr>
          <w:t xml:space="preserve">to focus on </w:t>
        </w:r>
      </w:ins>
      <w:r w:rsidR="00A412A7" w:rsidRPr="009C0756">
        <w:rPr>
          <w:rFonts w:ascii="Arial" w:hAnsi="Arial" w:cs="Arial"/>
          <w:szCs w:val="18"/>
        </w:rPr>
        <w:t>the latter</w:t>
      </w:r>
      <w:r w:rsidR="00A412A7" w:rsidRPr="009C0756">
        <w:rPr>
          <w:rStyle w:val="CommentReference"/>
          <w:rFonts w:ascii="Arial" w:hAnsi="Arial" w:cs="Arial"/>
          <w:sz w:val="18"/>
          <w:szCs w:val="18"/>
        </w:rPr>
        <w:commentReference w:id="47"/>
      </w:r>
      <w:ins w:id="48" w:author="aoliva" w:date="2017-07-29T14:46:00Z">
        <w:r w:rsidR="00F21EB2">
          <w:rPr>
            <w:rFonts w:ascii="Arial" w:hAnsi="Arial" w:cs="Arial"/>
            <w:szCs w:val="18"/>
          </w:rPr>
          <w:t xml:space="preserve"> so that it closely aligns with the pilot data, but a top-down approach was also used by incorporating BRIDG and HL7 RIM (Reference Information Model) concepts when necessary (e.g. Activities, Entities)</w:t>
        </w:r>
      </w:ins>
      <w:r w:rsidR="00F26E76">
        <w:rPr>
          <w:rFonts w:ascii="Arial" w:hAnsi="Arial" w:cs="Arial"/>
          <w:szCs w:val="18"/>
        </w:rPr>
        <w:t>.</w:t>
      </w:r>
      <w:ins w:id="49" w:author="aoliva" w:date="2017-07-30T07:57:00Z">
        <w:r w:rsidR="00D12FBF">
          <w:rPr>
            <w:rFonts w:ascii="Arial" w:hAnsi="Arial" w:cs="Arial"/>
            <w:szCs w:val="18"/>
          </w:rPr>
          <w:t xml:space="preserve"> This in fact illustrates one of the benefits of RDF in that it can accommodate both approaches in an iterative fashion while preserving backwards compatibility with previous version. </w:t>
        </w:r>
      </w:ins>
    </w:p>
    <w:p w14:paraId="027DB94C" w14:textId="46521E89" w:rsidR="005B3877" w:rsidRDefault="005B3877" w:rsidP="005B3877">
      <w:pPr>
        <w:pStyle w:val="PaperBody"/>
        <w:widowControl/>
        <w:spacing w:before="0"/>
        <w:jc w:val="both"/>
        <w:rPr>
          <w:rFonts w:ascii="Arial" w:hAnsi="Arial" w:cs="Arial"/>
          <w:szCs w:val="18"/>
        </w:rPr>
      </w:pPr>
    </w:p>
    <w:p w14:paraId="576A4895" w14:textId="74FB0377" w:rsidR="005747B9" w:rsidRDefault="005747B9" w:rsidP="005B3877">
      <w:pPr>
        <w:pStyle w:val="PaperBody"/>
        <w:widowControl/>
        <w:spacing w:before="0"/>
        <w:jc w:val="both"/>
        <w:rPr>
          <w:rFonts w:ascii="Arial" w:hAnsi="Arial" w:cs="Arial"/>
          <w:szCs w:val="18"/>
        </w:rPr>
      </w:pPr>
      <w:r>
        <w:rPr>
          <w:rFonts w:ascii="Arial" w:hAnsi="Arial" w:cs="Arial"/>
          <w:szCs w:val="18"/>
        </w:rPr>
        <w:t>A second sub team converts data from the CDISCPilot01 SAS transport files to RDF using R scripts to transform the data to match the ontology model developed by the first subteam.</w:t>
      </w:r>
      <w:commentRangeStart w:id="50"/>
      <w:r>
        <w:rPr>
          <w:rFonts w:ascii="Arial" w:hAnsi="Arial" w:cs="Arial"/>
          <w:szCs w:val="18"/>
        </w:rPr>
        <w:t xml:space="preserve"> XXX</w:t>
      </w:r>
      <w:commentRangeEnd w:id="50"/>
      <w:r>
        <w:rPr>
          <w:rStyle w:val="CommentReference"/>
        </w:rPr>
        <w:commentReference w:id="50"/>
      </w:r>
      <w:r>
        <w:rPr>
          <w:rFonts w:ascii="Arial" w:hAnsi="Arial" w:cs="Arial"/>
          <w:szCs w:val="18"/>
        </w:rPr>
        <w:t xml:space="preserve">  </w:t>
      </w:r>
      <w:r w:rsidR="00F26E76">
        <w:rPr>
          <w:rFonts w:ascii="Arial" w:hAnsi="Arial" w:cs="Arial"/>
          <w:szCs w:val="18"/>
        </w:rPr>
        <w:t xml:space="preserve">The resulting </w:t>
      </w:r>
      <w:commentRangeStart w:id="51"/>
      <w:r>
        <w:rPr>
          <w:rFonts w:ascii="Arial" w:hAnsi="Arial" w:cs="Arial"/>
          <w:szCs w:val="18"/>
        </w:rPr>
        <w:t xml:space="preserve">RDF </w:t>
      </w:r>
      <w:del w:id="52" w:author="aoliva" w:date="2017-07-29T14:49:00Z">
        <w:r w:rsidDel="00A843D5">
          <w:rPr>
            <w:rFonts w:ascii="Arial" w:hAnsi="Arial" w:cs="Arial"/>
            <w:szCs w:val="18"/>
          </w:rPr>
          <w:delText xml:space="preserve">TTL </w:delText>
        </w:r>
      </w:del>
      <w:r>
        <w:rPr>
          <w:rFonts w:ascii="Arial" w:hAnsi="Arial" w:cs="Arial"/>
          <w:szCs w:val="18"/>
        </w:rPr>
        <w:t>files</w:t>
      </w:r>
      <w:ins w:id="53" w:author="aoliva" w:date="2017-07-29T14:49:00Z">
        <w:r w:rsidR="00A843D5">
          <w:rPr>
            <w:rFonts w:ascii="Arial" w:hAnsi="Arial" w:cs="Arial"/>
            <w:szCs w:val="18"/>
          </w:rPr>
          <w:t xml:space="preserve"> in Turtle (.ttl) format</w:t>
        </w:r>
      </w:ins>
      <w:r w:rsidR="00F26E76">
        <w:rPr>
          <w:rFonts w:ascii="Arial" w:hAnsi="Arial" w:cs="Arial"/>
          <w:szCs w:val="18"/>
        </w:rPr>
        <w:t xml:space="preserve"> can be uploaded </w:t>
      </w:r>
      <w:commentRangeEnd w:id="51"/>
      <w:r>
        <w:rPr>
          <w:rStyle w:val="CommentReference"/>
        </w:rPr>
        <w:commentReference w:id="51"/>
      </w:r>
      <w:r>
        <w:rPr>
          <w:rFonts w:ascii="Arial" w:hAnsi="Arial" w:cs="Arial"/>
          <w:szCs w:val="18"/>
        </w:rPr>
        <w:t xml:space="preserve">into a </w:t>
      </w:r>
      <w:r w:rsidR="00A412A7">
        <w:rPr>
          <w:rFonts w:ascii="Arial" w:hAnsi="Arial" w:cs="Arial"/>
          <w:szCs w:val="18"/>
        </w:rPr>
        <w:t>t</w:t>
      </w:r>
      <w:r>
        <w:rPr>
          <w:rFonts w:ascii="Arial" w:hAnsi="Arial" w:cs="Arial"/>
          <w:szCs w:val="18"/>
        </w:rPr>
        <w:t xml:space="preserve">riplestore or </w:t>
      </w:r>
      <w:r w:rsidR="00F26E76">
        <w:rPr>
          <w:rFonts w:ascii="Arial" w:hAnsi="Arial" w:cs="Arial"/>
          <w:szCs w:val="18"/>
        </w:rPr>
        <w:t xml:space="preserve">directly queried from </w:t>
      </w:r>
      <w:r>
        <w:rPr>
          <w:rFonts w:ascii="Arial" w:hAnsi="Arial" w:cs="Arial"/>
          <w:szCs w:val="18"/>
        </w:rPr>
        <w:t>R or other applications.</w:t>
      </w:r>
    </w:p>
    <w:p w14:paraId="7AF73B09" w14:textId="7DB2A545" w:rsidR="005B3877" w:rsidRDefault="005B3877" w:rsidP="005B3877">
      <w:pPr>
        <w:pStyle w:val="PaperBody"/>
        <w:widowControl/>
        <w:spacing w:before="0"/>
        <w:jc w:val="both"/>
        <w:rPr>
          <w:rFonts w:ascii="Arial" w:hAnsi="Arial" w:cs="Arial"/>
          <w:szCs w:val="18"/>
        </w:rPr>
      </w:pPr>
    </w:p>
    <w:p w14:paraId="497B3935" w14:textId="6F04BE09" w:rsidR="005B3877" w:rsidRDefault="005747B9" w:rsidP="005B3877">
      <w:pPr>
        <w:pStyle w:val="PaperBody"/>
        <w:widowControl/>
        <w:spacing w:before="0"/>
        <w:jc w:val="both"/>
        <w:rPr>
          <w:rFonts w:ascii="Arial" w:hAnsi="Arial" w:cs="Arial"/>
          <w:szCs w:val="18"/>
        </w:rPr>
      </w:pPr>
      <w:r>
        <w:rPr>
          <w:rFonts w:ascii="Arial" w:hAnsi="Arial" w:cs="Arial"/>
          <w:szCs w:val="18"/>
        </w:rPr>
        <w:t xml:space="preserve">The </w:t>
      </w:r>
      <w:r w:rsidR="00F26E76">
        <w:rPr>
          <w:rFonts w:ascii="Arial" w:hAnsi="Arial" w:cs="Arial"/>
          <w:szCs w:val="18"/>
        </w:rPr>
        <w:t xml:space="preserve">resulting </w:t>
      </w:r>
      <w:r>
        <w:rPr>
          <w:rFonts w:ascii="Arial" w:hAnsi="Arial" w:cs="Arial"/>
          <w:szCs w:val="18"/>
        </w:rPr>
        <w:t>quer</w:t>
      </w:r>
      <w:ins w:id="54" w:author="aoliva" w:date="2017-07-29T14:48:00Z">
        <w:r w:rsidR="00A843D5">
          <w:rPr>
            <w:rFonts w:ascii="Arial" w:hAnsi="Arial" w:cs="Arial"/>
            <w:szCs w:val="18"/>
          </w:rPr>
          <w:t>y-</w:t>
        </w:r>
      </w:ins>
      <w:del w:id="55" w:author="aoliva" w:date="2017-07-29T14:48:00Z">
        <w:r w:rsidDel="00A843D5">
          <w:rPr>
            <w:rFonts w:ascii="Arial" w:hAnsi="Arial" w:cs="Arial"/>
            <w:szCs w:val="18"/>
          </w:rPr>
          <w:delText>y</w:delText>
        </w:r>
      </w:del>
      <w:r>
        <w:rPr>
          <w:rFonts w:ascii="Arial" w:hAnsi="Arial" w:cs="Arial"/>
          <w:szCs w:val="18"/>
        </w:rPr>
        <w:t xml:space="preserve">able knowledgebase of clinical trials data includes the classification and structure of the model and its rule sets in addition to the instance data and metadata. </w:t>
      </w:r>
      <w:r w:rsidR="00F26E76">
        <w:rPr>
          <w:rFonts w:ascii="Arial" w:hAnsi="Arial" w:cs="Arial"/>
          <w:szCs w:val="18"/>
        </w:rPr>
        <w:t>S</w:t>
      </w:r>
      <w:r>
        <w:rPr>
          <w:rFonts w:ascii="Arial" w:hAnsi="Arial" w:cs="Arial"/>
          <w:szCs w:val="18"/>
        </w:rPr>
        <w:t>ubmission-ready SDTM domains</w:t>
      </w:r>
      <w:r w:rsidR="00F26E76">
        <w:rPr>
          <w:rFonts w:ascii="Arial" w:hAnsi="Arial" w:cs="Arial"/>
          <w:szCs w:val="18"/>
        </w:rPr>
        <w:t xml:space="preserve"> are easily extracted and the data can be compared </w:t>
      </w:r>
      <w:r>
        <w:rPr>
          <w:rFonts w:ascii="Arial" w:hAnsi="Arial" w:cs="Arial"/>
          <w:szCs w:val="18"/>
        </w:rPr>
        <w:t>against the original sources in a round-trip check to ensure validity.  DEFINE.XML are created on-demand for the in-scope domains.</w:t>
      </w:r>
    </w:p>
    <w:p w14:paraId="6B9CFC94" w14:textId="4742E26F" w:rsidR="00E71C26" w:rsidRDefault="00E71C26" w:rsidP="00E71C26">
      <w:pPr>
        <w:pStyle w:val="PaperBody"/>
        <w:spacing w:before="0"/>
        <w:jc w:val="both"/>
        <w:rPr>
          <w:rFonts w:ascii="Arial" w:hAnsi="Arial" w:cs="Arial"/>
          <w:szCs w:val="18"/>
        </w:rPr>
      </w:pPr>
    </w:p>
    <w:p w14:paraId="6BF59C3B" w14:textId="24ADD416" w:rsidR="00E71C26" w:rsidRDefault="00E71C26" w:rsidP="00E71C26">
      <w:pPr>
        <w:pStyle w:val="PaperBody"/>
        <w:spacing w:before="0"/>
        <w:jc w:val="both"/>
        <w:rPr>
          <w:rFonts w:ascii="Arial" w:hAnsi="Arial" w:cs="Arial"/>
          <w:szCs w:val="18"/>
        </w:rPr>
      </w:pPr>
    </w:p>
    <w:p w14:paraId="2C6B0CE7" w14:textId="7648C446" w:rsidR="00E71C26" w:rsidRDefault="00E71C26" w:rsidP="00E71C26">
      <w:pPr>
        <w:pStyle w:val="PaperBody"/>
        <w:widowControl/>
        <w:spacing w:before="0"/>
        <w:jc w:val="both"/>
        <w:rPr>
          <w:rFonts w:ascii="Arial" w:hAnsi="Arial" w:cs="Arial"/>
          <w:szCs w:val="18"/>
        </w:rPr>
      </w:pPr>
      <w:r>
        <w:rPr>
          <w:rFonts w:ascii="Arial" w:hAnsi="Arial" w:cs="Arial"/>
          <w:szCs w:val="18"/>
        </w:rPr>
        <w:t xml:space="preserve">All project files, data, and this paper are available from the project's Github repository: </w:t>
      </w:r>
      <w:r>
        <w:rPr>
          <w:rFonts w:ascii="Arial" w:hAnsi="Arial" w:cs="Arial"/>
          <w:szCs w:val="18"/>
        </w:rPr>
        <w:fldChar w:fldCharType="begin"/>
      </w:r>
      <w:r>
        <w:rPr>
          <w:rFonts w:ascii="Arial" w:hAnsi="Arial" w:cs="Arial"/>
          <w:szCs w:val="18"/>
        </w:rPr>
        <w:instrText xml:space="preserve"> HYPERLINK "</w:instrText>
      </w:r>
      <w:commentRangeStart w:id="56"/>
      <w:r w:rsidRPr="00441667">
        <w:rPr>
          <w:rFonts w:ascii="Arial" w:hAnsi="Arial" w:cs="Arial"/>
          <w:szCs w:val="18"/>
        </w:rPr>
        <w:instrText>https://github.com/phuse-org/CTDasRDF</w:instrText>
      </w:r>
      <w:commentRangeEnd w:id="56"/>
      <w:r>
        <w:rPr>
          <w:rFonts w:ascii="Arial" w:hAnsi="Arial" w:cs="Arial"/>
          <w:szCs w:val="18"/>
        </w:rPr>
        <w:instrText xml:space="preserve">" </w:instrText>
      </w:r>
      <w:r>
        <w:rPr>
          <w:rFonts w:ascii="Arial" w:hAnsi="Arial" w:cs="Arial"/>
          <w:szCs w:val="18"/>
        </w:rPr>
        <w:fldChar w:fldCharType="separate"/>
      </w:r>
      <w:r w:rsidRPr="00426928">
        <w:rPr>
          <w:rStyle w:val="Hyperlink"/>
          <w:rFonts w:ascii="Arial" w:hAnsi="Arial" w:cs="Arial"/>
          <w:szCs w:val="18"/>
        </w:rPr>
        <w:t>https://github.com/phuse-org/CTDasRDF</w:t>
      </w:r>
      <w:r>
        <w:rPr>
          <w:rFonts w:ascii="Arial" w:hAnsi="Arial" w:cs="Arial"/>
          <w:szCs w:val="18"/>
        </w:rPr>
        <w:fldChar w:fldCharType="end"/>
      </w:r>
      <w:r>
        <w:rPr>
          <w:rStyle w:val="CommentReference"/>
        </w:rPr>
        <w:commentReference w:id="56"/>
      </w:r>
    </w:p>
    <w:p w14:paraId="3BAE190C" w14:textId="7FFBF948" w:rsidR="00E71C26" w:rsidRDefault="00E71C26" w:rsidP="00E71C26">
      <w:pPr>
        <w:pStyle w:val="PaperBody"/>
        <w:spacing w:before="0"/>
        <w:jc w:val="both"/>
        <w:rPr>
          <w:rFonts w:ascii="Arial" w:hAnsi="Arial" w:cs="Arial"/>
          <w:szCs w:val="18"/>
        </w:rPr>
      </w:pPr>
    </w:p>
    <w:p w14:paraId="2E295CB1" w14:textId="77777777" w:rsidR="00E71C26" w:rsidRDefault="00E71C26" w:rsidP="00E71C26">
      <w:pPr>
        <w:pStyle w:val="PaperBody"/>
        <w:spacing w:before="0"/>
        <w:jc w:val="both"/>
        <w:rPr>
          <w:rFonts w:ascii="Arial" w:hAnsi="Arial" w:cs="Arial"/>
          <w:szCs w:val="18"/>
        </w:rPr>
      </w:pPr>
    </w:p>
    <w:p w14:paraId="34410B4B" w14:textId="2413CD2C" w:rsidR="008E224F" w:rsidRDefault="005747B9" w:rsidP="005747B9">
      <w:pPr>
        <w:pStyle w:val="PaperBody"/>
        <w:spacing w:before="0"/>
        <w:jc w:val="both"/>
        <w:rPr>
          <w:rFonts w:ascii="Arial" w:hAnsi="Arial" w:cs="Arial"/>
          <w:szCs w:val="18"/>
        </w:rPr>
      </w:pPr>
      <w:r>
        <w:rPr>
          <w:rFonts w:ascii="Arial" w:hAnsi="Arial" w:cs="Arial"/>
          <w:szCs w:val="18"/>
        </w:rPr>
        <w:t xml:space="preserve">Future steps may include expanding the </w:t>
      </w:r>
      <w:r w:rsidR="001A0C60" w:rsidRPr="009C0756">
        <w:rPr>
          <w:rFonts w:ascii="Arial" w:hAnsi="Arial" w:cs="Arial"/>
          <w:szCs w:val="18"/>
        </w:rPr>
        <w:t>mini-Study ontology to accommodate data for other domains</w:t>
      </w:r>
      <w:r w:rsidR="00A412A7">
        <w:rPr>
          <w:rFonts w:ascii="Arial" w:hAnsi="Arial" w:cs="Arial"/>
          <w:szCs w:val="18"/>
        </w:rPr>
        <w:t xml:space="preserve"> and investigating the </w:t>
      </w:r>
      <w:ins w:id="57" w:author="aoliva" w:date="2017-07-29T14:50:00Z">
        <w:r w:rsidR="00A843D5">
          <w:rPr>
            <w:rFonts w:ascii="Arial" w:hAnsi="Arial" w:cs="Arial"/>
            <w:szCs w:val="18"/>
          </w:rPr>
          <w:t xml:space="preserve">automatic </w:t>
        </w:r>
      </w:ins>
      <w:commentRangeStart w:id="58"/>
      <w:r w:rsidR="00A412A7">
        <w:rPr>
          <w:rFonts w:ascii="Arial" w:hAnsi="Arial" w:cs="Arial"/>
          <w:szCs w:val="18"/>
        </w:rPr>
        <w:t xml:space="preserve">generation of </w:t>
      </w:r>
      <w:del w:id="59" w:author="aoliva" w:date="2017-07-29T14:51:00Z">
        <w:r w:rsidR="00A412A7" w:rsidDel="00A843D5">
          <w:rPr>
            <w:rFonts w:ascii="Arial" w:hAnsi="Arial" w:cs="Arial"/>
            <w:szCs w:val="18"/>
          </w:rPr>
          <w:delText>clinical summary reports.</w:delText>
        </w:r>
        <w:commentRangeEnd w:id="58"/>
        <w:r w:rsidR="00A412A7" w:rsidDel="00A843D5">
          <w:rPr>
            <w:rStyle w:val="CommentReference"/>
          </w:rPr>
          <w:commentReference w:id="58"/>
        </w:r>
      </w:del>
      <w:ins w:id="60" w:author="aoliva" w:date="2017-07-29T14:51:00Z">
        <w:r w:rsidR="00A843D5">
          <w:rPr>
            <w:rFonts w:ascii="Arial" w:hAnsi="Arial" w:cs="Arial"/>
            <w:szCs w:val="18"/>
          </w:rPr>
          <w:t xml:space="preserve">blank case report forms. </w:t>
        </w:r>
      </w:ins>
    </w:p>
    <w:p w14:paraId="48F03C7E" w14:textId="77777777" w:rsidR="00A412A7" w:rsidRPr="009C0756" w:rsidRDefault="00A412A7" w:rsidP="005747B9">
      <w:pPr>
        <w:pStyle w:val="PaperBody"/>
        <w:spacing w:before="0"/>
        <w:jc w:val="both"/>
        <w:rPr>
          <w:rFonts w:ascii="Arial" w:hAnsi="Arial" w:cs="Arial"/>
          <w:szCs w:val="18"/>
        </w:rPr>
      </w:pPr>
    </w:p>
    <w:p w14:paraId="7D64582F" w14:textId="49B7FF35" w:rsidR="003801C1" w:rsidRPr="00EE1248" w:rsidRDefault="003801C1" w:rsidP="00EE1248">
      <w:pPr>
        <w:pStyle w:val="Heading1"/>
        <w:rPr>
          <w:rFonts w:ascii="Arial" w:hAnsi="Arial" w:cs="Arial"/>
          <w:sz w:val="16"/>
          <w:szCs w:val="16"/>
        </w:rPr>
      </w:pPr>
      <w:commentRangeStart w:id="61"/>
      <w:r w:rsidRPr="00EE1248">
        <w:rPr>
          <w:rFonts w:ascii="Arial" w:hAnsi="Arial" w:cs="Arial"/>
          <w:sz w:val="16"/>
          <w:szCs w:val="16"/>
        </w:rPr>
        <w:t xml:space="preserve">The </w:t>
      </w:r>
      <w:ins w:id="62" w:author="aoliva" w:date="2017-07-29T14:51:00Z">
        <w:r w:rsidR="00A843D5">
          <w:rPr>
            <w:rFonts w:ascii="Arial" w:hAnsi="Arial" w:cs="Arial"/>
            <w:sz w:val="16"/>
            <w:szCs w:val="16"/>
          </w:rPr>
          <w:t>S</w:t>
        </w:r>
      </w:ins>
      <w:del w:id="63" w:author="aoliva" w:date="2017-07-29T14:51:00Z">
        <w:r w:rsidRPr="00EE1248" w:rsidDel="00A843D5">
          <w:rPr>
            <w:rFonts w:ascii="Arial" w:hAnsi="Arial" w:cs="Arial"/>
            <w:sz w:val="16"/>
            <w:szCs w:val="16"/>
          </w:rPr>
          <w:delText>s</w:delText>
        </w:r>
      </w:del>
      <w:r w:rsidRPr="00EE1248">
        <w:rPr>
          <w:rFonts w:ascii="Arial" w:hAnsi="Arial" w:cs="Arial"/>
          <w:sz w:val="16"/>
          <w:szCs w:val="16"/>
        </w:rPr>
        <w:t>tudy "</w:t>
      </w:r>
      <w:ins w:id="64" w:author="aoliva" w:date="2017-07-29T14:52:00Z">
        <w:r w:rsidR="00A843D5">
          <w:rPr>
            <w:rFonts w:ascii="Arial" w:hAnsi="Arial" w:cs="Arial"/>
            <w:sz w:val="16"/>
            <w:szCs w:val="16"/>
          </w:rPr>
          <w:t>M</w:t>
        </w:r>
      </w:ins>
      <w:del w:id="65" w:author="aoliva" w:date="2017-07-29T14:52:00Z">
        <w:r w:rsidRPr="00EE1248" w:rsidDel="00A843D5">
          <w:rPr>
            <w:rFonts w:ascii="Arial" w:hAnsi="Arial" w:cs="Arial"/>
            <w:sz w:val="16"/>
            <w:szCs w:val="16"/>
          </w:rPr>
          <w:delText>m</w:delText>
        </w:r>
      </w:del>
      <w:r w:rsidRPr="00EE1248">
        <w:rPr>
          <w:rFonts w:ascii="Arial" w:hAnsi="Arial" w:cs="Arial"/>
          <w:sz w:val="16"/>
          <w:szCs w:val="16"/>
        </w:rPr>
        <w:t xml:space="preserve">ini </w:t>
      </w:r>
      <w:ins w:id="66" w:author="aoliva" w:date="2017-07-29T14:52:00Z">
        <w:r w:rsidR="00A843D5">
          <w:rPr>
            <w:rFonts w:ascii="Arial" w:hAnsi="Arial" w:cs="Arial"/>
            <w:sz w:val="16"/>
            <w:szCs w:val="16"/>
          </w:rPr>
          <w:t>O</w:t>
        </w:r>
      </w:ins>
      <w:del w:id="67" w:author="aoliva" w:date="2017-07-29T14:52:00Z">
        <w:r w:rsidRPr="00EE1248" w:rsidDel="00A843D5">
          <w:rPr>
            <w:rFonts w:ascii="Arial" w:hAnsi="Arial" w:cs="Arial"/>
            <w:sz w:val="16"/>
            <w:szCs w:val="16"/>
          </w:rPr>
          <w:delText>o</w:delText>
        </w:r>
      </w:del>
      <w:r w:rsidRPr="00EE1248">
        <w:rPr>
          <w:rFonts w:ascii="Arial" w:hAnsi="Arial" w:cs="Arial"/>
          <w:sz w:val="16"/>
          <w:szCs w:val="16"/>
        </w:rPr>
        <w:t>ntology"</w:t>
      </w:r>
      <w:commentRangeEnd w:id="61"/>
      <w:r w:rsidR="00F15BB6">
        <w:rPr>
          <w:rStyle w:val="CommentReference"/>
          <w:b w:val="0"/>
          <w:bCs w:val="0"/>
          <w:kern w:val="0"/>
        </w:rPr>
        <w:commentReference w:id="61"/>
      </w:r>
    </w:p>
    <w:p w14:paraId="25DE32DF" w14:textId="1C341C8A" w:rsidR="00A66F0A" w:rsidRDefault="00A66F0A">
      <w:pPr>
        <w:pStyle w:val="PaperBody"/>
        <w:spacing w:before="0"/>
        <w:rPr>
          <w:ins w:id="68" w:author="aoliva" w:date="2017-07-29T15:03:00Z"/>
          <w:rFonts w:ascii="Arial" w:hAnsi="Arial" w:cs="Arial"/>
          <w:szCs w:val="18"/>
        </w:rPr>
        <w:pPrChange w:id="69" w:author="aoliva" w:date="2017-07-29T14:53:00Z">
          <w:pPr>
            <w:pStyle w:val="PaperBody"/>
            <w:numPr>
              <w:numId w:val="8"/>
            </w:numPr>
            <w:tabs>
              <w:tab w:val="num" w:pos="720"/>
            </w:tabs>
            <w:spacing w:before="0"/>
            <w:ind w:left="720" w:hanging="360"/>
            <w:jc w:val="both"/>
          </w:pPr>
        </w:pPrChange>
      </w:pPr>
      <w:ins w:id="70" w:author="aoliva" w:date="2017-07-29T14:53:00Z">
        <w:r>
          <w:rPr>
            <w:rFonts w:ascii="Arial" w:hAnsi="Arial" w:cs="Arial"/>
            <w:szCs w:val="18"/>
          </w:rPr>
          <w:t xml:space="preserve">The first step was to create a study “Mini-Ontology” using OWL (the web ontology language). </w:t>
        </w:r>
      </w:ins>
      <w:ins w:id="71" w:author="aoliva" w:date="2017-07-29T14:54:00Z">
        <w:r>
          <w:rPr>
            <w:rFonts w:ascii="Arial" w:hAnsi="Arial" w:cs="Arial"/>
            <w:szCs w:val="18"/>
          </w:rPr>
          <w:t xml:space="preserve">We chose </w:t>
        </w:r>
      </w:ins>
      <w:ins w:id="72" w:author="aoliva" w:date="2017-07-29T14:53:00Z">
        <w:r>
          <w:rPr>
            <w:rFonts w:ascii="Arial" w:hAnsi="Arial" w:cs="Arial"/>
            <w:szCs w:val="18"/>
          </w:rPr>
          <w:t xml:space="preserve">the concept of </w:t>
        </w:r>
      </w:ins>
      <w:ins w:id="73" w:author="aoliva" w:date="2017-07-30T07:59:00Z">
        <w:r w:rsidR="00D12FBF">
          <w:rPr>
            <w:rFonts w:ascii="Arial" w:hAnsi="Arial" w:cs="Arial"/>
            <w:szCs w:val="18"/>
          </w:rPr>
          <w:t xml:space="preserve">a </w:t>
        </w:r>
      </w:ins>
      <w:ins w:id="74" w:author="aoliva" w:date="2017-07-29T14:54:00Z">
        <w:r>
          <w:rPr>
            <w:rFonts w:ascii="Arial" w:hAnsi="Arial" w:cs="Arial"/>
            <w:szCs w:val="18"/>
          </w:rPr>
          <w:t xml:space="preserve">“mini” </w:t>
        </w:r>
      </w:ins>
      <w:ins w:id="75" w:author="aoliva" w:date="2017-07-30T07:59:00Z">
        <w:r w:rsidR="00D12FBF">
          <w:rPr>
            <w:rFonts w:ascii="Arial" w:hAnsi="Arial" w:cs="Arial"/>
            <w:szCs w:val="18"/>
          </w:rPr>
          <w:t xml:space="preserve">ontology </w:t>
        </w:r>
      </w:ins>
      <w:ins w:id="76" w:author="aoliva" w:date="2017-07-29T14:54:00Z">
        <w:r>
          <w:rPr>
            <w:rFonts w:ascii="Arial" w:hAnsi="Arial" w:cs="Arial"/>
            <w:szCs w:val="18"/>
          </w:rPr>
          <w:t xml:space="preserve">to reflect the strategy that </w:t>
        </w:r>
      </w:ins>
      <w:ins w:id="77" w:author="aoliva" w:date="2017-07-29T14:55:00Z">
        <w:r>
          <w:rPr>
            <w:rFonts w:ascii="Arial" w:hAnsi="Arial" w:cs="Arial"/>
            <w:szCs w:val="18"/>
          </w:rPr>
          <w:t xml:space="preserve">we modeled </w:t>
        </w:r>
      </w:ins>
      <w:ins w:id="78" w:author="aoliva" w:date="2017-07-29T14:54:00Z">
        <w:r>
          <w:rPr>
            <w:rFonts w:ascii="Arial" w:hAnsi="Arial" w:cs="Arial"/>
            <w:szCs w:val="18"/>
          </w:rPr>
          <w:t>only those concepts and relationships necessary to represent the data available in the SDTM DM and VS domains</w:t>
        </w:r>
      </w:ins>
      <w:ins w:id="79" w:author="aoliva" w:date="2017-07-29T14:55:00Z">
        <w:r>
          <w:rPr>
            <w:rFonts w:ascii="Arial" w:hAnsi="Arial" w:cs="Arial"/>
            <w:szCs w:val="18"/>
          </w:rPr>
          <w:t xml:space="preserve">. Therefore, the study ontology is not complete, but this approach minimizes complexity and, with future iterations, tests the hypothesis that an iterative model development is not only feasible, but in fact desirable. By basing the data model on an </w:t>
        </w:r>
      </w:ins>
      <w:ins w:id="80" w:author="aoliva" w:date="2017-07-29T14:57:00Z">
        <w:r>
          <w:rPr>
            <w:rFonts w:ascii="Arial" w:hAnsi="Arial" w:cs="Arial"/>
            <w:szCs w:val="18"/>
          </w:rPr>
          <w:t>ontological</w:t>
        </w:r>
      </w:ins>
      <w:ins w:id="81" w:author="aoliva" w:date="2017-07-29T14:55:00Z">
        <w:r>
          <w:rPr>
            <w:rFonts w:ascii="Arial" w:hAnsi="Arial" w:cs="Arial"/>
            <w:szCs w:val="18"/>
          </w:rPr>
          <w:t xml:space="preserve"> </w:t>
        </w:r>
      </w:ins>
      <w:ins w:id="82" w:author="aoliva" w:date="2017-07-29T14:57:00Z">
        <w:r>
          <w:rPr>
            <w:rFonts w:ascii="Arial" w:hAnsi="Arial" w:cs="Arial"/>
            <w:szCs w:val="18"/>
          </w:rPr>
          <w:t xml:space="preserve">schema ensures not only the resulting instance data is well formed, structurally consistent, but also valid. For example, SDTM contains numerous </w:t>
        </w:r>
      </w:ins>
      <w:ins w:id="83" w:author="aoliva" w:date="2017-07-29T14:58:00Z">
        <w:r>
          <w:rPr>
            <w:rFonts w:ascii="Arial" w:hAnsi="Arial" w:cs="Arial"/>
            <w:szCs w:val="18"/>
          </w:rPr>
          <w:t xml:space="preserve">“operationally” defined variables such as study day and baseline flags. By </w:t>
        </w:r>
      </w:ins>
      <w:ins w:id="84" w:author="aoliva" w:date="2017-07-29T14:59:00Z">
        <w:r>
          <w:rPr>
            <w:rFonts w:ascii="Arial" w:hAnsi="Arial" w:cs="Arial"/>
            <w:szCs w:val="18"/>
          </w:rPr>
          <w:t>“operationally” we mean these variables have standard definitions and derivations across studies so that their der</w:t>
        </w:r>
      </w:ins>
      <w:ins w:id="85" w:author="aoliva" w:date="2017-07-29T15:00:00Z">
        <w:r>
          <w:rPr>
            <w:rFonts w:ascii="Arial" w:hAnsi="Arial" w:cs="Arial"/>
            <w:szCs w:val="18"/>
          </w:rPr>
          <w:t>ivation can be expressed in a machine-readable expression using SPIN (SPARQL Inference Notation)</w:t>
        </w:r>
        <w:r w:rsidR="00D12FBF">
          <w:rPr>
            <w:rFonts w:ascii="Arial" w:hAnsi="Arial" w:cs="Arial"/>
            <w:szCs w:val="18"/>
          </w:rPr>
          <w:t xml:space="preserve">, thereby enabling their </w:t>
        </w:r>
        <w:r>
          <w:rPr>
            <w:rFonts w:ascii="Arial" w:hAnsi="Arial" w:cs="Arial"/>
            <w:szCs w:val="18"/>
          </w:rPr>
          <w:t xml:space="preserve">derivation </w:t>
        </w:r>
      </w:ins>
      <w:ins w:id="86" w:author="aoliva" w:date="2017-07-30T08:00:00Z">
        <w:r w:rsidR="00D12FBF">
          <w:rPr>
            <w:rFonts w:ascii="Arial" w:hAnsi="Arial" w:cs="Arial"/>
            <w:szCs w:val="18"/>
          </w:rPr>
          <w:t xml:space="preserve">“on the fly” </w:t>
        </w:r>
      </w:ins>
      <w:ins w:id="87" w:author="aoliva" w:date="2017-07-29T15:00:00Z">
        <w:r>
          <w:rPr>
            <w:rFonts w:ascii="Arial" w:hAnsi="Arial" w:cs="Arial"/>
            <w:szCs w:val="18"/>
          </w:rPr>
          <w:t xml:space="preserve">using inferencing. This </w:t>
        </w:r>
      </w:ins>
      <w:ins w:id="88" w:author="aoliva" w:date="2017-07-30T08:00:00Z">
        <w:r w:rsidR="00D12FBF">
          <w:rPr>
            <w:rFonts w:ascii="Arial" w:hAnsi="Arial" w:cs="Arial"/>
            <w:szCs w:val="18"/>
          </w:rPr>
          <w:t xml:space="preserve">approach </w:t>
        </w:r>
      </w:ins>
      <w:ins w:id="89" w:author="aoliva" w:date="2017-07-29T15:01:00Z">
        <w:r>
          <w:rPr>
            <w:rFonts w:ascii="Arial" w:hAnsi="Arial" w:cs="Arial"/>
            <w:szCs w:val="18"/>
          </w:rPr>
          <w:t xml:space="preserve">provides greater level of accuracy and consistency </w:t>
        </w:r>
      </w:ins>
      <w:ins w:id="90" w:author="aoliva" w:date="2017-07-29T15:02:00Z">
        <w:r>
          <w:rPr>
            <w:rFonts w:ascii="Arial" w:hAnsi="Arial" w:cs="Arial"/>
            <w:szCs w:val="18"/>
          </w:rPr>
          <w:t>than what is currently being achieved.</w:t>
        </w:r>
      </w:ins>
      <w:ins w:id="91" w:author="aoliva" w:date="2017-07-29T14:59:00Z">
        <w:r>
          <w:rPr>
            <w:rFonts w:ascii="Arial" w:hAnsi="Arial" w:cs="Arial"/>
            <w:szCs w:val="18"/>
          </w:rPr>
          <w:t xml:space="preserve"> </w:t>
        </w:r>
      </w:ins>
    </w:p>
    <w:p w14:paraId="1E1E5BA0" w14:textId="77777777" w:rsidR="00B42679" w:rsidRDefault="00B42679">
      <w:pPr>
        <w:pStyle w:val="PaperBody"/>
        <w:spacing w:before="0"/>
        <w:rPr>
          <w:ins w:id="92" w:author="aoliva" w:date="2017-07-29T15:03:00Z"/>
          <w:rFonts w:ascii="Arial" w:hAnsi="Arial" w:cs="Arial"/>
          <w:szCs w:val="18"/>
        </w:rPr>
        <w:pPrChange w:id="93" w:author="aoliva" w:date="2017-07-29T14:53:00Z">
          <w:pPr>
            <w:pStyle w:val="PaperBody"/>
            <w:numPr>
              <w:numId w:val="8"/>
            </w:numPr>
            <w:tabs>
              <w:tab w:val="num" w:pos="720"/>
            </w:tabs>
            <w:spacing w:before="0"/>
            <w:ind w:left="720" w:hanging="360"/>
            <w:jc w:val="both"/>
          </w:pPr>
        </w:pPrChange>
      </w:pPr>
    </w:p>
    <w:p w14:paraId="0DADCD17" w14:textId="3CDC606A" w:rsidR="00B42679" w:rsidRDefault="00B42679">
      <w:pPr>
        <w:pStyle w:val="PaperBody"/>
        <w:spacing w:before="0"/>
        <w:rPr>
          <w:ins w:id="94" w:author="aoliva" w:date="2017-07-29T15:14:00Z"/>
          <w:rFonts w:ascii="Arial" w:hAnsi="Arial" w:cs="Arial"/>
          <w:szCs w:val="18"/>
        </w:rPr>
        <w:pPrChange w:id="95" w:author="aoliva" w:date="2017-07-29T14:53:00Z">
          <w:pPr>
            <w:pStyle w:val="PaperBody"/>
            <w:numPr>
              <w:numId w:val="8"/>
            </w:numPr>
            <w:tabs>
              <w:tab w:val="num" w:pos="720"/>
            </w:tabs>
            <w:spacing w:before="0"/>
            <w:ind w:left="720" w:hanging="360"/>
            <w:jc w:val="both"/>
          </w:pPr>
        </w:pPrChange>
      </w:pPr>
      <w:ins w:id="96" w:author="aoliva" w:date="2017-07-29T15:03:00Z">
        <w:r>
          <w:rPr>
            <w:rFonts w:ascii="Arial" w:hAnsi="Arial" w:cs="Arial"/>
            <w:szCs w:val="18"/>
          </w:rPr>
          <w:t>The fundamental “core” of the mini-ontology consists of a handful of classes and relationships. It treats a study as a collection of Activities that are performed on Persons (i.e. HumanStudySubject)</w:t>
        </w:r>
      </w:ins>
      <w:ins w:id="97" w:author="aoliva" w:date="2017-07-29T15:04:00Z">
        <w:r>
          <w:rPr>
            <w:rFonts w:ascii="Arial" w:hAnsi="Arial" w:cs="Arial"/>
            <w:szCs w:val="18"/>
          </w:rPr>
          <w:t xml:space="preserve">. </w:t>
        </w:r>
      </w:ins>
      <w:ins w:id="98" w:author="aoliva" w:date="2017-07-29T15:12:00Z">
        <w:r>
          <w:rPr>
            <w:rFonts w:ascii="Arial" w:hAnsi="Arial" w:cs="Arial"/>
            <w:szCs w:val="18"/>
          </w:rPr>
          <w:t xml:space="preserve">Persons may be afflicted by one or more Medical Conditions. </w:t>
        </w:r>
      </w:ins>
      <w:ins w:id="99" w:author="aoliva" w:date="2017-07-29T15:04:00Z">
        <w:r w:rsidR="00293FC0">
          <w:rPr>
            <w:rFonts w:ascii="Arial" w:hAnsi="Arial" w:cs="Arial"/>
            <w:szCs w:val="18"/>
          </w:rPr>
          <w:t>It also recognizes that studies contain</w:t>
        </w:r>
        <w:r>
          <w:rPr>
            <w:rFonts w:ascii="Arial" w:hAnsi="Arial" w:cs="Arial"/>
            <w:szCs w:val="18"/>
          </w:rPr>
          <w:t xml:space="preserve"> different types of activiti</w:t>
        </w:r>
        <w:r w:rsidR="00293FC0">
          <w:rPr>
            <w:rFonts w:ascii="Arial" w:hAnsi="Arial" w:cs="Arial"/>
            <w:szCs w:val="18"/>
          </w:rPr>
          <w:t>es</w:t>
        </w:r>
        <w:r>
          <w:rPr>
            <w:rFonts w:ascii="Arial" w:hAnsi="Arial" w:cs="Arial"/>
            <w:szCs w:val="18"/>
          </w:rPr>
          <w:t>: administrative activities (e.g. obtain informed consent, randomization), Interventions (e.g. product administration, surgery), Observations, Analyses). It further recognizes that all Activities have Outcomes, which in the case of Observations, are</w:t>
        </w:r>
        <w:r w:rsidR="00293FC0">
          <w:rPr>
            <w:rFonts w:ascii="Arial" w:hAnsi="Arial" w:cs="Arial"/>
            <w:szCs w:val="18"/>
          </w:rPr>
          <w:t xml:space="preserve"> the Results</w:t>
        </w:r>
        <w:r>
          <w:rPr>
            <w:rFonts w:ascii="Arial" w:hAnsi="Arial" w:cs="Arial"/>
            <w:szCs w:val="18"/>
          </w:rPr>
          <w:t xml:space="preserve">. The Results </w:t>
        </w:r>
      </w:ins>
      <w:ins w:id="100" w:author="aoliva" w:date="2017-07-29T15:08:00Z">
        <w:r>
          <w:rPr>
            <w:rFonts w:ascii="Arial" w:hAnsi="Arial" w:cs="Arial"/>
            <w:szCs w:val="18"/>
          </w:rPr>
          <w:t xml:space="preserve">can be represented using standard categorical terms from a dictionary or can be numeric data with or without associated units. </w:t>
        </w:r>
      </w:ins>
      <w:ins w:id="101" w:author="aoliva" w:date="2017-07-30T08:01:00Z">
        <w:r w:rsidR="009D72FA">
          <w:rPr>
            <w:rFonts w:ascii="Arial" w:hAnsi="Arial" w:cs="Arial"/>
            <w:szCs w:val="18"/>
          </w:rPr>
          <w:t xml:space="preserve">Analyses are processes that take as input Activity Outcomes and generates useful analysis results. </w:t>
        </w:r>
      </w:ins>
      <w:ins w:id="102" w:author="aoliva" w:date="2017-07-29T15:09:00Z">
        <w:r>
          <w:rPr>
            <w:rFonts w:ascii="Arial" w:hAnsi="Arial" w:cs="Arial"/>
            <w:szCs w:val="18"/>
          </w:rPr>
          <w:t>Activities also have Rules that determine, for example, when Activities can be performed</w:t>
        </w:r>
      </w:ins>
      <w:ins w:id="103" w:author="aoliva" w:date="2017-07-29T15:17:00Z">
        <w:r w:rsidR="00A267D9">
          <w:rPr>
            <w:rFonts w:ascii="Arial" w:hAnsi="Arial" w:cs="Arial"/>
            <w:szCs w:val="18"/>
          </w:rPr>
          <w:t xml:space="preserve">. A Rule is an Analysis because it takes as input the results of Observations to determine if the Rule is met (i.e. resolves to </w:t>
        </w:r>
      </w:ins>
      <w:ins w:id="104" w:author="aoliva" w:date="2017-07-29T15:18:00Z">
        <w:r w:rsidR="00A267D9">
          <w:rPr>
            <w:rFonts w:ascii="Arial" w:hAnsi="Arial" w:cs="Arial"/>
            <w:szCs w:val="18"/>
          </w:rPr>
          <w:t>“true”) or is not met (resolves to “false</w:t>
        </w:r>
      </w:ins>
      <w:ins w:id="105" w:author="aoliva" w:date="2017-07-29T15:19:00Z">
        <w:r w:rsidR="00D55C0F">
          <w:rPr>
            <w:rFonts w:ascii="Arial" w:hAnsi="Arial" w:cs="Arial"/>
            <w:szCs w:val="18"/>
          </w:rPr>
          <w:t>”).</w:t>
        </w:r>
      </w:ins>
      <w:ins w:id="106" w:author="aoliva" w:date="2017-07-29T15:09:00Z">
        <w:r>
          <w:rPr>
            <w:rFonts w:ascii="Arial" w:hAnsi="Arial" w:cs="Arial"/>
            <w:szCs w:val="18"/>
          </w:rPr>
          <w:t xml:space="preserve"> The </w:t>
        </w:r>
      </w:ins>
      <w:ins w:id="107" w:author="aoliva" w:date="2017-07-29T15:10:00Z">
        <w:r>
          <w:rPr>
            <w:rFonts w:ascii="Arial" w:hAnsi="Arial" w:cs="Arial"/>
            <w:szCs w:val="18"/>
          </w:rPr>
          <w:t xml:space="preserve">“core” mini-ontology therefore has the following class structure: </w:t>
        </w:r>
      </w:ins>
    </w:p>
    <w:p w14:paraId="627CDFC0" w14:textId="66098CA2" w:rsidR="00293FC0" w:rsidRDefault="00293FC0">
      <w:pPr>
        <w:pStyle w:val="PaperBody"/>
        <w:numPr>
          <w:ilvl w:val="0"/>
          <w:numId w:val="31"/>
        </w:numPr>
        <w:spacing w:before="0"/>
        <w:rPr>
          <w:ins w:id="108" w:author="aoliva" w:date="2017-07-29T15:14:00Z"/>
          <w:rFonts w:ascii="Arial" w:hAnsi="Arial" w:cs="Arial"/>
          <w:szCs w:val="18"/>
        </w:rPr>
        <w:pPrChange w:id="109" w:author="aoliva" w:date="2017-07-29T15:14:00Z">
          <w:pPr>
            <w:pStyle w:val="PaperBody"/>
            <w:numPr>
              <w:numId w:val="8"/>
            </w:numPr>
            <w:tabs>
              <w:tab w:val="num" w:pos="720"/>
            </w:tabs>
            <w:spacing w:before="0"/>
            <w:ind w:left="720" w:hanging="360"/>
            <w:jc w:val="both"/>
          </w:pPr>
        </w:pPrChange>
      </w:pPr>
      <w:ins w:id="110" w:author="aoliva" w:date="2017-07-29T15:14:00Z">
        <w:r>
          <w:rPr>
            <w:rFonts w:ascii="Arial" w:hAnsi="Arial" w:cs="Arial"/>
            <w:szCs w:val="18"/>
          </w:rPr>
          <w:t>Activity</w:t>
        </w:r>
      </w:ins>
    </w:p>
    <w:p w14:paraId="4D12D1DB" w14:textId="0996AF0B" w:rsidR="00293FC0" w:rsidRDefault="00293FC0">
      <w:pPr>
        <w:pStyle w:val="PaperBody"/>
        <w:numPr>
          <w:ilvl w:val="1"/>
          <w:numId w:val="31"/>
        </w:numPr>
        <w:spacing w:before="0"/>
        <w:rPr>
          <w:ins w:id="111" w:author="aoliva" w:date="2017-07-29T15:15:00Z"/>
          <w:rFonts w:ascii="Arial" w:hAnsi="Arial" w:cs="Arial"/>
          <w:szCs w:val="18"/>
        </w:rPr>
        <w:pPrChange w:id="112" w:author="aoliva" w:date="2017-07-29T15:15:00Z">
          <w:pPr>
            <w:pStyle w:val="PaperBody"/>
            <w:numPr>
              <w:numId w:val="8"/>
            </w:numPr>
            <w:tabs>
              <w:tab w:val="num" w:pos="720"/>
            </w:tabs>
            <w:spacing w:before="0"/>
            <w:ind w:left="720" w:hanging="360"/>
            <w:jc w:val="both"/>
          </w:pPr>
        </w:pPrChange>
      </w:pPr>
      <w:ins w:id="113" w:author="aoliva" w:date="2017-07-29T15:15:00Z">
        <w:r>
          <w:rPr>
            <w:rFonts w:ascii="Arial" w:hAnsi="Arial" w:cs="Arial"/>
            <w:szCs w:val="18"/>
          </w:rPr>
          <w:t>Observation</w:t>
        </w:r>
      </w:ins>
    </w:p>
    <w:p w14:paraId="31B1B5C2" w14:textId="1726BE51" w:rsidR="00293FC0" w:rsidRDefault="00293FC0">
      <w:pPr>
        <w:pStyle w:val="PaperBody"/>
        <w:numPr>
          <w:ilvl w:val="1"/>
          <w:numId w:val="31"/>
        </w:numPr>
        <w:spacing w:before="0"/>
        <w:rPr>
          <w:ins w:id="114" w:author="aoliva" w:date="2017-07-29T15:19:00Z"/>
          <w:rFonts w:ascii="Arial" w:hAnsi="Arial" w:cs="Arial"/>
          <w:szCs w:val="18"/>
        </w:rPr>
        <w:pPrChange w:id="115" w:author="aoliva" w:date="2017-07-29T15:15:00Z">
          <w:pPr>
            <w:pStyle w:val="PaperBody"/>
            <w:numPr>
              <w:numId w:val="8"/>
            </w:numPr>
            <w:tabs>
              <w:tab w:val="num" w:pos="720"/>
            </w:tabs>
            <w:spacing w:before="0"/>
            <w:ind w:left="720" w:hanging="360"/>
            <w:jc w:val="both"/>
          </w:pPr>
        </w:pPrChange>
      </w:pPr>
      <w:ins w:id="116" w:author="aoliva" w:date="2017-07-29T15:15:00Z">
        <w:r>
          <w:rPr>
            <w:rFonts w:ascii="Arial" w:hAnsi="Arial" w:cs="Arial"/>
            <w:szCs w:val="18"/>
          </w:rPr>
          <w:lastRenderedPageBreak/>
          <w:t>Analysis</w:t>
        </w:r>
      </w:ins>
    </w:p>
    <w:p w14:paraId="0B0BC875" w14:textId="5E15E45A" w:rsidR="00D55C0F" w:rsidRDefault="00D55C0F">
      <w:pPr>
        <w:pStyle w:val="PaperBody"/>
        <w:numPr>
          <w:ilvl w:val="2"/>
          <w:numId w:val="31"/>
        </w:numPr>
        <w:spacing w:before="0"/>
        <w:rPr>
          <w:ins w:id="117" w:author="aoliva" w:date="2017-07-29T15:15:00Z"/>
          <w:rFonts w:ascii="Arial" w:hAnsi="Arial" w:cs="Arial"/>
          <w:szCs w:val="18"/>
        </w:rPr>
        <w:pPrChange w:id="118" w:author="aoliva" w:date="2017-07-29T15:19:00Z">
          <w:pPr>
            <w:pStyle w:val="PaperBody"/>
            <w:numPr>
              <w:numId w:val="8"/>
            </w:numPr>
            <w:tabs>
              <w:tab w:val="num" w:pos="720"/>
            </w:tabs>
            <w:spacing w:before="0"/>
            <w:ind w:left="720" w:hanging="360"/>
            <w:jc w:val="both"/>
          </w:pPr>
        </w:pPrChange>
      </w:pPr>
      <w:ins w:id="119" w:author="aoliva" w:date="2017-07-29T15:19:00Z">
        <w:r>
          <w:rPr>
            <w:rFonts w:ascii="Arial" w:hAnsi="Arial" w:cs="Arial"/>
            <w:szCs w:val="18"/>
          </w:rPr>
          <w:t>Rule</w:t>
        </w:r>
      </w:ins>
    </w:p>
    <w:p w14:paraId="2F241AD9" w14:textId="2E4E08B6" w:rsidR="00293FC0" w:rsidRDefault="00293FC0">
      <w:pPr>
        <w:pStyle w:val="PaperBody"/>
        <w:numPr>
          <w:ilvl w:val="0"/>
          <w:numId w:val="31"/>
        </w:numPr>
        <w:spacing w:before="0"/>
        <w:rPr>
          <w:ins w:id="120" w:author="aoliva" w:date="2017-07-29T15:15:00Z"/>
          <w:rFonts w:ascii="Arial" w:hAnsi="Arial" w:cs="Arial"/>
          <w:szCs w:val="18"/>
        </w:rPr>
        <w:pPrChange w:id="121" w:author="aoliva" w:date="2017-07-29T15:15:00Z">
          <w:pPr>
            <w:pStyle w:val="PaperBody"/>
            <w:numPr>
              <w:numId w:val="8"/>
            </w:numPr>
            <w:tabs>
              <w:tab w:val="num" w:pos="720"/>
            </w:tabs>
            <w:spacing w:before="0"/>
            <w:ind w:left="720" w:hanging="360"/>
            <w:jc w:val="both"/>
          </w:pPr>
        </w:pPrChange>
      </w:pPr>
      <w:ins w:id="122" w:author="aoliva" w:date="2017-07-29T15:15:00Z">
        <w:r>
          <w:rPr>
            <w:rFonts w:ascii="Arial" w:hAnsi="Arial" w:cs="Arial"/>
            <w:szCs w:val="18"/>
          </w:rPr>
          <w:t>Entity</w:t>
        </w:r>
      </w:ins>
    </w:p>
    <w:p w14:paraId="445FE7D7" w14:textId="729C1157" w:rsidR="00293FC0" w:rsidRDefault="005B7D47">
      <w:pPr>
        <w:pStyle w:val="PaperBody"/>
        <w:numPr>
          <w:ilvl w:val="1"/>
          <w:numId w:val="31"/>
        </w:numPr>
        <w:spacing w:before="0"/>
        <w:rPr>
          <w:ins w:id="123" w:author="aoliva" w:date="2017-07-29T15:22:00Z"/>
          <w:rFonts w:ascii="Arial" w:hAnsi="Arial" w:cs="Arial"/>
          <w:szCs w:val="18"/>
        </w:rPr>
        <w:pPrChange w:id="124" w:author="aoliva" w:date="2017-07-29T15:15:00Z">
          <w:pPr>
            <w:pStyle w:val="PaperBody"/>
            <w:numPr>
              <w:numId w:val="8"/>
            </w:numPr>
            <w:tabs>
              <w:tab w:val="num" w:pos="720"/>
            </w:tabs>
            <w:spacing w:before="0"/>
            <w:ind w:left="720" w:hanging="360"/>
            <w:jc w:val="both"/>
          </w:pPr>
        </w:pPrChange>
      </w:pPr>
      <w:ins w:id="125" w:author="aoliva" w:date="2017-07-29T15:22:00Z">
        <w:r>
          <w:rPr>
            <w:rFonts w:ascii="Arial" w:hAnsi="Arial" w:cs="Arial"/>
            <w:szCs w:val="18"/>
          </w:rPr>
          <w:t>HumanStudySubject</w:t>
        </w:r>
      </w:ins>
    </w:p>
    <w:p w14:paraId="6A2D9AE4" w14:textId="5504ECDD" w:rsidR="005B7D47" w:rsidRDefault="005B7D47">
      <w:pPr>
        <w:pStyle w:val="PaperBody"/>
        <w:numPr>
          <w:ilvl w:val="1"/>
          <w:numId w:val="31"/>
        </w:numPr>
        <w:spacing w:before="0"/>
        <w:rPr>
          <w:ins w:id="126" w:author="aoliva" w:date="2017-07-29T15:10:00Z"/>
          <w:rFonts w:ascii="Arial" w:hAnsi="Arial" w:cs="Arial"/>
          <w:szCs w:val="18"/>
        </w:rPr>
        <w:pPrChange w:id="127" w:author="aoliva" w:date="2017-07-29T15:15:00Z">
          <w:pPr>
            <w:pStyle w:val="PaperBody"/>
            <w:numPr>
              <w:numId w:val="8"/>
            </w:numPr>
            <w:tabs>
              <w:tab w:val="num" w:pos="720"/>
            </w:tabs>
            <w:spacing w:before="0"/>
            <w:ind w:left="720" w:hanging="360"/>
            <w:jc w:val="both"/>
          </w:pPr>
        </w:pPrChange>
      </w:pPr>
      <w:ins w:id="128" w:author="aoliva" w:date="2017-07-29T15:22:00Z">
        <w:r>
          <w:rPr>
            <w:rFonts w:ascii="Arial" w:hAnsi="Arial" w:cs="Arial"/>
            <w:szCs w:val="18"/>
          </w:rPr>
          <w:t>Medical Condition</w:t>
        </w:r>
      </w:ins>
    </w:p>
    <w:p w14:paraId="10D20908" w14:textId="77777777" w:rsidR="00B42679" w:rsidRDefault="00B42679">
      <w:pPr>
        <w:pStyle w:val="PaperBody"/>
        <w:spacing w:before="0"/>
        <w:rPr>
          <w:ins w:id="129" w:author="aoliva" w:date="2017-07-29T14:53:00Z"/>
          <w:rFonts w:ascii="Arial" w:hAnsi="Arial" w:cs="Arial"/>
          <w:szCs w:val="18"/>
        </w:rPr>
        <w:pPrChange w:id="130" w:author="aoliva" w:date="2017-07-29T14:53:00Z">
          <w:pPr>
            <w:pStyle w:val="PaperBody"/>
            <w:numPr>
              <w:numId w:val="8"/>
            </w:numPr>
            <w:tabs>
              <w:tab w:val="num" w:pos="720"/>
            </w:tabs>
            <w:spacing w:before="0"/>
            <w:ind w:left="720" w:hanging="360"/>
            <w:jc w:val="both"/>
          </w:pPr>
        </w:pPrChange>
      </w:pPr>
    </w:p>
    <w:p w14:paraId="26773089" w14:textId="01F620FE" w:rsidR="004F3EA2" w:rsidDel="00A66F0A" w:rsidRDefault="004F3EA2" w:rsidP="0099297B">
      <w:pPr>
        <w:pStyle w:val="PaperBody"/>
        <w:numPr>
          <w:ilvl w:val="0"/>
          <w:numId w:val="8"/>
        </w:numPr>
        <w:spacing w:before="0"/>
        <w:jc w:val="both"/>
        <w:rPr>
          <w:del w:id="131" w:author="aoliva" w:date="2017-07-29T15:02:00Z"/>
          <w:rFonts w:ascii="Arial" w:hAnsi="Arial" w:cs="Arial"/>
          <w:szCs w:val="18"/>
        </w:rPr>
      </w:pPr>
      <w:del w:id="132" w:author="aoliva" w:date="2017-07-29T15:02:00Z">
        <w:r w:rsidDel="00A66F0A">
          <w:rPr>
            <w:rFonts w:ascii="Arial" w:hAnsi="Arial" w:cs="Arial"/>
            <w:szCs w:val="18"/>
          </w:rPr>
          <w:delText xml:space="preserve">Basing the data model on an ontological schema ensures not only the resulting (instance) data is well-formed, structurally consistent, and valid. It also ensures the data accurately captures the real-world clinical trial concepts accurately. </w:delText>
        </w:r>
        <w:r w:rsidRPr="004F3EA2" w:rsidDel="00A66F0A">
          <w:rPr>
            <w:rFonts w:ascii="Arial" w:hAnsi="Arial" w:cs="Arial"/>
            <w:szCs w:val="18"/>
            <w:highlight w:val="lightGray"/>
          </w:rPr>
          <w:delText>[Could add example of AE as an Observation vs. a Condition?]</w:delText>
        </w:r>
      </w:del>
    </w:p>
    <w:p w14:paraId="43A9B1E6" w14:textId="60A0B359" w:rsidR="008E224F" w:rsidRPr="003801C1" w:rsidDel="00B42679" w:rsidRDefault="001A0C60" w:rsidP="0099297B">
      <w:pPr>
        <w:pStyle w:val="PaperBody"/>
        <w:numPr>
          <w:ilvl w:val="0"/>
          <w:numId w:val="8"/>
        </w:numPr>
        <w:spacing w:before="0"/>
        <w:jc w:val="both"/>
        <w:rPr>
          <w:del w:id="133" w:author="aoliva" w:date="2017-07-29T15:11:00Z"/>
          <w:rFonts w:ascii="Arial" w:hAnsi="Arial" w:cs="Arial"/>
          <w:szCs w:val="18"/>
        </w:rPr>
      </w:pPr>
      <w:del w:id="134" w:author="aoliva" w:date="2017-07-29T15:11:00Z">
        <w:r w:rsidRPr="003801C1" w:rsidDel="00B42679">
          <w:rPr>
            <w:rFonts w:ascii="Arial" w:hAnsi="Arial" w:cs="Arial"/>
            <w:szCs w:val="18"/>
          </w:rPr>
          <w:delText>A human Study is a set of Activities conducted on Persons (i.e. HumanStudySubject)</w:delText>
        </w:r>
      </w:del>
    </w:p>
    <w:p w14:paraId="601AA00A" w14:textId="65AE68CB" w:rsidR="008E224F" w:rsidRPr="003801C1" w:rsidDel="00B42679" w:rsidRDefault="001A0C60" w:rsidP="0099297B">
      <w:pPr>
        <w:pStyle w:val="PaperBody"/>
        <w:numPr>
          <w:ilvl w:val="0"/>
          <w:numId w:val="8"/>
        </w:numPr>
        <w:spacing w:before="0"/>
        <w:jc w:val="both"/>
        <w:rPr>
          <w:del w:id="135" w:author="aoliva" w:date="2017-07-29T15:11:00Z"/>
          <w:rFonts w:ascii="Arial" w:hAnsi="Arial" w:cs="Arial"/>
          <w:szCs w:val="18"/>
        </w:rPr>
      </w:pPr>
      <w:del w:id="136" w:author="aoliva" w:date="2017-07-29T15:11:00Z">
        <w:r w:rsidRPr="003801C1" w:rsidDel="00B42679">
          <w:rPr>
            <w:rFonts w:ascii="Arial" w:hAnsi="Arial" w:cs="Arial"/>
            <w:szCs w:val="18"/>
          </w:rPr>
          <w:delText>Rules determine when those activities are performed</w:delText>
        </w:r>
      </w:del>
    </w:p>
    <w:p w14:paraId="787A9784" w14:textId="1943A8F9" w:rsidR="008E224F" w:rsidRPr="003801C1" w:rsidDel="00B42679" w:rsidRDefault="001A0C60" w:rsidP="0099297B">
      <w:pPr>
        <w:pStyle w:val="PaperBody"/>
        <w:numPr>
          <w:ilvl w:val="0"/>
          <w:numId w:val="8"/>
        </w:numPr>
        <w:spacing w:before="0"/>
        <w:jc w:val="both"/>
        <w:rPr>
          <w:del w:id="137" w:author="aoliva" w:date="2017-07-29T15:11:00Z"/>
          <w:rFonts w:ascii="Arial" w:hAnsi="Arial" w:cs="Arial"/>
          <w:szCs w:val="18"/>
        </w:rPr>
      </w:pPr>
      <w:del w:id="138" w:author="aoliva" w:date="2017-07-29T15:11:00Z">
        <w:r w:rsidRPr="003801C1" w:rsidDel="00B42679">
          <w:rPr>
            <w:rFonts w:ascii="Arial" w:hAnsi="Arial" w:cs="Arial"/>
            <w:szCs w:val="18"/>
          </w:rPr>
          <w:delText xml:space="preserve">The Outcomes of the activities (e.g. observation results) are Analyzed to make conclusions. </w:delText>
        </w:r>
      </w:del>
    </w:p>
    <w:p w14:paraId="121394C6" w14:textId="0D3BFBBD" w:rsidR="008E224F" w:rsidRPr="003801C1" w:rsidDel="00B42679" w:rsidRDefault="001A0C60" w:rsidP="0099297B">
      <w:pPr>
        <w:pStyle w:val="PaperBody"/>
        <w:numPr>
          <w:ilvl w:val="0"/>
          <w:numId w:val="8"/>
        </w:numPr>
        <w:spacing w:before="0"/>
        <w:jc w:val="both"/>
        <w:rPr>
          <w:del w:id="139" w:author="aoliva" w:date="2017-07-29T15:11:00Z"/>
          <w:rFonts w:ascii="Arial" w:hAnsi="Arial" w:cs="Arial"/>
          <w:szCs w:val="18"/>
        </w:rPr>
      </w:pPr>
      <w:del w:id="140" w:author="aoliva" w:date="2017-07-29T15:11:00Z">
        <w:r w:rsidRPr="003801C1" w:rsidDel="00B42679">
          <w:rPr>
            <w:rFonts w:ascii="Arial" w:hAnsi="Arial" w:cs="Arial"/>
            <w:szCs w:val="18"/>
          </w:rPr>
          <w:delText>These form the central study ontology ”Core Classes”</w:delText>
        </w:r>
      </w:del>
    </w:p>
    <w:p w14:paraId="143F201D" w14:textId="3DF4AE80" w:rsidR="008E224F" w:rsidRPr="003801C1" w:rsidDel="005B7D47" w:rsidRDefault="005B7D47" w:rsidP="0099297B">
      <w:pPr>
        <w:pStyle w:val="PaperBody"/>
        <w:numPr>
          <w:ilvl w:val="1"/>
          <w:numId w:val="8"/>
        </w:numPr>
        <w:spacing w:before="0"/>
        <w:jc w:val="both"/>
        <w:rPr>
          <w:del w:id="141" w:author="aoliva" w:date="2017-07-29T15:23:00Z"/>
          <w:rFonts w:ascii="Arial" w:hAnsi="Arial" w:cs="Arial"/>
          <w:szCs w:val="18"/>
        </w:rPr>
      </w:pPr>
      <w:ins w:id="142" w:author="aoliva" w:date="2017-07-29T15:23:00Z">
        <w:r>
          <w:rPr>
            <w:rFonts w:ascii="Arial" w:hAnsi="Arial" w:cs="Arial"/>
            <w:szCs w:val="18"/>
          </w:rPr>
          <w:t>A more detailed</w:t>
        </w:r>
      </w:ins>
      <w:ins w:id="143" w:author="aoliva" w:date="2017-07-29T15:35:00Z">
        <w:r w:rsidR="007F391B">
          <w:rPr>
            <w:rFonts w:ascii="Arial" w:hAnsi="Arial" w:cs="Arial"/>
            <w:szCs w:val="18"/>
          </w:rPr>
          <w:t xml:space="preserve"> concept map</w:t>
        </w:r>
      </w:ins>
      <w:ins w:id="144" w:author="aoliva" w:date="2017-07-29T15:23:00Z">
        <w:r>
          <w:rPr>
            <w:rFonts w:ascii="Arial" w:hAnsi="Arial" w:cs="Arial"/>
            <w:szCs w:val="18"/>
          </w:rPr>
          <w:t xml:space="preserve"> is shown below. It includes links to external data sources such as controlled terminologies and SDTM schemas allowing the extraction of instance data into highly-compliant SDTM domains. </w:t>
        </w:r>
      </w:ins>
      <w:del w:id="145" w:author="aoliva" w:date="2017-07-29T15:23:00Z">
        <w:r w:rsidR="001A0C60" w:rsidRPr="003801C1" w:rsidDel="005B7D47">
          <w:rPr>
            <w:rFonts w:ascii="Arial" w:hAnsi="Arial" w:cs="Arial"/>
            <w:szCs w:val="18"/>
          </w:rPr>
          <w:delText>Activity</w:delText>
        </w:r>
      </w:del>
    </w:p>
    <w:p w14:paraId="54BFA424" w14:textId="0CF32CE0" w:rsidR="008E224F" w:rsidRPr="003801C1" w:rsidDel="005B7D47" w:rsidRDefault="001A0C60" w:rsidP="0099297B">
      <w:pPr>
        <w:pStyle w:val="PaperBody"/>
        <w:numPr>
          <w:ilvl w:val="2"/>
          <w:numId w:val="8"/>
        </w:numPr>
        <w:spacing w:before="0"/>
        <w:jc w:val="both"/>
        <w:rPr>
          <w:del w:id="146" w:author="aoliva" w:date="2017-07-29T15:23:00Z"/>
          <w:rFonts w:ascii="Arial" w:hAnsi="Arial" w:cs="Arial"/>
          <w:szCs w:val="18"/>
        </w:rPr>
      </w:pPr>
      <w:del w:id="147" w:author="aoliva" w:date="2017-07-29T15:23:00Z">
        <w:r w:rsidRPr="003801C1" w:rsidDel="005B7D47">
          <w:rPr>
            <w:rFonts w:ascii="Arial" w:hAnsi="Arial" w:cs="Arial"/>
            <w:szCs w:val="18"/>
          </w:rPr>
          <w:delText>Observation</w:delText>
        </w:r>
      </w:del>
    </w:p>
    <w:p w14:paraId="5708EE57" w14:textId="5F1C0143" w:rsidR="008E224F" w:rsidRPr="003801C1" w:rsidDel="005B7D47" w:rsidRDefault="001A0C60" w:rsidP="0099297B">
      <w:pPr>
        <w:pStyle w:val="PaperBody"/>
        <w:numPr>
          <w:ilvl w:val="2"/>
          <w:numId w:val="8"/>
        </w:numPr>
        <w:spacing w:before="0"/>
        <w:jc w:val="both"/>
        <w:rPr>
          <w:del w:id="148" w:author="aoliva" w:date="2017-07-29T15:23:00Z"/>
          <w:rFonts w:ascii="Arial" w:hAnsi="Arial" w:cs="Arial"/>
          <w:szCs w:val="18"/>
        </w:rPr>
      </w:pPr>
      <w:del w:id="149" w:author="aoliva" w:date="2017-07-29T15:23:00Z">
        <w:r w:rsidRPr="003801C1" w:rsidDel="005B7D47">
          <w:rPr>
            <w:rFonts w:ascii="Arial" w:hAnsi="Arial" w:cs="Arial"/>
            <w:szCs w:val="18"/>
          </w:rPr>
          <w:delText>Analysis</w:delText>
        </w:r>
      </w:del>
    </w:p>
    <w:p w14:paraId="0CAC63B7" w14:textId="74A528F6" w:rsidR="008E224F" w:rsidRPr="003801C1" w:rsidDel="005B7D47" w:rsidRDefault="001A0C60" w:rsidP="0099297B">
      <w:pPr>
        <w:pStyle w:val="PaperBody"/>
        <w:numPr>
          <w:ilvl w:val="1"/>
          <w:numId w:val="8"/>
        </w:numPr>
        <w:spacing w:before="0"/>
        <w:jc w:val="both"/>
        <w:rPr>
          <w:del w:id="150" w:author="aoliva" w:date="2017-07-29T15:23:00Z"/>
          <w:rFonts w:ascii="Arial" w:hAnsi="Arial" w:cs="Arial"/>
          <w:szCs w:val="18"/>
        </w:rPr>
      </w:pPr>
      <w:del w:id="151" w:author="aoliva" w:date="2017-07-29T15:23:00Z">
        <w:r w:rsidRPr="003801C1" w:rsidDel="005B7D47">
          <w:rPr>
            <w:rFonts w:ascii="Arial" w:hAnsi="Arial" w:cs="Arial"/>
            <w:szCs w:val="18"/>
          </w:rPr>
          <w:delText>ActivityOutcome</w:delText>
        </w:r>
      </w:del>
    </w:p>
    <w:p w14:paraId="4C7A0A5E" w14:textId="3DD83415" w:rsidR="008E224F" w:rsidRPr="003801C1" w:rsidDel="005B7D47" w:rsidRDefault="001A0C60" w:rsidP="0099297B">
      <w:pPr>
        <w:pStyle w:val="PaperBody"/>
        <w:numPr>
          <w:ilvl w:val="1"/>
          <w:numId w:val="8"/>
        </w:numPr>
        <w:spacing w:before="0"/>
        <w:jc w:val="both"/>
        <w:rPr>
          <w:del w:id="152" w:author="aoliva" w:date="2017-07-29T15:23:00Z"/>
          <w:rFonts w:ascii="Arial" w:hAnsi="Arial" w:cs="Arial"/>
          <w:szCs w:val="18"/>
        </w:rPr>
      </w:pPr>
      <w:del w:id="153" w:author="aoliva" w:date="2017-07-29T15:23:00Z">
        <w:r w:rsidRPr="003801C1" w:rsidDel="005B7D47">
          <w:rPr>
            <w:rFonts w:ascii="Arial" w:hAnsi="Arial" w:cs="Arial"/>
            <w:szCs w:val="18"/>
          </w:rPr>
          <w:delText>Entity</w:delText>
        </w:r>
      </w:del>
    </w:p>
    <w:p w14:paraId="00EC9C68" w14:textId="473E17AA" w:rsidR="008E224F" w:rsidRPr="003801C1" w:rsidDel="005B7D47" w:rsidRDefault="001A0C60" w:rsidP="0099297B">
      <w:pPr>
        <w:pStyle w:val="PaperBody"/>
        <w:numPr>
          <w:ilvl w:val="2"/>
          <w:numId w:val="8"/>
        </w:numPr>
        <w:spacing w:before="0"/>
        <w:jc w:val="both"/>
        <w:rPr>
          <w:del w:id="154" w:author="aoliva" w:date="2017-07-29T15:23:00Z"/>
          <w:rFonts w:ascii="Arial" w:hAnsi="Arial" w:cs="Arial"/>
          <w:szCs w:val="18"/>
        </w:rPr>
      </w:pPr>
      <w:del w:id="155" w:author="aoliva" w:date="2017-07-29T15:23:00Z">
        <w:r w:rsidRPr="003801C1" w:rsidDel="005B7D47">
          <w:rPr>
            <w:rFonts w:ascii="Arial" w:hAnsi="Arial" w:cs="Arial"/>
            <w:szCs w:val="18"/>
          </w:rPr>
          <w:delText>HumanStudySubject</w:delText>
        </w:r>
      </w:del>
    </w:p>
    <w:p w14:paraId="1038F69C" w14:textId="18B26E88" w:rsidR="008E224F" w:rsidRPr="003801C1" w:rsidDel="005B7D47" w:rsidRDefault="001A0C60" w:rsidP="0099297B">
      <w:pPr>
        <w:pStyle w:val="PaperBody"/>
        <w:numPr>
          <w:ilvl w:val="1"/>
          <w:numId w:val="8"/>
        </w:numPr>
        <w:spacing w:before="0"/>
        <w:jc w:val="both"/>
        <w:rPr>
          <w:del w:id="156" w:author="aoliva" w:date="2017-07-29T15:23:00Z"/>
          <w:rFonts w:ascii="Arial" w:hAnsi="Arial" w:cs="Arial"/>
          <w:szCs w:val="18"/>
        </w:rPr>
      </w:pPr>
      <w:del w:id="157" w:author="aoliva" w:date="2017-07-29T15:23:00Z">
        <w:r w:rsidRPr="003801C1" w:rsidDel="005B7D47">
          <w:rPr>
            <w:rFonts w:ascii="Arial" w:hAnsi="Arial" w:cs="Arial"/>
            <w:szCs w:val="18"/>
          </w:rPr>
          <w:delText>Rule</w:delText>
        </w:r>
      </w:del>
    </w:p>
    <w:p w14:paraId="483A8299" w14:textId="10471A52" w:rsidR="000C54A0" w:rsidDel="005B7D47" w:rsidRDefault="000C54A0" w:rsidP="00C214A3">
      <w:pPr>
        <w:pStyle w:val="PaperBody"/>
        <w:widowControl/>
        <w:spacing w:before="0"/>
        <w:jc w:val="both"/>
        <w:rPr>
          <w:del w:id="158" w:author="aoliva" w:date="2017-07-29T15:23:00Z"/>
          <w:rFonts w:ascii="Arial" w:hAnsi="Arial" w:cs="Arial"/>
          <w:szCs w:val="18"/>
        </w:rPr>
      </w:pPr>
    </w:p>
    <w:p w14:paraId="0AF07F92" w14:textId="04537877" w:rsidR="003801C1" w:rsidRDefault="003801C1" w:rsidP="00C214A3">
      <w:pPr>
        <w:pStyle w:val="PaperBody"/>
        <w:widowControl/>
        <w:spacing w:before="0"/>
        <w:jc w:val="both"/>
        <w:rPr>
          <w:rFonts w:ascii="Arial" w:hAnsi="Arial" w:cs="Arial"/>
          <w:szCs w:val="18"/>
        </w:rPr>
      </w:pPr>
    </w:p>
    <w:p w14:paraId="11FA1BB8" w14:textId="77777777" w:rsidR="00DA72A6" w:rsidRDefault="00DA72A6" w:rsidP="003801C1">
      <w:pPr>
        <w:pStyle w:val="PaperBody"/>
        <w:keepNext/>
        <w:widowControl/>
        <w:spacing w:before="0"/>
        <w:jc w:val="both"/>
        <w:rPr>
          <w:rFonts w:ascii="Arial" w:hAnsi="Arial" w:cs="Arial"/>
          <w:noProof/>
          <w:szCs w:val="18"/>
        </w:rPr>
      </w:pPr>
    </w:p>
    <w:p w14:paraId="2B4FA260" w14:textId="1E7F3AA9" w:rsidR="003801C1" w:rsidRDefault="003801C1" w:rsidP="003801C1">
      <w:pPr>
        <w:pStyle w:val="PaperBody"/>
        <w:keepNext/>
        <w:widowControl/>
        <w:spacing w:before="0"/>
        <w:jc w:val="both"/>
      </w:pPr>
      <w:r>
        <w:rPr>
          <w:rStyle w:val="CommentReference"/>
        </w:rPr>
        <w:commentReference w:id="159"/>
      </w:r>
    </w:p>
    <w:p w14:paraId="11411326" w14:textId="21420F6B" w:rsidR="003801C1" w:rsidRPr="003801C1" w:rsidRDefault="003801C1" w:rsidP="003801C1">
      <w:pPr>
        <w:pStyle w:val="Caption"/>
        <w:jc w:val="both"/>
        <w:rPr>
          <w:rFonts w:ascii="Arial" w:hAnsi="Arial" w:cs="Arial"/>
          <w:color w:val="auto"/>
        </w:rPr>
      </w:pPr>
      <w:r w:rsidRPr="003801C1">
        <w:rPr>
          <w:color w:val="auto"/>
        </w:rPr>
        <w:t xml:space="preserve">Figure </w:t>
      </w:r>
      <w:r w:rsidRPr="003801C1">
        <w:rPr>
          <w:color w:val="auto"/>
        </w:rPr>
        <w:fldChar w:fldCharType="begin"/>
      </w:r>
      <w:r w:rsidRPr="003801C1">
        <w:rPr>
          <w:color w:val="auto"/>
        </w:rPr>
        <w:instrText xml:space="preserve"> SEQ Figure \* ARABIC </w:instrText>
      </w:r>
      <w:r w:rsidRPr="003801C1">
        <w:rPr>
          <w:color w:val="auto"/>
        </w:rPr>
        <w:fldChar w:fldCharType="separate"/>
      </w:r>
      <w:r w:rsidR="006C35C5">
        <w:rPr>
          <w:noProof/>
          <w:color w:val="auto"/>
        </w:rPr>
        <w:t>1</w:t>
      </w:r>
      <w:r w:rsidRPr="003801C1">
        <w:rPr>
          <w:color w:val="auto"/>
        </w:rPr>
        <w:fldChar w:fldCharType="end"/>
      </w:r>
      <w:r w:rsidRPr="003801C1">
        <w:rPr>
          <w:color w:val="auto"/>
        </w:rPr>
        <w:t xml:space="preserve"> Minimal Study Ontology</w:t>
      </w:r>
    </w:p>
    <w:p w14:paraId="76B25AD4" w14:textId="5F636ECF" w:rsidR="003801C1" w:rsidRDefault="00DA72A6" w:rsidP="00C214A3">
      <w:pPr>
        <w:pStyle w:val="PaperBody"/>
        <w:widowControl/>
        <w:spacing w:before="0"/>
        <w:jc w:val="both"/>
        <w:rPr>
          <w:rFonts w:ascii="Arial" w:hAnsi="Arial" w:cs="Arial"/>
          <w:szCs w:val="18"/>
        </w:rPr>
      </w:pPr>
      <w:r>
        <w:rPr>
          <w:rFonts w:ascii="Arial" w:hAnsi="Arial" w:cs="Arial"/>
          <w:noProof/>
          <w:szCs w:val="18"/>
        </w:rPr>
        <w:drawing>
          <wp:inline distT="0" distB="0" distL="0" distR="0" wp14:anchorId="049ED7AA" wp14:editId="06642BE5">
            <wp:extent cx="6400800" cy="4015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7-29 at 15.33.2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4015105"/>
                    </a:xfrm>
                    <a:prstGeom prst="rect">
                      <a:avLst/>
                    </a:prstGeom>
                  </pic:spPr>
                </pic:pic>
              </a:graphicData>
            </a:graphic>
          </wp:inline>
        </w:drawing>
      </w:r>
    </w:p>
    <w:p w14:paraId="45C1AC1C" w14:textId="4CB90E37" w:rsidR="003801C1" w:rsidRDefault="003801C1" w:rsidP="00C214A3">
      <w:pPr>
        <w:pStyle w:val="PaperBody"/>
        <w:widowControl/>
        <w:spacing w:before="0"/>
        <w:jc w:val="both"/>
        <w:rPr>
          <w:rFonts w:ascii="Arial" w:hAnsi="Arial" w:cs="Arial"/>
          <w:szCs w:val="18"/>
        </w:rPr>
      </w:pPr>
    </w:p>
    <w:p w14:paraId="714858BB" w14:textId="34405029" w:rsidR="003801C1" w:rsidRDefault="003801C1" w:rsidP="003801C1">
      <w:pPr>
        <w:pStyle w:val="PaperBody"/>
        <w:keepNext/>
        <w:widowControl/>
        <w:spacing w:before="0"/>
        <w:jc w:val="both"/>
      </w:pPr>
    </w:p>
    <w:p w14:paraId="479D53F6" w14:textId="15F9871A" w:rsidR="003801C1" w:rsidRDefault="003801C1" w:rsidP="00C214A3">
      <w:pPr>
        <w:pStyle w:val="PaperBody"/>
        <w:widowControl/>
        <w:spacing w:before="0"/>
        <w:jc w:val="both"/>
        <w:rPr>
          <w:rFonts w:ascii="Arial" w:hAnsi="Arial" w:cs="Arial"/>
          <w:szCs w:val="18"/>
        </w:rPr>
      </w:pPr>
    </w:p>
    <w:p w14:paraId="20C0A187" w14:textId="77777777" w:rsidR="003801C1" w:rsidRDefault="003801C1" w:rsidP="00C214A3">
      <w:pPr>
        <w:pStyle w:val="PaperBody"/>
        <w:widowControl/>
        <w:spacing w:before="0"/>
        <w:jc w:val="both"/>
        <w:rPr>
          <w:rFonts w:ascii="Arial" w:hAnsi="Arial" w:cs="Arial"/>
          <w:szCs w:val="18"/>
        </w:rPr>
      </w:pPr>
    </w:p>
    <w:p w14:paraId="4F4EB6D4" w14:textId="77777777" w:rsidR="000C54A0" w:rsidRDefault="000C54A0" w:rsidP="00C214A3">
      <w:pPr>
        <w:pStyle w:val="PaperBody"/>
        <w:widowControl/>
        <w:spacing w:before="0"/>
        <w:jc w:val="both"/>
        <w:rPr>
          <w:rFonts w:ascii="Arial" w:hAnsi="Arial" w:cs="Arial"/>
          <w:szCs w:val="18"/>
        </w:rPr>
      </w:pPr>
    </w:p>
    <w:p w14:paraId="2D641519" w14:textId="68D0816D" w:rsidR="000C54A0" w:rsidRPr="00EE1248" w:rsidRDefault="000C54A0" w:rsidP="000C54A0">
      <w:pPr>
        <w:pStyle w:val="PaperHeader1"/>
        <w:spacing w:before="0"/>
        <w:rPr>
          <w:rFonts w:ascii="Arial" w:hAnsi="Arial" w:cs="Arial"/>
          <w:sz w:val="16"/>
          <w:szCs w:val="16"/>
        </w:rPr>
      </w:pPr>
      <w:r w:rsidRPr="00EE1248">
        <w:rPr>
          <w:rFonts w:ascii="Arial" w:hAnsi="Arial" w:cs="Arial"/>
          <w:sz w:val="16"/>
          <w:szCs w:val="16"/>
        </w:rPr>
        <w:t>Bringing Data Together</w:t>
      </w:r>
    </w:p>
    <w:p w14:paraId="2202258A" w14:textId="77777777" w:rsidR="000C54A0" w:rsidRDefault="000C54A0" w:rsidP="00C214A3">
      <w:pPr>
        <w:pStyle w:val="PaperBody"/>
        <w:widowControl/>
        <w:spacing w:before="0"/>
        <w:jc w:val="both"/>
        <w:rPr>
          <w:ins w:id="160" w:author="aoliva" w:date="2017-07-30T08:04:00Z"/>
          <w:rFonts w:ascii="Arial" w:hAnsi="Arial" w:cs="Arial"/>
          <w:szCs w:val="18"/>
        </w:rPr>
      </w:pPr>
    </w:p>
    <w:p w14:paraId="6D6B9441" w14:textId="6168BA49" w:rsidR="009D72FA" w:rsidRDefault="009D72FA" w:rsidP="00C214A3">
      <w:pPr>
        <w:pStyle w:val="PaperBody"/>
        <w:widowControl/>
        <w:spacing w:before="0"/>
        <w:jc w:val="both"/>
        <w:rPr>
          <w:ins w:id="161" w:author="aoliva" w:date="2017-07-30T08:04:00Z"/>
          <w:rFonts w:ascii="Arial" w:hAnsi="Arial" w:cs="Arial"/>
          <w:szCs w:val="18"/>
        </w:rPr>
      </w:pPr>
      <w:ins w:id="162" w:author="aoliva" w:date="2017-07-30T08:04:00Z">
        <w:r>
          <w:rPr>
            <w:rFonts w:ascii="Arial" w:hAnsi="Arial" w:cs="Arial"/>
            <w:szCs w:val="18"/>
          </w:rPr>
          <w:t>In order to achieve one of the major goals of the project, the automated generation of highly conformant SDTM data for submission, we chose to leverage previous work:</w:t>
        </w:r>
      </w:ins>
    </w:p>
    <w:p w14:paraId="309BBB2F" w14:textId="3103FBEA" w:rsidR="009D72FA" w:rsidDel="009D72FA" w:rsidRDefault="009D72FA">
      <w:pPr>
        <w:pStyle w:val="PaperBody"/>
        <w:widowControl/>
        <w:numPr>
          <w:ilvl w:val="0"/>
          <w:numId w:val="32"/>
        </w:numPr>
        <w:spacing w:before="0"/>
        <w:jc w:val="both"/>
        <w:rPr>
          <w:del w:id="163" w:author="aoliva" w:date="2017-07-30T08:07:00Z"/>
          <w:rFonts w:ascii="Arial" w:hAnsi="Arial" w:cs="Arial"/>
          <w:szCs w:val="18"/>
        </w:rPr>
        <w:pPrChange w:id="164" w:author="aoliva" w:date="2017-07-30T08:07:00Z">
          <w:pPr>
            <w:pStyle w:val="PaperBody"/>
            <w:widowControl/>
            <w:spacing w:before="0"/>
            <w:jc w:val="both"/>
          </w:pPr>
        </w:pPrChange>
      </w:pPr>
      <w:ins w:id="165" w:author="aoliva" w:date="2017-07-30T08:06:00Z">
        <w:r>
          <w:rPr>
            <w:rFonts w:ascii="Arial" w:hAnsi="Arial" w:cs="Arial"/>
            <w:szCs w:val="18"/>
          </w:rPr>
          <w:t xml:space="preserve">The PhuSE CDISC to RDF project, which modeled the CDISC standards using RDF. This work enables the derivation </w:t>
        </w:r>
      </w:ins>
      <w:ins w:id="166" w:author="aoliva" w:date="2017-07-30T08:07:00Z">
        <w:r>
          <w:rPr>
            <w:rFonts w:ascii="Arial" w:hAnsi="Arial" w:cs="Arial"/>
            <w:szCs w:val="18"/>
          </w:rPr>
          <w:t>of SDTM datasets from the knowledgebase.</w:t>
        </w:r>
      </w:ins>
    </w:p>
    <w:p w14:paraId="4A155FAB" w14:textId="77777777" w:rsidR="009D72FA" w:rsidRDefault="009D72FA">
      <w:pPr>
        <w:pStyle w:val="PaperBody"/>
        <w:widowControl/>
        <w:numPr>
          <w:ilvl w:val="0"/>
          <w:numId w:val="32"/>
        </w:numPr>
        <w:spacing w:before="0"/>
        <w:jc w:val="both"/>
        <w:rPr>
          <w:ins w:id="167" w:author="aoliva" w:date="2017-07-30T08:08:00Z"/>
          <w:rFonts w:ascii="Arial" w:hAnsi="Arial" w:cs="Arial"/>
          <w:szCs w:val="18"/>
        </w:rPr>
        <w:pPrChange w:id="168" w:author="aoliva" w:date="2017-07-30T08:06:00Z">
          <w:pPr>
            <w:pStyle w:val="PaperBody"/>
            <w:widowControl/>
            <w:spacing w:before="0"/>
            <w:jc w:val="both"/>
          </w:pPr>
        </w:pPrChange>
      </w:pPr>
    </w:p>
    <w:p w14:paraId="1D25F046" w14:textId="77777777" w:rsidR="009D72FA" w:rsidRDefault="009D72FA">
      <w:pPr>
        <w:pStyle w:val="PaperBody"/>
        <w:widowControl/>
        <w:numPr>
          <w:ilvl w:val="0"/>
          <w:numId w:val="32"/>
        </w:numPr>
        <w:spacing w:before="0"/>
        <w:jc w:val="both"/>
        <w:rPr>
          <w:ins w:id="169" w:author="aoliva" w:date="2017-07-30T08:08:00Z"/>
          <w:rFonts w:ascii="Arial" w:hAnsi="Arial" w:cs="Arial"/>
          <w:szCs w:val="18"/>
        </w:rPr>
        <w:pPrChange w:id="170" w:author="aoliva" w:date="2017-07-30T08:07:00Z">
          <w:pPr>
            <w:pStyle w:val="PaperBody"/>
            <w:widowControl/>
            <w:spacing w:before="0"/>
            <w:jc w:val="both"/>
          </w:pPr>
        </w:pPrChange>
      </w:pPr>
      <w:ins w:id="171" w:author="aoliva" w:date="2017-07-30T08:08:00Z">
        <w:r>
          <w:rPr>
            <w:rFonts w:ascii="Arial" w:hAnsi="Arial" w:cs="Arial"/>
            <w:szCs w:val="18"/>
          </w:rPr>
          <w:t>SDTM terminology in RDF, which is published by the National Cancer Institute and allows linking of important concepts in the mini-ontology to the controlled terms defined by CDISC</w:t>
        </w:r>
      </w:ins>
    </w:p>
    <w:p w14:paraId="591451AF" w14:textId="77777777" w:rsidR="009D72FA" w:rsidRDefault="009D72FA">
      <w:pPr>
        <w:pStyle w:val="PaperBody"/>
        <w:widowControl/>
        <w:numPr>
          <w:ilvl w:val="0"/>
          <w:numId w:val="32"/>
        </w:numPr>
        <w:spacing w:before="0"/>
        <w:jc w:val="both"/>
        <w:rPr>
          <w:ins w:id="172" w:author="aoliva" w:date="2017-07-30T08:09:00Z"/>
          <w:rFonts w:ascii="Arial" w:hAnsi="Arial" w:cs="Arial"/>
          <w:szCs w:val="18"/>
        </w:rPr>
        <w:pPrChange w:id="173" w:author="aoliva" w:date="2017-07-30T08:07:00Z">
          <w:pPr>
            <w:pStyle w:val="PaperBody"/>
            <w:widowControl/>
            <w:spacing w:before="0"/>
            <w:jc w:val="both"/>
          </w:pPr>
        </w:pPrChange>
      </w:pPr>
      <w:ins w:id="174" w:author="aoliva" w:date="2017-07-30T08:09:00Z">
        <w:r>
          <w:rPr>
            <w:rFonts w:ascii="Arial" w:hAnsi="Arial" w:cs="Arial"/>
            <w:szCs w:val="18"/>
          </w:rPr>
          <w:t>BRIDG 4.2 ontology, which allows reuse of existing BRIDG concepts in the ontology as needed</w:t>
        </w:r>
      </w:ins>
    </w:p>
    <w:p w14:paraId="214544F5" w14:textId="77777777" w:rsidR="007F444E" w:rsidRDefault="009D72FA">
      <w:pPr>
        <w:pStyle w:val="PaperBody"/>
        <w:widowControl/>
        <w:numPr>
          <w:ilvl w:val="0"/>
          <w:numId w:val="32"/>
        </w:numPr>
        <w:spacing w:before="0"/>
        <w:jc w:val="both"/>
        <w:rPr>
          <w:ins w:id="175" w:author="aoliva" w:date="2017-07-30T08:11:00Z"/>
          <w:rFonts w:ascii="Arial" w:hAnsi="Arial" w:cs="Arial"/>
          <w:szCs w:val="18"/>
        </w:rPr>
        <w:pPrChange w:id="176" w:author="aoliva" w:date="2017-07-30T08:07:00Z">
          <w:pPr>
            <w:pStyle w:val="PaperBody"/>
            <w:widowControl/>
            <w:spacing w:before="0"/>
            <w:jc w:val="both"/>
          </w:pPr>
        </w:pPrChange>
      </w:pPr>
      <w:ins w:id="177" w:author="aoliva" w:date="2017-07-30T08:10:00Z">
        <w:r>
          <w:rPr>
            <w:rFonts w:ascii="Arial" w:hAnsi="Arial" w:cs="Arial"/>
            <w:szCs w:val="18"/>
          </w:rPr>
          <w:t>W3C Time ontology, which provides a standard representation of temporal concepts</w:t>
        </w:r>
      </w:ins>
      <w:ins w:id="178" w:author="aoliva" w:date="2017-07-30T08:11:00Z">
        <w:r>
          <w:rPr>
            <w:rFonts w:ascii="Arial" w:hAnsi="Arial" w:cs="Arial"/>
            <w:szCs w:val="18"/>
          </w:rPr>
          <w:t xml:space="preserve"> in RDF</w:t>
        </w:r>
      </w:ins>
      <w:ins w:id="179" w:author="aoliva" w:date="2017-07-30T08:10:00Z">
        <w:r>
          <w:rPr>
            <w:rFonts w:ascii="Arial" w:hAnsi="Arial" w:cs="Arial"/>
            <w:szCs w:val="18"/>
          </w:rPr>
          <w:t xml:space="preserve"> (instants, intervals, start/end dates, etc.) </w:t>
        </w:r>
      </w:ins>
    </w:p>
    <w:p w14:paraId="55057112" w14:textId="77777777" w:rsidR="007F444E" w:rsidRDefault="007F444E" w:rsidP="007F444E">
      <w:pPr>
        <w:pStyle w:val="PaperBody"/>
        <w:widowControl/>
        <w:spacing w:before="0"/>
        <w:jc w:val="both"/>
        <w:rPr>
          <w:ins w:id="180" w:author="aoliva" w:date="2017-07-30T08:11:00Z"/>
          <w:rFonts w:ascii="Arial" w:hAnsi="Arial" w:cs="Arial"/>
          <w:szCs w:val="18"/>
        </w:rPr>
      </w:pPr>
    </w:p>
    <w:p w14:paraId="5774BF48" w14:textId="77777777" w:rsidR="007F444E" w:rsidRDefault="007F444E" w:rsidP="007F444E">
      <w:pPr>
        <w:pStyle w:val="PaperBody"/>
        <w:widowControl/>
        <w:spacing w:before="0"/>
        <w:jc w:val="both"/>
        <w:rPr>
          <w:ins w:id="181" w:author="aoliva" w:date="2017-07-30T08:14:00Z"/>
          <w:rFonts w:ascii="Arial" w:hAnsi="Arial" w:cs="Arial"/>
          <w:szCs w:val="18"/>
        </w:rPr>
      </w:pPr>
      <w:ins w:id="182" w:author="aoliva" w:date="2017-07-30T08:11:00Z">
        <w:r>
          <w:rPr>
            <w:rFonts w:ascii="Arial" w:hAnsi="Arial" w:cs="Arial"/>
            <w:szCs w:val="18"/>
          </w:rPr>
          <w:t xml:space="preserve">We were able to link these various external data sources to the mini-ontology to create a single seamless graph. The development process included the creation of various RDF files in turtle format based on the type of data and how we envision the data will be managed in a production environment. A brief description of each file follows below. </w:t>
        </w:r>
      </w:ins>
    </w:p>
    <w:p w14:paraId="5517CEBC" w14:textId="77777777" w:rsidR="007F444E" w:rsidRDefault="007F444E" w:rsidP="007F444E">
      <w:pPr>
        <w:pStyle w:val="PaperBody"/>
        <w:widowControl/>
        <w:spacing w:before="0"/>
        <w:jc w:val="both"/>
        <w:rPr>
          <w:ins w:id="183" w:author="aoliva" w:date="2017-07-30T08:14:00Z"/>
          <w:rFonts w:ascii="Arial" w:hAnsi="Arial" w:cs="Arial"/>
          <w:szCs w:val="18"/>
        </w:rPr>
      </w:pPr>
    </w:p>
    <w:p w14:paraId="4C583191" w14:textId="439F9E1C" w:rsidR="007F444E" w:rsidRDefault="007F444E">
      <w:pPr>
        <w:pStyle w:val="PaperBody"/>
        <w:widowControl/>
        <w:numPr>
          <w:ilvl w:val="0"/>
          <w:numId w:val="33"/>
        </w:numPr>
        <w:spacing w:before="0"/>
        <w:rPr>
          <w:ins w:id="184" w:author="aoliva" w:date="2017-07-30T08:18:00Z"/>
          <w:rFonts w:ascii="Arial" w:hAnsi="Arial" w:cs="Arial"/>
          <w:szCs w:val="18"/>
        </w:rPr>
        <w:pPrChange w:id="185" w:author="aoliva" w:date="2017-07-30T08:16:00Z">
          <w:pPr>
            <w:pStyle w:val="PaperBody"/>
            <w:widowControl/>
            <w:spacing w:before="0"/>
            <w:jc w:val="both"/>
          </w:pPr>
        </w:pPrChange>
      </w:pPr>
      <w:ins w:id="186" w:author="aoliva" w:date="2017-07-30T08:16:00Z">
        <w:r>
          <w:rPr>
            <w:rFonts w:ascii="Arial" w:hAnsi="Arial" w:cs="Arial"/>
            <w:szCs w:val="18"/>
          </w:rPr>
          <w:lastRenderedPageBreak/>
          <w:t xml:space="preserve">code.ttl  -- this file contains or links to resources representing defined concepts such as controlled terminologies. It includes Defined Activites. It </w:t>
        </w:r>
      </w:ins>
      <w:ins w:id="187" w:author="aoliva" w:date="2017-07-30T08:18:00Z">
        <w:r>
          <w:rPr>
            <w:rFonts w:ascii="Arial" w:hAnsi="Arial" w:cs="Arial"/>
            <w:szCs w:val="18"/>
          </w:rPr>
          <w:t>currently</w:t>
        </w:r>
      </w:ins>
      <w:ins w:id="188" w:author="aoliva" w:date="2017-07-30T08:16:00Z">
        <w:r>
          <w:rPr>
            <w:rFonts w:ascii="Arial" w:hAnsi="Arial" w:cs="Arial"/>
            <w:szCs w:val="18"/>
          </w:rPr>
          <w:t xml:space="preserve"> </w:t>
        </w:r>
      </w:ins>
      <w:ins w:id="189" w:author="aoliva" w:date="2017-07-30T08:18:00Z">
        <w:r>
          <w:rPr>
            <w:rFonts w:ascii="Arial" w:hAnsi="Arial" w:cs="Arial"/>
            <w:szCs w:val="18"/>
          </w:rPr>
          <w:t>provides links to sdtm terminology and the time ontology. In the future, it can be expanded to link to other terminologies in RDF such as MedDRA, LOINC, and the WHO Drug Dictionary.</w:t>
        </w:r>
      </w:ins>
      <w:ins w:id="190" w:author="aoliva" w:date="2017-07-30T08:23:00Z">
        <w:r w:rsidR="00E56858">
          <w:rPr>
            <w:rFonts w:ascii="Arial" w:hAnsi="Arial" w:cs="Arial"/>
            <w:szCs w:val="18"/>
          </w:rPr>
          <w:t xml:space="preserve">  It is anticipated that this file will reside and be maintained on a public site for all implementers to reference, although various links to proprietary terminologies may be restricted based on licensing agreements. </w:t>
        </w:r>
      </w:ins>
    </w:p>
    <w:p w14:paraId="0D62E0A3" w14:textId="5D8168F1" w:rsidR="007F444E" w:rsidRDefault="007F444E">
      <w:pPr>
        <w:pStyle w:val="PaperBody"/>
        <w:widowControl/>
        <w:numPr>
          <w:ilvl w:val="0"/>
          <w:numId w:val="33"/>
        </w:numPr>
        <w:spacing w:before="0"/>
        <w:rPr>
          <w:ins w:id="191" w:author="aoliva" w:date="2017-07-30T08:16:00Z"/>
          <w:rFonts w:ascii="Arial" w:hAnsi="Arial" w:cs="Arial"/>
          <w:szCs w:val="18"/>
        </w:rPr>
        <w:pPrChange w:id="192" w:author="aoliva" w:date="2017-07-30T08:16:00Z">
          <w:pPr>
            <w:pStyle w:val="PaperBody"/>
            <w:widowControl/>
            <w:spacing w:before="0"/>
            <w:jc w:val="both"/>
          </w:pPr>
        </w:pPrChange>
      </w:pPr>
      <w:ins w:id="193" w:author="aoliva" w:date="2017-07-30T08:19:00Z">
        <w:r>
          <w:rPr>
            <w:rFonts w:ascii="Arial" w:hAnsi="Arial" w:cs="Arial"/>
            <w:szCs w:val="18"/>
          </w:rPr>
          <w:t>study.ttl – contains the study metatmodel in OWL</w:t>
        </w:r>
      </w:ins>
      <w:ins w:id="194" w:author="aoliva" w:date="2017-07-30T08:16:00Z">
        <w:r>
          <w:rPr>
            <w:rFonts w:ascii="Arial" w:hAnsi="Arial" w:cs="Arial"/>
            <w:szCs w:val="18"/>
          </w:rPr>
          <w:t>. It contains the core classes and relationships previously discussed that are common to all studies. This ontology imports code.ttl</w:t>
        </w:r>
      </w:ins>
      <w:ins w:id="195" w:author="aoliva" w:date="2017-07-30T08:25:00Z">
        <w:r w:rsidR="00E56858">
          <w:rPr>
            <w:rFonts w:ascii="Arial" w:hAnsi="Arial" w:cs="Arial"/>
            <w:szCs w:val="18"/>
          </w:rPr>
          <w:t xml:space="preserve">. It is anticipated that this file will also be publicly available on the web. </w:t>
        </w:r>
      </w:ins>
    </w:p>
    <w:p w14:paraId="2AD2B485" w14:textId="41DB82AD" w:rsidR="007F444E" w:rsidRDefault="00E56858">
      <w:pPr>
        <w:pStyle w:val="PaperBody"/>
        <w:widowControl/>
        <w:numPr>
          <w:ilvl w:val="0"/>
          <w:numId w:val="33"/>
        </w:numPr>
        <w:spacing w:before="0"/>
        <w:rPr>
          <w:ins w:id="196" w:author="aoliva" w:date="2017-07-30T08:26:00Z"/>
          <w:rFonts w:ascii="Arial" w:hAnsi="Arial" w:cs="Arial"/>
          <w:szCs w:val="18"/>
        </w:rPr>
        <w:pPrChange w:id="197" w:author="aoliva" w:date="2017-07-30T08:16:00Z">
          <w:pPr>
            <w:pStyle w:val="PaperBody"/>
            <w:widowControl/>
            <w:spacing w:before="0"/>
            <w:jc w:val="both"/>
          </w:pPr>
        </w:pPrChange>
      </w:pPr>
      <w:ins w:id="198" w:author="aoliva" w:date="2017-07-30T08:21:00Z">
        <w:r>
          <w:rPr>
            <w:rFonts w:ascii="Arial" w:hAnsi="Arial" w:cs="Arial"/>
            <w:szCs w:val="18"/>
          </w:rPr>
          <w:t>c</w:t>
        </w:r>
        <w:r w:rsidR="007F444E">
          <w:rPr>
            <w:rFonts w:ascii="Arial" w:hAnsi="Arial" w:cs="Arial"/>
            <w:szCs w:val="18"/>
          </w:rPr>
          <w:t>discpilot01-protocol</w:t>
        </w:r>
      </w:ins>
      <w:ins w:id="199" w:author="aoliva" w:date="2017-07-30T08:28:00Z">
        <w:r w:rsidR="00DE6399">
          <w:rPr>
            <w:rFonts w:ascii="Arial" w:hAnsi="Arial" w:cs="Arial"/>
            <w:szCs w:val="18"/>
          </w:rPr>
          <w:t>.ttl</w:t>
        </w:r>
      </w:ins>
      <w:ins w:id="200" w:author="aoliva" w:date="2017-07-30T08:21:00Z">
        <w:r w:rsidR="007F444E">
          <w:rPr>
            <w:rFonts w:ascii="Arial" w:hAnsi="Arial" w:cs="Arial"/>
            <w:szCs w:val="18"/>
          </w:rPr>
          <w:t xml:space="preserve"> – contains the concepts and relationships</w:t>
        </w:r>
        <w:r>
          <w:rPr>
            <w:rFonts w:ascii="Arial" w:hAnsi="Arial" w:cs="Arial"/>
            <w:szCs w:val="18"/>
          </w:rPr>
          <w:t xml:space="preserve"> that are specific for the protocol of the pilot study. It contains the protocol-specified activities, rule sets, and controlled terms/value sets. It imports the study.ttl ontology. It is expected that this file will be the primary source to generate the blank case report form and the define.xml contents. </w:t>
        </w:r>
      </w:ins>
      <w:ins w:id="201" w:author="aoliva" w:date="2017-07-30T08:25:00Z">
        <w:r>
          <w:rPr>
            <w:rFonts w:ascii="Arial" w:hAnsi="Arial" w:cs="Arial"/>
            <w:szCs w:val="18"/>
          </w:rPr>
          <w:t xml:space="preserve">Since study protocols are considered proprietary, it is expected this file </w:t>
        </w:r>
      </w:ins>
      <w:ins w:id="202" w:author="aoliva" w:date="2017-07-30T08:26:00Z">
        <w:r>
          <w:rPr>
            <w:rFonts w:ascii="Arial" w:hAnsi="Arial" w:cs="Arial"/>
            <w:szCs w:val="18"/>
          </w:rPr>
          <w:t>will</w:t>
        </w:r>
      </w:ins>
      <w:ins w:id="203" w:author="aoliva" w:date="2017-07-30T08:25:00Z">
        <w:r>
          <w:rPr>
            <w:rFonts w:ascii="Arial" w:hAnsi="Arial" w:cs="Arial"/>
            <w:szCs w:val="18"/>
          </w:rPr>
          <w:t xml:space="preserve"> </w:t>
        </w:r>
      </w:ins>
      <w:ins w:id="204" w:author="aoliva" w:date="2017-07-30T08:26:00Z">
        <w:r>
          <w:rPr>
            <w:rFonts w:ascii="Arial" w:hAnsi="Arial" w:cs="Arial"/>
            <w:szCs w:val="18"/>
          </w:rPr>
          <w:t>reside behind a firewall with restricted access. It also defined a separate namespace called custom: to store protocol-specific concepts</w:t>
        </w:r>
      </w:ins>
      <w:ins w:id="205" w:author="aoliva" w:date="2017-07-30T08:27:00Z">
        <w:r>
          <w:rPr>
            <w:rFonts w:ascii="Arial" w:hAnsi="Arial" w:cs="Arial"/>
            <w:szCs w:val="18"/>
          </w:rPr>
          <w:t xml:space="preserve"> and custom terms</w:t>
        </w:r>
      </w:ins>
      <w:ins w:id="206" w:author="aoliva" w:date="2017-07-30T08:26:00Z">
        <w:r>
          <w:rPr>
            <w:rFonts w:ascii="Arial" w:hAnsi="Arial" w:cs="Arial"/>
            <w:szCs w:val="18"/>
          </w:rPr>
          <w:t xml:space="preserve"> that are not present</w:t>
        </w:r>
      </w:ins>
      <w:ins w:id="207" w:author="aoliva" w:date="2017-07-30T08:27:00Z">
        <w:r>
          <w:rPr>
            <w:rFonts w:ascii="Arial" w:hAnsi="Arial" w:cs="Arial"/>
            <w:szCs w:val="18"/>
          </w:rPr>
          <w:t xml:space="preserve"> in code.ttl</w:t>
        </w:r>
      </w:ins>
    </w:p>
    <w:p w14:paraId="79D798D3" w14:textId="300A6A0E" w:rsidR="00E56858" w:rsidRDefault="00DE6399">
      <w:pPr>
        <w:pStyle w:val="PaperBody"/>
        <w:widowControl/>
        <w:numPr>
          <w:ilvl w:val="0"/>
          <w:numId w:val="33"/>
        </w:numPr>
        <w:spacing w:before="0"/>
        <w:rPr>
          <w:ins w:id="208" w:author="aoliva" w:date="2017-07-30T08:28:00Z"/>
          <w:rFonts w:ascii="Arial" w:hAnsi="Arial" w:cs="Arial"/>
          <w:szCs w:val="18"/>
        </w:rPr>
        <w:pPrChange w:id="209" w:author="aoliva" w:date="2017-07-30T08:16:00Z">
          <w:pPr>
            <w:pStyle w:val="PaperBody"/>
            <w:widowControl/>
            <w:spacing w:before="0"/>
            <w:jc w:val="both"/>
          </w:pPr>
        </w:pPrChange>
      </w:pPr>
      <w:ins w:id="210" w:author="aoliva" w:date="2017-07-30T08:28:00Z">
        <w:r>
          <w:rPr>
            <w:rFonts w:ascii="Arial" w:hAnsi="Arial" w:cs="Arial"/>
            <w:szCs w:val="18"/>
          </w:rPr>
          <w:t>cdiscpilot01.ttl – contains the instance data for the study. It imports the cdiscpilot01-protocol.ttl file</w:t>
        </w:r>
      </w:ins>
      <w:ins w:id="211" w:author="aoliva" w:date="2017-07-30T08:48:00Z">
        <w:r w:rsidR="00DB6FD3">
          <w:rPr>
            <w:rFonts w:ascii="Arial" w:hAnsi="Arial" w:cs="Arial"/>
            <w:szCs w:val="18"/>
          </w:rPr>
          <w:t xml:space="preserve">. This file also resides behind a firewall. </w:t>
        </w:r>
      </w:ins>
    </w:p>
    <w:p w14:paraId="745F45A3" w14:textId="1A936D6F" w:rsidR="00DE6399" w:rsidRDefault="00DE6399">
      <w:pPr>
        <w:pStyle w:val="PaperBody"/>
        <w:widowControl/>
        <w:numPr>
          <w:ilvl w:val="0"/>
          <w:numId w:val="33"/>
        </w:numPr>
        <w:spacing w:before="0"/>
        <w:rPr>
          <w:ins w:id="212" w:author="aoliva" w:date="2017-07-30T08:29:00Z"/>
          <w:rFonts w:ascii="Arial" w:hAnsi="Arial" w:cs="Arial"/>
          <w:szCs w:val="18"/>
        </w:rPr>
        <w:pPrChange w:id="213" w:author="aoliva" w:date="2017-07-30T08:16:00Z">
          <w:pPr>
            <w:pStyle w:val="PaperBody"/>
            <w:widowControl/>
            <w:spacing w:before="0"/>
            <w:jc w:val="both"/>
          </w:pPr>
        </w:pPrChange>
      </w:pPr>
      <w:ins w:id="214" w:author="aoliva" w:date="2017-07-30T08:29:00Z">
        <w:r>
          <w:rPr>
            <w:rFonts w:ascii="Arial" w:hAnsi="Arial" w:cs="Arial"/>
            <w:szCs w:val="18"/>
          </w:rPr>
          <w:t>sdtm.ttl – contains or links to the sdtm ontologies that are useful in creating valid sdtm datasets from the knowledgebase.</w:t>
        </w:r>
      </w:ins>
      <w:ins w:id="215" w:author="aoliva" w:date="2017-07-30T08:49:00Z">
        <w:r w:rsidR="00DB6FD3">
          <w:rPr>
            <w:rFonts w:ascii="Arial" w:hAnsi="Arial" w:cs="Arial"/>
            <w:szCs w:val="18"/>
          </w:rPr>
          <w:t xml:space="preserve"> This file is publicly available</w:t>
        </w:r>
      </w:ins>
      <w:bookmarkStart w:id="216" w:name="_GoBack"/>
      <w:bookmarkEnd w:id="216"/>
    </w:p>
    <w:p w14:paraId="05DBE4EE" w14:textId="5A83FB44" w:rsidR="00DE6399" w:rsidRDefault="00DE6399">
      <w:pPr>
        <w:pStyle w:val="PaperBody"/>
        <w:widowControl/>
        <w:numPr>
          <w:ilvl w:val="0"/>
          <w:numId w:val="33"/>
        </w:numPr>
        <w:spacing w:before="0"/>
        <w:rPr>
          <w:ins w:id="217" w:author="aoliva" w:date="2017-07-30T08:15:00Z"/>
          <w:rFonts w:ascii="Arial" w:hAnsi="Arial" w:cs="Arial"/>
          <w:szCs w:val="18"/>
        </w:rPr>
        <w:pPrChange w:id="218" w:author="aoliva" w:date="2017-07-30T08:16:00Z">
          <w:pPr>
            <w:pStyle w:val="PaperBody"/>
            <w:widowControl/>
            <w:spacing w:before="0"/>
            <w:jc w:val="both"/>
          </w:pPr>
        </w:pPrChange>
      </w:pPr>
      <w:ins w:id="219" w:author="aoliva" w:date="2017-07-30T08:31:00Z">
        <w:r>
          <w:rPr>
            <w:rFonts w:ascii="Arial" w:hAnsi="Arial" w:cs="Arial"/>
            <w:szCs w:val="18"/>
          </w:rPr>
          <w:t>sdtm-</w:t>
        </w:r>
      </w:ins>
      <w:ins w:id="220" w:author="aoliva" w:date="2017-07-30T08:30:00Z">
        <w:r>
          <w:rPr>
            <w:rFonts w:ascii="Arial" w:hAnsi="Arial" w:cs="Arial"/>
            <w:szCs w:val="18"/>
          </w:rPr>
          <w:t>cdiscpilot01</w:t>
        </w:r>
      </w:ins>
      <w:ins w:id="221" w:author="aoliva" w:date="2017-07-30T08:31:00Z">
        <w:r>
          <w:rPr>
            <w:rFonts w:ascii="Arial" w:hAnsi="Arial" w:cs="Arial"/>
            <w:szCs w:val="18"/>
          </w:rPr>
          <w:t xml:space="preserve">.ttl – links the instance data in cdiscpilot01.ttl </w:t>
        </w:r>
      </w:ins>
      <w:ins w:id="222" w:author="aoliva" w:date="2017-07-30T08:32:00Z">
        <w:r>
          <w:rPr>
            <w:rFonts w:ascii="Arial" w:hAnsi="Arial" w:cs="Arial"/>
            <w:szCs w:val="18"/>
          </w:rPr>
          <w:t>with the sdtm ontology in sdtm.ttl from which the sdtm datasets are derived</w:t>
        </w:r>
      </w:ins>
    </w:p>
    <w:p w14:paraId="79E61232" w14:textId="34DB1DED" w:rsidR="005F23AA" w:rsidRPr="009D72FA" w:rsidDel="009D72FA" w:rsidRDefault="005F23AA">
      <w:pPr>
        <w:pStyle w:val="PaperBody"/>
        <w:widowControl/>
        <w:spacing w:before="0"/>
        <w:jc w:val="both"/>
        <w:rPr>
          <w:del w:id="223" w:author="aoliva" w:date="2017-07-30T08:07:00Z"/>
          <w:rFonts w:ascii="Arial" w:hAnsi="Arial" w:cs="Arial"/>
          <w:szCs w:val="18"/>
        </w:rPr>
        <w:pPrChange w:id="224" w:author="aoliva" w:date="2017-07-30T08:11:00Z">
          <w:pPr>
            <w:pStyle w:val="PaperBody"/>
            <w:widowControl/>
            <w:numPr>
              <w:numId w:val="4"/>
            </w:numPr>
            <w:spacing w:before="0"/>
            <w:ind w:left="720" w:hanging="360"/>
            <w:jc w:val="both"/>
          </w:pPr>
        </w:pPrChange>
      </w:pPr>
      <w:del w:id="225" w:author="aoliva" w:date="2017-07-30T08:07:00Z">
        <w:r w:rsidRPr="009D72FA" w:rsidDel="009D72FA">
          <w:rPr>
            <w:rFonts w:ascii="Arial" w:hAnsi="Arial" w:cs="Arial"/>
            <w:szCs w:val="18"/>
          </w:rPr>
          <w:delText>Leveraging pre-existing work</w:delText>
        </w:r>
      </w:del>
    </w:p>
    <w:p w14:paraId="437AFB7E" w14:textId="0C8CE05A" w:rsidR="003801C1" w:rsidRDefault="003801C1" w:rsidP="007F444E">
      <w:pPr>
        <w:pStyle w:val="PaperBody"/>
        <w:widowControl/>
        <w:spacing w:before="0"/>
        <w:jc w:val="both"/>
        <w:rPr>
          <w:rFonts w:ascii="Arial" w:hAnsi="Arial" w:cs="Arial"/>
          <w:szCs w:val="18"/>
        </w:rPr>
      </w:pPr>
    </w:p>
    <w:p w14:paraId="10877A5B" w14:textId="7B18F4F1" w:rsidR="00E61872" w:rsidRDefault="00E61872" w:rsidP="00E61872">
      <w:pPr>
        <w:pStyle w:val="PaperBody"/>
        <w:keepNext/>
        <w:widowControl/>
        <w:spacing w:before="0"/>
        <w:jc w:val="both"/>
      </w:pPr>
      <w:r>
        <w:rPr>
          <w:rStyle w:val="CommentReference"/>
        </w:rPr>
        <w:commentReference w:id="226"/>
      </w:r>
    </w:p>
    <w:p w14:paraId="13879D49" w14:textId="2864E413" w:rsidR="003801C1" w:rsidRDefault="00E61872" w:rsidP="00E61872">
      <w:pPr>
        <w:pStyle w:val="Caption"/>
        <w:jc w:val="both"/>
        <w:rPr>
          <w:color w:val="auto"/>
        </w:rPr>
      </w:pPr>
      <w:r w:rsidRPr="00E61872">
        <w:rPr>
          <w:color w:val="auto"/>
        </w:rPr>
        <w:t xml:space="preserve">Figure </w:t>
      </w:r>
      <w:r w:rsidRPr="00E61872">
        <w:rPr>
          <w:color w:val="auto"/>
        </w:rPr>
        <w:fldChar w:fldCharType="begin"/>
      </w:r>
      <w:r w:rsidRPr="00E61872">
        <w:rPr>
          <w:color w:val="auto"/>
        </w:rPr>
        <w:instrText xml:space="preserve"> SEQ Figure \* ARABIC </w:instrText>
      </w:r>
      <w:r w:rsidRPr="00E61872">
        <w:rPr>
          <w:color w:val="auto"/>
        </w:rPr>
        <w:fldChar w:fldCharType="separate"/>
      </w:r>
      <w:r w:rsidR="006C35C5">
        <w:rPr>
          <w:noProof/>
          <w:color w:val="auto"/>
        </w:rPr>
        <w:t>3</w:t>
      </w:r>
      <w:r w:rsidRPr="00E61872">
        <w:rPr>
          <w:color w:val="auto"/>
        </w:rPr>
        <w:fldChar w:fldCharType="end"/>
      </w:r>
      <w:r w:rsidRPr="00E61872">
        <w:rPr>
          <w:color w:val="auto"/>
        </w:rPr>
        <w:t xml:space="preserve"> Importing Existing Data and Ontologies</w:t>
      </w:r>
    </w:p>
    <w:p w14:paraId="3A9E3610" w14:textId="4E79BFDC" w:rsidR="00245FD6" w:rsidRDefault="00245FD6" w:rsidP="00245FD6">
      <w:r>
        <w:rPr>
          <w:noProof/>
        </w:rPr>
        <w:drawing>
          <wp:inline distT="0" distB="0" distL="0" distR="0" wp14:anchorId="2FC241CD" wp14:editId="044E391B">
            <wp:extent cx="6400800"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7-30 at 08.43.3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3197225"/>
                    </a:xfrm>
                    <a:prstGeom prst="rect">
                      <a:avLst/>
                    </a:prstGeom>
                  </pic:spPr>
                </pic:pic>
              </a:graphicData>
            </a:graphic>
          </wp:inline>
        </w:drawing>
      </w:r>
    </w:p>
    <w:p w14:paraId="690CB94C" w14:textId="77777777" w:rsidR="00CC16C7" w:rsidRPr="00245FD6" w:rsidRDefault="00CC16C7" w:rsidP="00245FD6"/>
    <w:p w14:paraId="5EDD65B9" w14:textId="08BA9F98" w:rsidR="005F23AA" w:rsidRPr="009C0756" w:rsidRDefault="005F23AA" w:rsidP="0099297B">
      <w:pPr>
        <w:pStyle w:val="PaperBody"/>
        <w:widowControl/>
        <w:numPr>
          <w:ilvl w:val="0"/>
          <w:numId w:val="4"/>
        </w:numPr>
        <w:spacing w:before="0"/>
        <w:jc w:val="both"/>
        <w:rPr>
          <w:rFonts w:ascii="Arial" w:hAnsi="Arial" w:cs="Arial"/>
          <w:szCs w:val="18"/>
        </w:rPr>
      </w:pPr>
      <w:r w:rsidRPr="009C0756">
        <w:rPr>
          <w:rFonts w:ascii="Arial" w:hAnsi="Arial" w:cs="Arial"/>
          <w:szCs w:val="18"/>
        </w:rPr>
        <w:t xml:space="preserve">A core </w:t>
      </w:r>
      <w:r w:rsidR="000C54A0" w:rsidRPr="009C0756">
        <w:rPr>
          <w:rFonts w:ascii="Arial" w:hAnsi="Arial" w:cs="Arial"/>
          <w:szCs w:val="18"/>
        </w:rPr>
        <w:t>principal of Linked Data</w:t>
      </w:r>
    </w:p>
    <w:p w14:paraId="142A3CD2" w14:textId="77777777" w:rsidR="000C54A0" w:rsidRPr="009C0756" w:rsidRDefault="000C54A0" w:rsidP="0099297B">
      <w:pPr>
        <w:widowControl/>
        <w:numPr>
          <w:ilvl w:val="0"/>
          <w:numId w:val="4"/>
        </w:numPr>
        <w:shd w:val="clear" w:color="auto" w:fill="FFFFFF"/>
        <w:spacing w:before="100" w:beforeAutospacing="1" w:after="100" w:afterAutospacing="1"/>
        <w:rPr>
          <w:rFonts w:ascii="Arial" w:hAnsi="Arial" w:cs="Arial"/>
          <w:color w:val="222222"/>
          <w:sz w:val="18"/>
          <w:szCs w:val="18"/>
        </w:rPr>
      </w:pPr>
      <w:r w:rsidRPr="009C0756">
        <w:rPr>
          <w:rFonts w:ascii="Arial" w:hAnsi="Arial" w:cs="Arial"/>
          <w:color w:val="222222"/>
          <w:sz w:val="18"/>
          <w:szCs w:val="18"/>
        </w:rPr>
        <w:t>RDF is uniquely designed to link together multiple standards to facilitate implementation: SDTM, CDISC Terminology, WHO Drug Dictionary, MedDRA, etc.</w:t>
      </w:r>
    </w:p>
    <w:p w14:paraId="7A8938AC" w14:textId="77777777" w:rsidR="000C54A0" w:rsidRPr="009C0756" w:rsidRDefault="000C54A0" w:rsidP="0099297B">
      <w:pPr>
        <w:pStyle w:val="PaperBody"/>
        <w:widowControl/>
        <w:numPr>
          <w:ilvl w:val="0"/>
          <w:numId w:val="4"/>
        </w:numPr>
        <w:spacing w:before="0"/>
        <w:jc w:val="both"/>
        <w:rPr>
          <w:rFonts w:ascii="Arial" w:hAnsi="Arial" w:cs="Arial"/>
          <w:szCs w:val="18"/>
        </w:rPr>
      </w:pPr>
    </w:p>
    <w:p w14:paraId="330CD1F1" w14:textId="77777777" w:rsidR="005F23AA" w:rsidRPr="009C0756" w:rsidRDefault="005F23AA" w:rsidP="00C214A3">
      <w:pPr>
        <w:pStyle w:val="PaperBody"/>
        <w:widowControl/>
        <w:spacing w:before="0"/>
        <w:jc w:val="both"/>
        <w:rPr>
          <w:rFonts w:ascii="Arial" w:hAnsi="Arial" w:cs="Arial"/>
          <w:szCs w:val="18"/>
        </w:rPr>
      </w:pPr>
    </w:p>
    <w:p w14:paraId="410600FC" w14:textId="57CFF0F0" w:rsidR="005F23AA" w:rsidRPr="009C0756" w:rsidRDefault="005F23AA" w:rsidP="00C214A3">
      <w:pPr>
        <w:pStyle w:val="PaperBody"/>
        <w:widowControl/>
        <w:spacing w:before="0"/>
        <w:jc w:val="both"/>
        <w:rPr>
          <w:rFonts w:ascii="Arial" w:hAnsi="Arial" w:cs="Arial"/>
          <w:szCs w:val="18"/>
        </w:rPr>
      </w:pPr>
      <w:r w:rsidRPr="009C0756">
        <w:rPr>
          <w:rFonts w:ascii="Arial" w:hAnsi="Arial" w:cs="Arial"/>
          <w:szCs w:val="18"/>
        </w:rPr>
        <w:t>Source data</w:t>
      </w:r>
    </w:p>
    <w:p w14:paraId="5783011F" w14:textId="77777777" w:rsidR="008E224F" w:rsidRPr="009C0756" w:rsidRDefault="001A0C60" w:rsidP="0099297B">
      <w:pPr>
        <w:pStyle w:val="PaperBody"/>
        <w:numPr>
          <w:ilvl w:val="0"/>
          <w:numId w:val="7"/>
        </w:numPr>
        <w:spacing w:before="0"/>
        <w:jc w:val="both"/>
        <w:rPr>
          <w:rFonts w:ascii="Arial" w:hAnsi="Arial" w:cs="Arial"/>
          <w:szCs w:val="18"/>
        </w:rPr>
      </w:pPr>
      <w:r w:rsidRPr="009C0756">
        <w:rPr>
          <w:rFonts w:ascii="Arial" w:hAnsi="Arial" w:cs="Arial"/>
          <w:szCs w:val="18"/>
        </w:rPr>
        <w:t>A human Study is a set of Activities conducted on Persons (i.e. HumanStudySubject)</w:t>
      </w:r>
    </w:p>
    <w:p w14:paraId="57CEF666" w14:textId="77777777" w:rsidR="008E224F" w:rsidRPr="009C0756" w:rsidRDefault="001A0C60" w:rsidP="0099297B">
      <w:pPr>
        <w:pStyle w:val="PaperBody"/>
        <w:numPr>
          <w:ilvl w:val="0"/>
          <w:numId w:val="7"/>
        </w:numPr>
        <w:spacing w:before="0"/>
        <w:jc w:val="both"/>
        <w:rPr>
          <w:rFonts w:ascii="Arial" w:hAnsi="Arial" w:cs="Arial"/>
          <w:szCs w:val="18"/>
        </w:rPr>
      </w:pPr>
      <w:r w:rsidRPr="009C0756">
        <w:rPr>
          <w:rFonts w:ascii="Arial" w:hAnsi="Arial" w:cs="Arial"/>
          <w:szCs w:val="18"/>
        </w:rPr>
        <w:t>Rules determine when those activities are performed</w:t>
      </w:r>
    </w:p>
    <w:p w14:paraId="39CF95B9" w14:textId="77777777" w:rsidR="008E224F" w:rsidRPr="009C0756" w:rsidRDefault="001A0C60" w:rsidP="0099297B">
      <w:pPr>
        <w:pStyle w:val="PaperBody"/>
        <w:numPr>
          <w:ilvl w:val="0"/>
          <w:numId w:val="7"/>
        </w:numPr>
        <w:spacing w:before="0"/>
        <w:jc w:val="both"/>
        <w:rPr>
          <w:rFonts w:ascii="Arial" w:hAnsi="Arial" w:cs="Arial"/>
          <w:szCs w:val="18"/>
        </w:rPr>
      </w:pPr>
      <w:r w:rsidRPr="009C0756">
        <w:rPr>
          <w:rFonts w:ascii="Arial" w:hAnsi="Arial" w:cs="Arial"/>
          <w:szCs w:val="18"/>
        </w:rPr>
        <w:t xml:space="preserve">The Outcomes of the activities (e.g. observation results) are Analyzed to make conclusions. </w:t>
      </w:r>
    </w:p>
    <w:p w14:paraId="6BAFBEE9" w14:textId="77777777" w:rsidR="008E224F" w:rsidRPr="009C0756" w:rsidRDefault="001A0C60" w:rsidP="0099297B">
      <w:pPr>
        <w:pStyle w:val="PaperBody"/>
        <w:numPr>
          <w:ilvl w:val="0"/>
          <w:numId w:val="7"/>
        </w:numPr>
        <w:spacing w:before="0"/>
        <w:jc w:val="both"/>
        <w:rPr>
          <w:rFonts w:ascii="Arial" w:hAnsi="Arial" w:cs="Arial"/>
          <w:szCs w:val="18"/>
        </w:rPr>
      </w:pPr>
      <w:r w:rsidRPr="009C0756">
        <w:rPr>
          <w:rFonts w:ascii="Arial" w:hAnsi="Arial" w:cs="Arial"/>
          <w:szCs w:val="18"/>
        </w:rPr>
        <w:t>These form the central study ontology ”Core Classes”</w:t>
      </w:r>
    </w:p>
    <w:p w14:paraId="503BCF47" w14:textId="77777777" w:rsidR="008E224F" w:rsidRPr="009C0756" w:rsidRDefault="001A0C60" w:rsidP="0099297B">
      <w:pPr>
        <w:pStyle w:val="PaperBody"/>
        <w:numPr>
          <w:ilvl w:val="1"/>
          <w:numId w:val="7"/>
        </w:numPr>
        <w:spacing w:before="0"/>
        <w:jc w:val="both"/>
        <w:rPr>
          <w:rFonts w:ascii="Arial" w:hAnsi="Arial" w:cs="Arial"/>
          <w:szCs w:val="18"/>
        </w:rPr>
      </w:pPr>
      <w:r w:rsidRPr="009C0756">
        <w:rPr>
          <w:rFonts w:ascii="Arial" w:hAnsi="Arial" w:cs="Arial"/>
          <w:szCs w:val="18"/>
        </w:rPr>
        <w:t>Activity</w:t>
      </w:r>
    </w:p>
    <w:p w14:paraId="218BC085" w14:textId="77777777" w:rsidR="008E224F" w:rsidRPr="009C0756" w:rsidRDefault="001A0C60" w:rsidP="0099297B">
      <w:pPr>
        <w:pStyle w:val="PaperBody"/>
        <w:numPr>
          <w:ilvl w:val="2"/>
          <w:numId w:val="7"/>
        </w:numPr>
        <w:spacing w:before="0"/>
        <w:jc w:val="both"/>
        <w:rPr>
          <w:rFonts w:ascii="Arial" w:hAnsi="Arial" w:cs="Arial"/>
          <w:szCs w:val="18"/>
        </w:rPr>
      </w:pPr>
      <w:r w:rsidRPr="009C0756">
        <w:rPr>
          <w:rFonts w:ascii="Arial" w:hAnsi="Arial" w:cs="Arial"/>
          <w:szCs w:val="18"/>
        </w:rPr>
        <w:t>Observation</w:t>
      </w:r>
    </w:p>
    <w:p w14:paraId="09656D1C" w14:textId="77777777" w:rsidR="008E224F" w:rsidRPr="009C0756" w:rsidRDefault="001A0C60" w:rsidP="0099297B">
      <w:pPr>
        <w:pStyle w:val="PaperBody"/>
        <w:numPr>
          <w:ilvl w:val="2"/>
          <w:numId w:val="7"/>
        </w:numPr>
        <w:spacing w:before="0"/>
        <w:jc w:val="both"/>
        <w:rPr>
          <w:rFonts w:ascii="Arial" w:hAnsi="Arial" w:cs="Arial"/>
          <w:szCs w:val="18"/>
        </w:rPr>
      </w:pPr>
      <w:r w:rsidRPr="009C0756">
        <w:rPr>
          <w:rFonts w:ascii="Arial" w:hAnsi="Arial" w:cs="Arial"/>
          <w:szCs w:val="18"/>
        </w:rPr>
        <w:t>Analysis</w:t>
      </w:r>
    </w:p>
    <w:p w14:paraId="131786E5" w14:textId="77777777" w:rsidR="008E224F" w:rsidRPr="009C0756" w:rsidRDefault="001A0C60" w:rsidP="0099297B">
      <w:pPr>
        <w:pStyle w:val="PaperBody"/>
        <w:numPr>
          <w:ilvl w:val="1"/>
          <w:numId w:val="7"/>
        </w:numPr>
        <w:spacing w:before="0"/>
        <w:jc w:val="both"/>
        <w:rPr>
          <w:rFonts w:ascii="Arial" w:hAnsi="Arial" w:cs="Arial"/>
          <w:szCs w:val="18"/>
        </w:rPr>
      </w:pPr>
      <w:r w:rsidRPr="009C0756">
        <w:rPr>
          <w:rFonts w:ascii="Arial" w:hAnsi="Arial" w:cs="Arial"/>
          <w:szCs w:val="18"/>
        </w:rPr>
        <w:t>ActivityOutcome</w:t>
      </w:r>
    </w:p>
    <w:p w14:paraId="089EA9C1" w14:textId="77777777" w:rsidR="008E224F" w:rsidRPr="009C0756" w:rsidRDefault="001A0C60" w:rsidP="0099297B">
      <w:pPr>
        <w:pStyle w:val="PaperBody"/>
        <w:numPr>
          <w:ilvl w:val="1"/>
          <w:numId w:val="7"/>
        </w:numPr>
        <w:spacing w:before="0"/>
        <w:jc w:val="both"/>
        <w:rPr>
          <w:rFonts w:ascii="Arial" w:hAnsi="Arial" w:cs="Arial"/>
          <w:szCs w:val="18"/>
        </w:rPr>
      </w:pPr>
      <w:r w:rsidRPr="009C0756">
        <w:rPr>
          <w:rFonts w:ascii="Arial" w:hAnsi="Arial" w:cs="Arial"/>
          <w:szCs w:val="18"/>
        </w:rPr>
        <w:t>Entity</w:t>
      </w:r>
    </w:p>
    <w:p w14:paraId="49E30B2F" w14:textId="77777777" w:rsidR="008E224F" w:rsidRPr="009C0756" w:rsidRDefault="001A0C60" w:rsidP="0099297B">
      <w:pPr>
        <w:pStyle w:val="PaperBody"/>
        <w:numPr>
          <w:ilvl w:val="2"/>
          <w:numId w:val="7"/>
        </w:numPr>
        <w:spacing w:before="0"/>
        <w:jc w:val="both"/>
        <w:rPr>
          <w:rFonts w:ascii="Arial" w:hAnsi="Arial" w:cs="Arial"/>
          <w:szCs w:val="18"/>
        </w:rPr>
      </w:pPr>
      <w:r w:rsidRPr="009C0756">
        <w:rPr>
          <w:rFonts w:ascii="Arial" w:hAnsi="Arial" w:cs="Arial"/>
          <w:szCs w:val="18"/>
        </w:rPr>
        <w:lastRenderedPageBreak/>
        <w:t>HumanStudySubject</w:t>
      </w:r>
    </w:p>
    <w:p w14:paraId="2630DB26" w14:textId="77777777" w:rsidR="008E224F" w:rsidRPr="009C0756" w:rsidRDefault="001A0C60" w:rsidP="0099297B">
      <w:pPr>
        <w:pStyle w:val="PaperBody"/>
        <w:numPr>
          <w:ilvl w:val="1"/>
          <w:numId w:val="7"/>
        </w:numPr>
        <w:spacing w:before="0"/>
        <w:jc w:val="both"/>
        <w:rPr>
          <w:rFonts w:ascii="Arial" w:hAnsi="Arial" w:cs="Arial"/>
          <w:szCs w:val="18"/>
        </w:rPr>
      </w:pPr>
      <w:r w:rsidRPr="009C0756">
        <w:rPr>
          <w:rFonts w:ascii="Arial" w:hAnsi="Arial" w:cs="Arial"/>
          <w:szCs w:val="18"/>
        </w:rPr>
        <w:t>Rule</w:t>
      </w:r>
    </w:p>
    <w:p w14:paraId="2CE0AE57" w14:textId="77777777" w:rsidR="005F23AA" w:rsidRPr="009C0756" w:rsidRDefault="005F23AA" w:rsidP="00C214A3">
      <w:pPr>
        <w:pStyle w:val="PaperBody"/>
        <w:widowControl/>
        <w:spacing w:before="0"/>
        <w:jc w:val="both"/>
        <w:rPr>
          <w:rFonts w:ascii="Arial" w:hAnsi="Arial" w:cs="Arial"/>
          <w:szCs w:val="18"/>
        </w:rPr>
      </w:pPr>
    </w:p>
    <w:p w14:paraId="2FB4B169" w14:textId="7DD89F7B" w:rsidR="005F23AA" w:rsidRPr="000C54A0" w:rsidRDefault="005F23AA" w:rsidP="000C54A0">
      <w:pPr>
        <w:pStyle w:val="PaperHeader1"/>
        <w:spacing w:before="0"/>
        <w:rPr>
          <w:rFonts w:ascii="Arial" w:hAnsi="Arial" w:cs="Arial"/>
        </w:rPr>
      </w:pPr>
    </w:p>
    <w:p w14:paraId="7A6B1EDA" w14:textId="480DF798" w:rsidR="005F23AA" w:rsidRPr="00EE1248" w:rsidRDefault="000C54A0" w:rsidP="000C54A0">
      <w:pPr>
        <w:pStyle w:val="PaperHeader1"/>
        <w:spacing w:before="0"/>
        <w:rPr>
          <w:rFonts w:ascii="Arial" w:hAnsi="Arial" w:cs="Arial"/>
          <w:sz w:val="16"/>
          <w:szCs w:val="16"/>
        </w:rPr>
      </w:pPr>
      <w:r w:rsidRPr="00EE1248">
        <w:rPr>
          <w:rFonts w:ascii="Arial" w:hAnsi="Arial" w:cs="Arial"/>
          <w:sz w:val="16"/>
          <w:szCs w:val="16"/>
        </w:rPr>
        <w:t xml:space="preserve">Creating High Quality, Valid </w:t>
      </w:r>
      <w:r w:rsidR="00667D06" w:rsidRPr="00EE1248">
        <w:rPr>
          <w:rFonts w:ascii="Arial" w:hAnsi="Arial" w:cs="Arial"/>
          <w:sz w:val="16"/>
          <w:szCs w:val="16"/>
        </w:rPr>
        <w:t xml:space="preserve">SDTM Domains </w:t>
      </w:r>
    </w:p>
    <w:p w14:paraId="1E3AAAA1" w14:textId="14065CA0" w:rsidR="00667D06" w:rsidRPr="009C0756" w:rsidRDefault="00667D06" w:rsidP="0099297B">
      <w:pPr>
        <w:widowControl/>
        <w:numPr>
          <w:ilvl w:val="0"/>
          <w:numId w:val="2"/>
        </w:numPr>
        <w:shd w:val="clear" w:color="auto" w:fill="FFFFFF"/>
        <w:spacing w:before="100" w:beforeAutospacing="1" w:after="100" w:afterAutospacing="1"/>
        <w:ind w:left="945"/>
        <w:rPr>
          <w:rFonts w:ascii="Arial" w:hAnsi="Arial" w:cs="Arial"/>
          <w:color w:val="222222"/>
          <w:sz w:val="18"/>
          <w:szCs w:val="18"/>
        </w:rPr>
      </w:pPr>
      <w:r w:rsidRPr="009C0756">
        <w:rPr>
          <w:rFonts w:ascii="Arial" w:hAnsi="Arial" w:cs="Arial"/>
          <w:color w:val="222222"/>
          <w:sz w:val="18"/>
          <w:szCs w:val="18"/>
        </w:rPr>
        <w:t>SDTM from RDF</w:t>
      </w:r>
    </w:p>
    <w:p w14:paraId="52256A85" w14:textId="77777777" w:rsidR="00667D06" w:rsidRPr="009C0756" w:rsidRDefault="00667D06" w:rsidP="0099297B">
      <w:pPr>
        <w:widowControl/>
        <w:numPr>
          <w:ilvl w:val="0"/>
          <w:numId w:val="2"/>
        </w:numPr>
        <w:shd w:val="clear" w:color="auto" w:fill="FFFFFF"/>
        <w:spacing w:before="100" w:beforeAutospacing="1" w:after="100" w:afterAutospacing="1"/>
        <w:ind w:left="945"/>
        <w:rPr>
          <w:rFonts w:ascii="Arial" w:hAnsi="Arial" w:cs="Arial"/>
          <w:color w:val="222222"/>
          <w:sz w:val="18"/>
          <w:szCs w:val="18"/>
        </w:rPr>
      </w:pPr>
      <w:r w:rsidRPr="009C0756">
        <w:rPr>
          <w:rFonts w:ascii="Arial" w:hAnsi="Arial" w:cs="Arial"/>
          <w:color w:val="222222"/>
          <w:sz w:val="18"/>
          <w:szCs w:val="18"/>
        </w:rPr>
        <w:t>Creation of DEFINE to support SDTM</w:t>
      </w:r>
    </w:p>
    <w:p w14:paraId="7A3077EA" w14:textId="77777777" w:rsidR="00667D06" w:rsidRPr="009C0756" w:rsidRDefault="00667D06" w:rsidP="0099297B">
      <w:pPr>
        <w:widowControl/>
        <w:numPr>
          <w:ilvl w:val="0"/>
          <w:numId w:val="2"/>
        </w:numPr>
        <w:shd w:val="clear" w:color="auto" w:fill="FFFFFF"/>
        <w:spacing w:before="100" w:beforeAutospacing="1" w:after="100" w:afterAutospacing="1"/>
        <w:ind w:left="945"/>
        <w:rPr>
          <w:rFonts w:ascii="Arial" w:hAnsi="Arial" w:cs="Arial"/>
          <w:color w:val="222222"/>
          <w:sz w:val="18"/>
          <w:szCs w:val="18"/>
        </w:rPr>
      </w:pPr>
    </w:p>
    <w:p w14:paraId="0E3EF32D" w14:textId="556AB862" w:rsidR="000C54A0" w:rsidRPr="009C0756" w:rsidRDefault="000C54A0" w:rsidP="0099297B">
      <w:pPr>
        <w:widowControl/>
        <w:numPr>
          <w:ilvl w:val="0"/>
          <w:numId w:val="2"/>
        </w:numPr>
        <w:shd w:val="clear" w:color="auto" w:fill="FFFFFF"/>
        <w:spacing w:before="100" w:beforeAutospacing="1" w:after="100" w:afterAutospacing="1"/>
        <w:ind w:left="945"/>
        <w:rPr>
          <w:rFonts w:ascii="Arial" w:hAnsi="Arial" w:cs="Arial"/>
          <w:color w:val="222222"/>
          <w:sz w:val="18"/>
          <w:szCs w:val="18"/>
        </w:rPr>
      </w:pPr>
      <w:r w:rsidRPr="009C0756">
        <w:rPr>
          <w:rFonts w:ascii="Arial" w:hAnsi="Arial" w:cs="Arial"/>
          <w:color w:val="222222"/>
          <w:sz w:val="18"/>
          <w:szCs w:val="18"/>
        </w:rPr>
        <w:t>In addition, validation rules, quality checks etc can all be expressed in the RDF....</w:t>
      </w:r>
    </w:p>
    <w:p w14:paraId="5A3137C6" w14:textId="61D5A7D6" w:rsidR="00667D06" w:rsidRPr="009C0756" w:rsidRDefault="00E14930" w:rsidP="0099297B">
      <w:pPr>
        <w:widowControl/>
        <w:numPr>
          <w:ilvl w:val="0"/>
          <w:numId w:val="2"/>
        </w:numPr>
        <w:shd w:val="clear" w:color="auto" w:fill="FFFFFF"/>
        <w:spacing w:before="100" w:beforeAutospacing="1" w:after="100" w:afterAutospacing="1"/>
        <w:ind w:left="945"/>
        <w:rPr>
          <w:rFonts w:ascii="Arial" w:hAnsi="Arial" w:cs="Arial"/>
          <w:color w:val="222222"/>
          <w:sz w:val="18"/>
          <w:szCs w:val="18"/>
        </w:rPr>
      </w:pPr>
      <w:r w:rsidRPr="009C0756">
        <w:rPr>
          <w:rFonts w:ascii="Arial" w:hAnsi="Arial" w:cs="Arial"/>
          <w:color w:val="222222"/>
          <w:sz w:val="18"/>
          <w:szCs w:val="18"/>
        </w:rPr>
        <w:t>By storing additional metadata with the checks, the checks themselves are self-explanatory, without the need for supplemental documentation.</w:t>
      </w:r>
      <w:r w:rsidR="00A83C0C" w:rsidRPr="009C0756">
        <w:rPr>
          <w:rFonts w:ascii="Arial" w:hAnsi="Arial" w:cs="Arial"/>
          <w:color w:val="222222"/>
          <w:sz w:val="18"/>
          <w:szCs w:val="18"/>
        </w:rPr>
        <w:t xml:space="preserve"> Metadata is not limited to version and provenance information. Addition of appropriate metadata makes the values self-describing, removing any ambiguity from their interpretation and removing the need for separate files and documents to describe the data. These separate files and documents represent another point of failure in the process where documents become out-of-synch with the data the describe, have inaccuracies, and are costly to produce and maintain.</w:t>
      </w:r>
    </w:p>
    <w:p w14:paraId="6A07FDE9" w14:textId="6AE8F0D3" w:rsidR="000C54A0" w:rsidRPr="00EE1248" w:rsidRDefault="00667D06" w:rsidP="00667D06">
      <w:pPr>
        <w:pStyle w:val="PaperHeader1"/>
        <w:spacing w:before="0"/>
        <w:rPr>
          <w:rFonts w:ascii="Arial" w:hAnsi="Arial" w:cs="Arial"/>
          <w:sz w:val="16"/>
          <w:szCs w:val="16"/>
        </w:rPr>
      </w:pPr>
      <w:r w:rsidRPr="00EE1248">
        <w:rPr>
          <w:rFonts w:ascii="Arial" w:hAnsi="Arial" w:cs="Arial"/>
          <w:sz w:val="16"/>
          <w:szCs w:val="16"/>
        </w:rPr>
        <w:t>Creatin</w:t>
      </w:r>
      <w:r w:rsidR="007372F7" w:rsidRPr="00EE1248">
        <w:rPr>
          <w:rFonts w:ascii="Arial" w:hAnsi="Arial" w:cs="Arial"/>
          <w:sz w:val="16"/>
          <w:szCs w:val="16"/>
        </w:rPr>
        <w:t>G</w:t>
      </w:r>
      <w:r w:rsidRPr="00EE1248">
        <w:rPr>
          <w:rFonts w:ascii="Arial" w:hAnsi="Arial" w:cs="Arial"/>
          <w:sz w:val="16"/>
          <w:szCs w:val="16"/>
        </w:rPr>
        <w:t xml:space="preserve"> DEFINE</w:t>
      </w:r>
    </w:p>
    <w:p w14:paraId="0E1A2393" w14:textId="4941F60E" w:rsidR="00667D06" w:rsidRDefault="00667D06" w:rsidP="00C214A3">
      <w:pPr>
        <w:pStyle w:val="PaperBody"/>
        <w:widowControl/>
        <w:spacing w:before="0"/>
        <w:jc w:val="both"/>
        <w:rPr>
          <w:rFonts w:ascii="Arial" w:hAnsi="Arial" w:cs="Arial"/>
          <w:szCs w:val="18"/>
        </w:rPr>
      </w:pPr>
    </w:p>
    <w:p w14:paraId="02896323" w14:textId="6B9F0708" w:rsidR="007372F7" w:rsidRDefault="007372F7" w:rsidP="00C214A3">
      <w:pPr>
        <w:pStyle w:val="PaperBody"/>
        <w:widowControl/>
        <w:spacing w:before="0"/>
        <w:jc w:val="both"/>
        <w:rPr>
          <w:rFonts w:ascii="Arial" w:hAnsi="Arial" w:cs="Arial"/>
          <w:szCs w:val="18"/>
        </w:rPr>
      </w:pPr>
      <w:r>
        <w:rPr>
          <w:rFonts w:ascii="Arial" w:hAnsi="Arial" w:cs="Arial"/>
          <w:szCs w:val="18"/>
        </w:rPr>
        <w:t>Currently, the common process for creating DEFINE.XML includes the execution of SAS Macros to extract information from the SDTM domain datasets, then augment that data will user-supplied data from a number of sources. The process depends on a large number of intermediary files, manual input, and is labor intensive.</w:t>
      </w:r>
    </w:p>
    <w:p w14:paraId="30A06360" w14:textId="50AC9B9C" w:rsidR="007372F7" w:rsidRDefault="007372F7" w:rsidP="00C214A3">
      <w:pPr>
        <w:pStyle w:val="PaperBody"/>
        <w:widowControl/>
        <w:spacing w:before="0"/>
        <w:jc w:val="both"/>
        <w:rPr>
          <w:rFonts w:ascii="Arial" w:hAnsi="Arial" w:cs="Arial"/>
          <w:szCs w:val="18"/>
        </w:rPr>
      </w:pPr>
    </w:p>
    <w:p w14:paraId="2271E68E" w14:textId="77777777" w:rsidR="007372F7" w:rsidRDefault="007372F7" w:rsidP="00C214A3">
      <w:pPr>
        <w:pStyle w:val="PaperBody"/>
        <w:widowControl/>
        <w:spacing w:before="0"/>
        <w:jc w:val="both"/>
        <w:rPr>
          <w:rFonts w:ascii="Arial" w:hAnsi="Arial" w:cs="Arial"/>
          <w:szCs w:val="18"/>
        </w:rPr>
      </w:pPr>
    </w:p>
    <w:p w14:paraId="71E2C035" w14:textId="7F1064AE" w:rsidR="00667D06" w:rsidRDefault="00667D06" w:rsidP="00C214A3">
      <w:pPr>
        <w:pStyle w:val="PaperBody"/>
        <w:widowControl/>
        <w:spacing w:before="0"/>
        <w:jc w:val="both"/>
        <w:rPr>
          <w:rFonts w:ascii="Arial" w:hAnsi="Arial" w:cs="Arial"/>
          <w:szCs w:val="18"/>
        </w:rPr>
      </w:pPr>
      <w:r>
        <w:rPr>
          <w:rFonts w:ascii="Arial" w:hAnsi="Arial" w:cs="Arial"/>
          <w:szCs w:val="18"/>
        </w:rPr>
        <w:t>Define as a requirement to support the submission of SDTM domains</w:t>
      </w:r>
    </w:p>
    <w:p w14:paraId="72A8A75B" w14:textId="4C7E69FC" w:rsidR="00667D06" w:rsidRDefault="00667D06" w:rsidP="00C214A3">
      <w:pPr>
        <w:pStyle w:val="PaperBody"/>
        <w:widowControl/>
        <w:spacing w:before="0"/>
        <w:jc w:val="both"/>
        <w:rPr>
          <w:rFonts w:ascii="Arial" w:hAnsi="Arial" w:cs="Arial"/>
          <w:szCs w:val="18"/>
        </w:rPr>
      </w:pPr>
      <w:r>
        <w:rPr>
          <w:rFonts w:ascii="Arial" w:hAnsi="Arial" w:cs="Arial"/>
          <w:szCs w:val="18"/>
        </w:rPr>
        <w:t>Generation becomes a query to extract the metadata this is now integral to the same data used to create the SDTM.  In the future, this set of data+integrated metadata could be all that is needed for delivery.</w:t>
      </w:r>
    </w:p>
    <w:p w14:paraId="28B4D079" w14:textId="23DEB8DA" w:rsidR="007372F7" w:rsidRDefault="007372F7" w:rsidP="00C214A3">
      <w:pPr>
        <w:pStyle w:val="PaperBody"/>
        <w:widowControl/>
        <w:spacing w:before="0"/>
        <w:jc w:val="both"/>
        <w:rPr>
          <w:rFonts w:ascii="Arial" w:hAnsi="Arial" w:cs="Arial"/>
          <w:szCs w:val="18"/>
        </w:rPr>
      </w:pPr>
    </w:p>
    <w:p w14:paraId="32664270" w14:textId="152FA7A8" w:rsidR="007372F7" w:rsidRDefault="007372F7" w:rsidP="00C214A3">
      <w:pPr>
        <w:pStyle w:val="PaperBody"/>
        <w:widowControl/>
        <w:spacing w:before="0"/>
        <w:jc w:val="both"/>
        <w:rPr>
          <w:rFonts w:ascii="Arial" w:hAnsi="Arial" w:cs="Arial"/>
          <w:szCs w:val="18"/>
        </w:rPr>
      </w:pPr>
      <w:r>
        <w:rPr>
          <w:rFonts w:ascii="Arial" w:hAnsi="Arial" w:cs="Arial"/>
          <w:szCs w:val="18"/>
        </w:rPr>
        <w:t>There is a substantial disconnect between the data and supporting metadata when the two are not stored together</w:t>
      </w:r>
      <w:r w:rsidR="00A4230D">
        <w:rPr>
          <w:rStyle w:val="EndnoteReference"/>
          <w:rFonts w:ascii="Arial" w:hAnsi="Arial" w:cs="Arial"/>
          <w:szCs w:val="18"/>
        </w:rPr>
        <w:endnoteReference w:id="2"/>
      </w:r>
      <w:r>
        <w:rPr>
          <w:rFonts w:ascii="Arial" w:hAnsi="Arial" w:cs="Arial"/>
          <w:szCs w:val="18"/>
        </w:rPr>
        <w:t xml:space="preserve">, which is the case in all non-graph </w:t>
      </w:r>
      <w:r w:rsidR="00A4230D">
        <w:rPr>
          <w:rFonts w:ascii="Arial" w:hAnsi="Arial" w:cs="Arial"/>
          <w:szCs w:val="18"/>
        </w:rPr>
        <w:t>approaches</w:t>
      </w:r>
    </w:p>
    <w:p w14:paraId="481690F4" w14:textId="62C44639" w:rsidR="007372F7" w:rsidRDefault="007372F7" w:rsidP="00C214A3">
      <w:pPr>
        <w:pStyle w:val="PaperBody"/>
        <w:widowControl/>
        <w:spacing w:before="0"/>
        <w:jc w:val="both"/>
        <w:rPr>
          <w:rFonts w:ascii="Arial" w:hAnsi="Arial" w:cs="Arial"/>
          <w:szCs w:val="18"/>
        </w:rPr>
      </w:pPr>
    </w:p>
    <w:p w14:paraId="1EC6ECC6" w14:textId="068F181A" w:rsidR="007372F7" w:rsidRDefault="00E14930" w:rsidP="00C214A3">
      <w:pPr>
        <w:pStyle w:val="PaperBody"/>
        <w:widowControl/>
        <w:spacing w:before="0"/>
        <w:jc w:val="both"/>
        <w:rPr>
          <w:rFonts w:ascii="Arial" w:hAnsi="Arial" w:cs="Arial"/>
          <w:szCs w:val="18"/>
        </w:rPr>
      </w:pPr>
      <w:r>
        <w:rPr>
          <w:rFonts w:ascii="Arial" w:hAnsi="Arial" w:cs="Arial"/>
          <w:szCs w:val="18"/>
        </w:rPr>
        <w:t>When the data is in a graph, the data, metadata, validation checks, reporting, and domain and DEFINE creation all occur within the same environment, greatly decreasing the amount of manual input and thereby lessening the chance for errors and decreasing time and effort.</w:t>
      </w:r>
    </w:p>
    <w:p w14:paraId="3A9C4083" w14:textId="77777777" w:rsidR="00E14930" w:rsidRDefault="00E14930" w:rsidP="00C214A3">
      <w:pPr>
        <w:pStyle w:val="PaperBody"/>
        <w:widowControl/>
        <w:spacing w:before="0"/>
        <w:jc w:val="both"/>
        <w:rPr>
          <w:rFonts w:ascii="Arial" w:hAnsi="Arial" w:cs="Arial"/>
          <w:szCs w:val="18"/>
        </w:rPr>
      </w:pPr>
    </w:p>
    <w:p w14:paraId="1CB5BAC7" w14:textId="77777777" w:rsidR="007372F7" w:rsidRDefault="007372F7" w:rsidP="00C214A3">
      <w:pPr>
        <w:pStyle w:val="PaperBody"/>
        <w:widowControl/>
        <w:spacing w:before="0"/>
        <w:jc w:val="both"/>
        <w:rPr>
          <w:rFonts w:ascii="Arial" w:hAnsi="Arial" w:cs="Arial"/>
          <w:szCs w:val="18"/>
        </w:rPr>
      </w:pPr>
    </w:p>
    <w:p w14:paraId="4E4CE3D7" w14:textId="77777777" w:rsidR="005F23AA" w:rsidRDefault="005F23AA" w:rsidP="00C214A3">
      <w:pPr>
        <w:pStyle w:val="PaperBody"/>
        <w:widowControl/>
        <w:spacing w:before="0"/>
        <w:jc w:val="both"/>
        <w:rPr>
          <w:rFonts w:ascii="Arial" w:hAnsi="Arial" w:cs="Arial"/>
          <w:szCs w:val="18"/>
        </w:rPr>
      </w:pPr>
    </w:p>
    <w:p w14:paraId="2B4D44C6" w14:textId="77777777" w:rsidR="00E71C26" w:rsidRDefault="00E71C26" w:rsidP="00E71C26">
      <w:pPr>
        <w:pStyle w:val="PaperHeader1"/>
        <w:spacing w:before="0"/>
        <w:rPr>
          <w:rFonts w:ascii="Arial" w:hAnsi="Arial" w:cs="Arial"/>
          <w:sz w:val="16"/>
          <w:szCs w:val="16"/>
        </w:rPr>
      </w:pPr>
    </w:p>
    <w:p w14:paraId="7A3F9C34" w14:textId="28E66F6C" w:rsidR="00E71C26" w:rsidRPr="00E71C26" w:rsidRDefault="00E71C26" w:rsidP="00E71C26">
      <w:pPr>
        <w:pStyle w:val="PaperHeader1"/>
        <w:spacing w:before="0"/>
        <w:rPr>
          <w:rFonts w:ascii="Arial" w:hAnsi="Arial" w:cs="Arial"/>
        </w:rPr>
      </w:pPr>
      <w:r w:rsidRPr="00E71C26">
        <w:rPr>
          <w:rFonts w:ascii="Arial" w:hAnsi="Arial" w:cs="Arial"/>
        </w:rPr>
        <w:t>Why RDF, not LPG?</w:t>
      </w:r>
    </w:p>
    <w:p w14:paraId="755862A2" w14:textId="77777777" w:rsidR="00E71C26" w:rsidRDefault="00E71C26" w:rsidP="00E71C26">
      <w:pPr>
        <w:pStyle w:val="PaperBody"/>
        <w:widowControl/>
        <w:spacing w:before="0"/>
        <w:jc w:val="both"/>
        <w:rPr>
          <w:rFonts w:ascii="Arial" w:hAnsi="Arial" w:cs="Arial"/>
          <w:szCs w:val="18"/>
        </w:rPr>
      </w:pPr>
    </w:p>
    <w:p w14:paraId="5ACCE8D8" w14:textId="77777777" w:rsidR="00E71C26" w:rsidRDefault="00E71C26" w:rsidP="00E71C26">
      <w:pPr>
        <w:pStyle w:val="PaperBody"/>
        <w:widowControl/>
        <w:spacing w:before="0"/>
        <w:jc w:val="both"/>
        <w:rPr>
          <w:rFonts w:ascii="Arial" w:hAnsi="Arial" w:cs="Arial"/>
          <w:szCs w:val="18"/>
        </w:rPr>
      </w:pPr>
      <w:r>
        <w:rPr>
          <w:rFonts w:ascii="Arial" w:hAnsi="Arial" w:cs="Arial"/>
          <w:szCs w:val="18"/>
        </w:rPr>
        <w:t>The Neo4j labeled property graph (LPG) provides an easy entry point for users new to graph data. The display of entities and their relations in an interactive web interface, coupled with the intuitive Cypher query language is attractive for new users new to Linked Data. Neo4j is used in large scale production deployment for product recommendation engines, tracing person and corporate relationships [example: Panama Papers(</w:t>
      </w:r>
      <w:r w:rsidRPr="00E71C26">
        <w:rPr>
          <w:rFonts w:ascii="Arial" w:hAnsi="Arial" w:cs="Arial"/>
          <w:szCs w:val="18"/>
          <w:highlight w:val="yellow"/>
        </w:rPr>
        <w:t>x</w:t>
      </w:r>
      <w:r>
        <w:rPr>
          <w:rFonts w:ascii="Arial" w:hAnsi="Arial" w:cs="Arial"/>
          <w:szCs w:val="18"/>
        </w:rPr>
        <w:t xml:space="preserve">)], social networks, and large number of other applications. </w:t>
      </w:r>
    </w:p>
    <w:p w14:paraId="020D9A63" w14:textId="77777777" w:rsidR="00E71C26" w:rsidRDefault="00E71C26" w:rsidP="00E71C26">
      <w:pPr>
        <w:pStyle w:val="PaperBody"/>
        <w:widowControl/>
        <w:spacing w:before="0"/>
        <w:jc w:val="both"/>
        <w:rPr>
          <w:rFonts w:ascii="Arial" w:hAnsi="Arial" w:cs="Arial"/>
          <w:szCs w:val="18"/>
        </w:rPr>
      </w:pPr>
    </w:p>
    <w:p w14:paraId="5EE87B5D" w14:textId="3CD9A3A5" w:rsidR="00E71C26" w:rsidRDefault="00E71C26" w:rsidP="00E71C26">
      <w:pPr>
        <w:pStyle w:val="PaperBody"/>
        <w:widowControl/>
        <w:spacing w:before="0"/>
        <w:jc w:val="both"/>
        <w:rPr>
          <w:rFonts w:ascii="Arial" w:hAnsi="Arial" w:cs="Arial"/>
          <w:szCs w:val="18"/>
        </w:rPr>
      </w:pPr>
      <w:r>
        <w:rPr>
          <w:rFonts w:ascii="Arial" w:hAnsi="Arial" w:cs="Arial"/>
          <w:szCs w:val="18"/>
        </w:rPr>
        <w:t>RDF was chosen for this project for several reasons. There is strong support in the development community, with several open source or free databases for RDF (called triplestores and quadstores) [</w:t>
      </w:r>
      <w:commentRangeStart w:id="227"/>
      <w:r w:rsidRPr="00E71C26">
        <w:rPr>
          <w:rFonts w:ascii="Arial" w:hAnsi="Arial" w:cs="Arial"/>
          <w:szCs w:val="18"/>
          <w:highlight w:val="yellow"/>
        </w:rPr>
        <w:t>cite</w:t>
      </w:r>
      <w:commentRangeEnd w:id="227"/>
      <w:r>
        <w:rPr>
          <w:rStyle w:val="CommentReference"/>
        </w:rPr>
        <w:commentReference w:id="227"/>
      </w:r>
      <w:r>
        <w:rPr>
          <w:rFonts w:ascii="Arial" w:hAnsi="Arial" w:cs="Arial"/>
          <w:szCs w:val="18"/>
        </w:rPr>
        <w:t>]. The ability to directly use ontologies for classification and rule sets, and to a lesser extent inferencing and reasoning, was important to the project team. Rules can be applied using SPIN [</w:t>
      </w:r>
      <w:r w:rsidRPr="00E71C26">
        <w:rPr>
          <w:rFonts w:ascii="Arial" w:hAnsi="Arial" w:cs="Arial"/>
          <w:szCs w:val="18"/>
          <w:highlight w:val="yellow"/>
        </w:rPr>
        <w:t>x</w:t>
      </w:r>
      <w:r>
        <w:rPr>
          <w:rFonts w:ascii="Arial" w:hAnsi="Arial" w:cs="Arial"/>
          <w:szCs w:val="18"/>
        </w:rPr>
        <w:t xml:space="preserve">] and existing ontologies, terminologies, and data from the LOD cloud can be leveraged. Among the most important factors, RDF affords the exactness and precision needed in the pharmaceutical industry, not solely for modeling but also in the available data types by leveraging XML Schema Definition (XSD) </w:t>
      </w:r>
      <w:sdt>
        <w:sdtPr>
          <w:rPr>
            <w:rFonts w:ascii="Arial" w:hAnsi="Arial" w:cs="Arial"/>
            <w:szCs w:val="18"/>
          </w:rPr>
          <w:id w:val="-989482797"/>
          <w:citation/>
        </w:sdtPr>
        <w:sdtEndPr/>
        <w:sdtContent>
          <w:r>
            <w:rPr>
              <w:rFonts w:ascii="Arial" w:hAnsi="Arial" w:cs="Arial"/>
              <w:szCs w:val="18"/>
            </w:rPr>
            <w:fldChar w:fldCharType="begin"/>
          </w:r>
          <w:r>
            <w:rPr>
              <w:rFonts w:ascii="Arial" w:hAnsi="Arial" w:cs="Arial"/>
              <w:szCs w:val="18"/>
            </w:rPr>
            <w:instrText xml:space="preserve"> CITATION Wor04 \l 1033 </w:instrText>
          </w:r>
          <w:r>
            <w:rPr>
              <w:rFonts w:ascii="Arial" w:hAnsi="Arial" w:cs="Arial"/>
              <w:szCs w:val="18"/>
            </w:rPr>
            <w:fldChar w:fldCharType="separate"/>
          </w:r>
          <w:r w:rsidRPr="000F6C12">
            <w:rPr>
              <w:rFonts w:ascii="Arial" w:hAnsi="Arial" w:cs="Arial"/>
              <w:noProof/>
              <w:szCs w:val="18"/>
            </w:rPr>
            <w:t>(6)</w:t>
          </w:r>
          <w:r>
            <w:rPr>
              <w:rFonts w:ascii="Arial" w:hAnsi="Arial" w:cs="Arial"/>
              <w:szCs w:val="18"/>
            </w:rPr>
            <w:fldChar w:fldCharType="end"/>
          </w:r>
        </w:sdtContent>
      </w:sdt>
      <w:r>
        <w:rPr>
          <w:rFonts w:ascii="Arial" w:hAnsi="Arial" w:cs="Arial"/>
          <w:szCs w:val="18"/>
        </w:rPr>
        <w:t xml:space="preserve">. </w:t>
      </w:r>
    </w:p>
    <w:p w14:paraId="0467C5C4" w14:textId="77777777" w:rsidR="00BD2551" w:rsidRDefault="00BD2551" w:rsidP="00E71C26">
      <w:pPr>
        <w:pStyle w:val="PaperBody"/>
        <w:widowControl/>
        <w:spacing w:before="0"/>
        <w:jc w:val="both"/>
        <w:rPr>
          <w:rFonts w:ascii="Arial" w:hAnsi="Arial" w:cs="Arial"/>
          <w:szCs w:val="18"/>
        </w:rPr>
      </w:pPr>
    </w:p>
    <w:p w14:paraId="47504B97" w14:textId="77777777" w:rsidR="008B7DD1" w:rsidRPr="00B33C25" w:rsidRDefault="008B7DD1" w:rsidP="00C214A3">
      <w:pPr>
        <w:pStyle w:val="PaperBody"/>
        <w:widowControl/>
        <w:spacing w:before="0"/>
        <w:jc w:val="both"/>
        <w:rPr>
          <w:rFonts w:ascii="Arial" w:hAnsi="Arial" w:cs="Arial"/>
          <w:b/>
          <w:sz w:val="20"/>
        </w:rPr>
      </w:pPr>
    </w:p>
    <w:p w14:paraId="6F32A3E7" w14:textId="77777777" w:rsidR="008C2729" w:rsidRDefault="008C2729" w:rsidP="00C214A3">
      <w:pPr>
        <w:pStyle w:val="PaperHeader1"/>
        <w:spacing w:before="0"/>
        <w:rPr>
          <w:rFonts w:ascii="Arial" w:hAnsi="Arial" w:cs="Arial"/>
        </w:rPr>
      </w:pPr>
      <w:commentRangeStart w:id="228"/>
      <w:r>
        <w:rPr>
          <w:rFonts w:ascii="Arial" w:hAnsi="Arial" w:cs="Arial"/>
        </w:rPr>
        <w:t>Conclusion</w:t>
      </w:r>
      <w:commentRangeEnd w:id="228"/>
      <w:r w:rsidR="007F3989">
        <w:rPr>
          <w:rStyle w:val="CommentReference"/>
          <w:rFonts w:ascii="Times New Roman" w:hAnsi="Times New Roman"/>
          <w:b w:val="0"/>
          <w:caps w:val="0"/>
        </w:rPr>
        <w:commentReference w:id="228"/>
      </w:r>
    </w:p>
    <w:p w14:paraId="4D59FF08" w14:textId="77777777" w:rsidR="00F15BB6" w:rsidRDefault="00F15BB6" w:rsidP="00BD2551">
      <w:pPr>
        <w:pStyle w:val="PaperBody"/>
        <w:widowControl/>
        <w:spacing w:before="0"/>
        <w:jc w:val="both"/>
        <w:rPr>
          <w:rFonts w:ascii="Arial" w:hAnsi="Arial" w:cs="Arial"/>
          <w:szCs w:val="18"/>
        </w:rPr>
      </w:pPr>
    </w:p>
    <w:p w14:paraId="50BC5D1A" w14:textId="086CFC9E" w:rsidR="005872BD" w:rsidRDefault="005872BD" w:rsidP="005872BD">
      <w:pPr>
        <w:pStyle w:val="PaperBody"/>
        <w:widowControl/>
        <w:spacing w:before="0"/>
        <w:jc w:val="both"/>
        <w:rPr>
          <w:rFonts w:ascii="Arial" w:hAnsi="Arial" w:cs="Arial"/>
          <w:szCs w:val="18"/>
        </w:rPr>
      </w:pPr>
      <w:r w:rsidRPr="009C0756">
        <w:rPr>
          <w:rFonts w:ascii="Arial" w:hAnsi="Arial" w:cs="Arial"/>
          <w:color w:val="222222"/>
          <w:szCs w:val="18"/>
        </w:rPr>
        <w:t>The clinical research arena continues to evolve at a brisk pace. New data sources li</w:t>
      </w:r>
      <w:r>
        <w:rPr>
          <w:rFonts w:ascii="Arial" w:hAnsi="Arial" w:cs="Arial"/>
          <w:color w:val="222222"/>
          <w:szCs w:val="18"/>
        </w:rPr>
        <w:t>ke those from wearables, ingesti</w:t>
      </w:r>
      <w:r w:rsidRPr="009C0756">
        <w:rPr>
          <w:rFonts w:ascii="Arial" w:hAnsi="Arial" w:cs="Arial"/>
          <w:color w:val="222222"/>
          <w:szCs w:val="18"/>
        </w:rPr>
        <w:t>bles, and social media result in an increasingly diverse and complex array of data sources. Data models and structures evolv</w:t>
      </w:r>
      <w:r>
        <w:rPr>
          <w:rFonts w:ascii="Arial" w:hAnsi="Arial" w:cs="Arial"/>
          <w:color w:val="222222"/>
          <w:szCs w:val="18"/>
        </w:rPr>
        <w:t xml:space="preserve">e along with these technologies and flexibility of </w:t>
      </w:r>
      <w:r>
        <w:rPr>
          <w:rFonts w:ascii="Arial" w:hAnsi="Arial" w:cs="Arial"/>
          <w:szCs w:val="18"/>
        </w:rPr>
        <w:t>Linked Data means it is uniquely positioned to solve these challenges. When new content requirements emerge, just add more nodes to the graph. Powerful mapping constructs like</w:t>
      </w:r>
      <w:r w:rsidRPr="005872BD">
        <w:rPr>
          <w:rFonts w:ascii="Arial" w:hAnsi="Arial" w:cs="Arial"/>
          <w:color w:val="222222"/>
          <w:szCs w:val="18"/>
        </w:rPr>
        <w:t xml:space="preserve"> </w:t>
      </w:r>
      <w:r w:rsidRPr="009C0756">
        <w:rPr>
          <w:rFonts w:ascii="Arial" w:hAnsi="Arial" w:cs="Arial"/>
          <w:color w:val="222222"/>
          <w:szCs w:val="18"/>
        </w:rPr>
        <w:t>owl:equivalentClass</w:t>
      </w:r>
      <w:r>
        <w:rPr>
          <w:rFonts w:ascii="Arial" w:hAnsi="Arial" w:cs="Arial"/>
          <w:color w:val="222222"/>
          <w:szCs w:val="18"/>
        </w:rPr>
        <w:t xml:space="preserve"> and</w:t>
      </w:r>
      <w:r w:rsidRPr="009C0756">
        <w:rPr>
          <w:rFonts w:ascii="Arial" w:hAnsi="Arial" w:cs="Arial"/>
          <w:color w:val="222222"/>
          <w:szCs w:val="18"/>
        </w:rPr>
        <w:t xml:space="preserve"> owl:sameAs</w:t>
      </w:r>
      <w:r>
        <w:rPr>
          <w:rFonts w:ascii="Arial" w:hAnsi="Arial" w:cs="Arial"/>
          <w:color w:val="222222"/>
          <w:szCs w:val="18"/>
        </w:rPr>
        <w:t xml:space="preserve"> facilitate compatibility with legacy data or other standards. </w:t>
      </w:r>
    </w:p>
    <w:p w14:paraId="5D1CF177" w14:textId="77777777" w:rsidR="005872BD" w:rsidRDefault="005872BD" w:rsidP="00BD2551">
      <w:pPr>
        <w:pStyle w:val="PaperBody"/>
        <w:widowControl/>
        <w:spacing w:before="0"/>
        <w:jc w:val="both"/>
        <w:rPr>
          <w:rFonts w:ascii="Arial" w:hAnsi="Arial" w:cs="Arial"/>
          <w:szCs w:val="18"/>
        </w:rPr>
      </w:pPr>
    </w:p>
    <w:p w14:paraId="4CFE8887" w14:textId="4E8D49DB" w:rsidR="005872BD" w:rsidRDefault="00F15BB6" w:rsidP="00BD2551">
      <w:pPr>
        <w:pStyle w:val="PaperBody"/>
        <w:widowControl/>
        <w:spacing w:before="0"/>
        <w:jc w:val="both"/>
        <w:rPr>
          <w:rFonts w:ascii="Arial" w:hAnsi="Arial" w:cs="Arial"/>
          <w:szCs w:val="18"/>
        </w:rPr>
      </w:pPr>
      <w:r>
        <w:rPr>
          <w:rFonts w:ascii="Arial" w:hAnsi="Arial" w:cs="Arial"/>
          <w:szCs w:val="18"/>
        </w:rPr>
        <w:lastRenderedPageBreak/>
        <w:t xml:space="preserve">This paper is not a proposal to replace current CDISC standards. Rather, it is a way forward to ensure their continued development. Any interim solution in evolution of standards should provide backward </w:t>
      </w:r>
      <w:r w:rsidRPr="009C0756">
        <w:rPr>
          <w:rFonts w:ascii="Arial" w:hAnsi="Arial" w:cs="Arial"/>
          <w:szCs w:val="18"/>
        </w:rPr>
        <w:t>backward compatibility</w:t>
      </w:r>
      <w:sdt>
        <w:sdtPr>
          <w:rPr>
            <w:rFonts w:ascii="Arial" w:hAnsi="Arial" w:cs="Arial"/>
            <w:szCs w:val="18"/>
          </w:rPr>
          <w:id w:val="1649082168"/>
          <w:citation/>
        </w:sdtPr>
        <w:sdtEndPr/>
        <w:sdtContent>
          <w:r w:rsidRPr="009C0756">
            <w:rPr>
              <w:rFonts w:ascii="Arial" w:hAnsi="Arial" w:cs="Arial"/>
              <w:szCs w:val="18"/>
            </w:rPr>
            <w:fldChar w:fldCharType="begin"/>
          </w:r>
          <w:r w:rsidRPr="009C0756">
            <w:rPr>
              <w:rFonts w:ascii="Arial" w:hAnsi="Arial" w:cs="Arial"/>
              <w:szCs w:val="18"/>
            </w:rPr>
            <w:instrText xml:space="preserve"> CITATION PhUETT17 \l 1033 </w:instrText>
          </w:r>
          <w:r w:rsidRPr="009C0756">
            <w:rPr>
              <w:rFonts w:ascii="Arial" w:hAnsi="Arial" w:cs="Arial"/>
              <w:szCs w:val="18"/>
            </w:rPr>
            <w:fldChar w:fldCharType="separate"/>
          </w:r>
          <w:r w:rsidRPr="009C0756">
            <w:rPr>
              <w:rFonts w:ascii="Arial" w:hAnsi="Arial" w:cs="Arial"/>
              <w:noProof/>
              <w:szCs w:val="18"/>
            </w:rPr>
            <w:t xml:space="preserve"> (3)</w:t>
          </w:r>
          <w:r w:rsidRPr="009C0756">
            <w:rPr>
              <w:rFonts w:ascii="Arial" w:hAnsi="Arial" w:cs="Arial"/>
              <w:szCs w:val="18"/>
            </w:rPr>
            <w:fldChar w:fldCharType="end"/>
          </w:r>
        </w:sdtContent>
      </w:sdt>
      <w:r w:rsidRPr="009C0756">
        <w:rPr>
          <w:rFonts w:ascii="Arial" w:hAnsi="Arial" w:cs="Arial"/>
          <w:szCs w:val="18"/>
        </w:rPr>
        <w:t xml:space="preserve"> </w:t>
      </w:r>
      <w:r w:rsidR="005872BD">
        <w:rPr>
          <w:rFonts w:ascii="Arial" w:hAnsi="Arial" w:cs="Arial"/>
          <w:szCs w:val="18"/>
        </w:rPr>
        <w:t xml:space="preserve">and RDF project provides such a stepping stone for compatibility with CDISC and other standards like HL7 and FHIR. </w:t>
      </w:r>
    </w:p>
    <w:p w14:paraId="213FD5AF" w14:textId="77777777" w:rsidR="005872BD" w:rsidRDefault="005872BD" w:rsidP="00BD2551">
      <w:pPr>
        <w:pStyle w:val="PaperBody"/>
        <w:widowControl/>
        <w:spacing w:before="0"/>
        <w:jc w:val="both"/>
        <w:rPr>
          <w:rFonts w:ascii="Arial" w:hAnsi="Arial" w:cs="Arial"/>
          <w:szCs w:val="18"/>
        </w:rPr>
      </w:pPr>
    </w:p>
    <w:p w14:paraId="76B28927" w14:textId="5D17A66A" w:rsidR="00F15BB6" w:rsidRDefault="009F1EFD" w:rsidP="00BD2551">
      <w:pPr>
        <w:pStyle w:val="PaperBody"/>
        <w:widowControl/>
        <w:spacing w:before="0"/>
        <w:jc w:val="both"/>
        <w:rPr>
          <w:rFonts w:ascii="Arial" w:hAnsi="Arial" w:cs="Arial"/>
          <w:szCs w:val="18"/>
        </w:rPr>
      </w:pPr>
      <w:r>
        <w:rPr>
          <w:rFonts w:ascii="Arial" w:hAnsi="Arial" w:cs="Arial"/>
          <w:szCs w:val="18"/>
        </w:rPr>
        <w:t>To be successful</w:t>
      </w:r>
      <w:r w:rsidR="00BD2551">
        <w:rPr>
          <w:rFonts w:ascii="Arial" w:hAnsi="Arial" w:cs="Arial"/>
          <w:szCs w:val="18"/>
        </w:rPr>
        <w:t xml:space="preserve"> in the pharmaceutical industry</w:t>
      </w:r>
      <w:r>
        <w:rPr>
          <w:rFonts w:ascii="Arial" w:hAnsi="Arial" w:cs="Arial"/>
          <w:szCs w:val="18"/>
        </w:rPr>
        <w:t xml:space="preserve">, Linked Data approaches </w:t>
      </w:r>
      <w:r w:rsidR="00BD2551">
        <w:rPr>
          <w:rFonts w:ascii="Arial" w:hAnsi="Arial" w:cs="Arial"/>
          <w:szCs w:val="18"/>
        </w:rPr>
        <w:t xml:space="preserve">must </w:t>
      </w:r>
      <w:r>
        <w:rPr>
          <w:rFonts w:ascii="Arial" w:hAnsi="Arial" w:cs="Arial"/>
          <w:szCs w:val="18"/>
        </w:rPr>
        <w:t xml:space="preserve">mature past academic exercises to solve pertinent, practical problems </w:t>
      </w:r>
      <w:r w:rsidR="00BD2551">
        <w:rPr>
          <w:rFonts w:ascii="Arial" w:hAnsi="Arial" w:cs="Arial"/>
          <w:szCs w:val="18"/>
        </w:rPr>
        <w:t>with demonstrable return on investment. Efficient creation of high quality SDTM data for submission is one such use case from the many that exist within the clinical trials data lifecycle. RDF provides a standards-agnostic, multi-dimensional data model that can be leveraged to extract data into various version of CDISC or in-house standards</w:t>
      </w:r>
      <w:r w:rsidR="00F15BB6">
        <w:rPr>
          <w:rFonts w:ascii="Arial" w:hAnsi="Arial" w:cs="Arial"/>
          <w:szCs w:val="18"/>
        </w:rPr>
        <w:t xml:space="preserve">, </w:t>
      </w:r>
      <w:r w:rsidR="00BD2551">
        <w:rPr>
          <w:rFonts w:ascii="Arial" w:hAnsi="Arial" w:cs="Arial"/>
          <w:szCs w:val="18"/>
        </w:rPr>
        <w:t xml:space="preserve">agnostic of any specific standard. </w:t>
      </w:r>
    </w:p>
    <w:p w14:paraId="0FAA51F4" w14:textId="77777777" w:rsidR="00F15BB6" w:rsidRDefault="00F15BB6" w:rsidP="00BD2551">
      <w:pPr>
        <w:pStyle w:val="PaperBody"/>
        <w:widowControl/>
        <w:spacing w:before="0"/>
        <w:jc w:val="both"/>
        <w:rPr>
          <w:rFonts w:ascii="Arial" w:hAnsi="Arial" w:cs="Arial"/>
          <w:szCs w:val="18"/>
        </w:rPr>
      </w:pPr>
    </w:p>
    <w:p w14:paraId="63ABE327" w14:textId="36A27616" w:rsidR="00F15BB6" w:rsidRDefault="00F15BB6" w:rsidP="00F15BB6">
      <w:pPr>
        <w:pStyle w:val="PaperBody"/>
        <w:widowControl/>
        <w:spacing w:before="0"/>
        <w:jc w:val="both"/>
        <w:rPr>
          <w:rFonts w:ascii="Arial" w:hAnsi="Arial" w:cs="Arial"/>
          <w:szCs w:val="18"/>
        </w:rPr>
      </w:pPr>
      <w:r>
        <w:rPr>
          <w:rFonts w:ascii="Arial" w:hAnsi="Arial" w:cs="Arial"/>
          <w:szCs w:val="18"/>
        </w:rPr>
        <w:t>It is foreseeable that in the future, companies could provide an a secure SPARQL endpoint to a regulatory agency for data submission. Templated, standardized queries would create the data necessary for review along with documentation, summary, and DEFINE information. Alternatively, development of Semantic Blockchain could be used as secure delivery Linked Data.</w:t>
      </w:r>
    </w:p>
    <w:p w14:paraId="3137016D" w14:textId="67A37F6D" w:rsidR="00F15BB6" w:rsidRDefault="00F15BB6" w:rsidP="00BD2551">
      <w:pPr>
        <w:pStyle w:val="PaperBody"/>
        <w:widowControl/>
        <w:spacing w:before="0"/>
        <w:jc w:val="both"/>
        <w:rPr>
          <w:rFonts w:ascii="Arial" w:hAnsi="Arial" w:cs="Arial"/>
          <w:szCs w:val="18"/>
        </w:rPr>
      </w:pPr>
    </w:p>
    <w:p w14:paraId="43AA8A83" w14:textId="77777777" w:rsidR="007F3989" w:rsidRDefault="005872BD" w:rsidP="007F3989">
      <w:pPr>
        <w:pStyle w:val="PaperBody"/>
        <w:widowControl/>
        <w:spacing w:before="0"/>
        <w:jc w:val="both"/>
        <w:rPr>
          <w:rFonts w:ascii="Arial" w:hAnsi="Arial" w:cs="Arial"/>
          <w:szCs w:val="18"/>
        </w:rPr>
      </w:pPr>
      <w:r w:rsidRPr="000F19B4">
        <w:rPr>
          <w:rFonts w:ascii="Arial" w:hAnsi="Arial" w:cs="Arial"/>
          <w:szCs w:val="18"/>
        </w:rPr>
        <w:t xml:space="preserve">Implementation challenges </w:t>
      </w:r>
      <w:r>
        <w:rPr>
          <w:rFonts w:ascii="Arial" w:hAnsi="Arial" w:cs="Arial"/>
          <w:szCs w:val="18"/>
        </w:rPr>
        <w:t xml:space="preserve">remain, along with vested interests in existing data models and standards. </w:t>
      </w:r>
      <w:r w:rsidR="007F3989">
        <w:rPr>
          <w:rFonts w:ascii="Arial" w:hAnsi="Arial" w:cs="Arial"/>
          <w:szCs w:val="18"/>
        </w:rPr>
        <w:t xml:space="preserve">Standards must continue to be freely available to participants to ensure their continued evolution. We must </w:t>
      </w:r>
      <w:r>
        <w:rPr>
          <w:rFonts w:ascii="Arial" w:hAnsi="Arial" w:cs="Arial"/>
          <w:szCs w:val="18"/>
        </w:rPr>
        <w:t xml:space="preserve">coordinate our efforts not just between companies and regulatory agencies, but also seek solutions outside of the pharmaceutical industry.  Additional tools for visualizing and working with Linked Data </w:t>
      </w:r>
      <w:r w:rsidR="007F3989">
        <w:rPr>
          <w:rFonts w:ascii="Arial" w:hAnsi="Arial" w:cs="Arial"/>
          <w:szCs w:val="18"/>
        </w:rPr>
        <w:t>must be developed with a view toward lowering the bar for entry of new users.</w:t>
      </w:r>
    </w:p>
    <w:p w14:paraId="1F503F97" w14:textId="77777777" w:rsidR="007F3989" w:rsidRDefault="007F3989" w:rsidP="007F3989">
      <w:pPr>
        <w:pStyle w:val="PaperBody"/>
        <w:widowControl/>
        <w:spacing w:before="0"/>
        <w:jc w:val="both"/>
        <w:rPr>
          <w:rFonts w:ascii="Arial" w:hAnsi="Arial" w:cs="Arial"/>
          <w:szCs w:val="18"/>
        </w:rPr>
      </w:pPr>
    </w:p>
    <w:p w14:paraId="2BFBF74A" w14:textId="66DD50D8" w:rsidR="000F19B4" w:rsidRDefault="007F3989" w:rsidP="00BD2551">
      <w:pPr>
        <w:pStyle w:val="PaperBody"/>
        <w:widowControl/>
        <w:spacing w:before="0"/>
        <w:jc w:val="both"/>
        <w:rPr>
          <w:rFonts w:ascii="Arial" w:hAnsi="Arial" w:cs="Arial"/>
          <w:szCs w:val="18"/>
        </w:rPr>
      </w:pPr>
      <w:r>
        <w:rPr>
          <w:rFonts w:ascii="Arial" w:hAnsi="Arial" w:cs="Arial"/>
          <w:szCs w:val="18"/>
        </w:rPr>
        <w:t>These concerns and challenges s</w:t>
      </w:r>
      <w:r w:rsidR="000F19B4">
        <w:rPr>
          <w:rFonts w:ascii="Arial" w:hAnsi="Arial" w:cs="Arial"/>
          <w:szCs w:val="18"/>
        </w:rPr>
        <w:t>hould not limit the discussion. Rather, they should</w:t>
      </w:r>
      <w:r>
        <w:rPr>
          <w:rFonts w:ascii="Arial" w:hAnsi="Arial" w:cs="Arial"/>
          <w:szCs w:val="18"/>
        </w:rPr>
        <w:t xml:space="preserve"> spur us into action to further develop the vast potential of Linked Data technology for the pharmaceutical industry.</w:t>
      </w:r>
    </w:p>
    <w:p w14:paraId="31BE418C" w14:textId="379316A9" w:rsidR="00BD2551" w:rsidRDefault="00BD2551" w:rsidP="00BD2551">
      <w:pPr>
        <w:pStyle w:val="PaperBody"/>
        <w:widowControl/>
        <w:spacing w:before="0"/>
        <w:jc w:val="both"/>
        <w:rPr>
          <w:rFonts w:ascii="Arial" w:hAnsi="Arial" w:cs="Arial"/>
          <w:szCs w:val="18"/>
        </w:rPr>
      </w:pPr>
    </w:p>
    <w:p w14:paraId="20D92A43" w14:textId="33E811B5" w:rsidR="00BD2551" w:rsidRDefault="00BD2551" w:rsidP="00BD2551">
      <w:pPr>
        <w:pStyle w:val="PaperBody"/>
        <w:widowControl/>
        <w:spacing w:before="0"/>
        <w:jc w:val="both"/>
        <w:rPr>
          <w:rFonts w:ascii="Arial" w:hAnsi="Arial" w:cs="Arial"/>
          <w:szCs w:val="18"/>
        </w:rPr>
      </w:pPr>
    </w:p>
    <w:p w14:paraId="68FC1668" w14:textId="7D20C2D1" w:rsidR="00BD2551" w:rsidRDefault="00BD2551" w:rsidP="00BD2551">
      <w:pPr>
        <w:pStyle w:val="PaperBody"/>
        <w:widowControl/>
        <w:spacing w:before="0"/>
        <w:jc w:val="both"/>
        <w:rPr>
          <w:rFonts w:ascii="Arial" w:hAnsi="Arial" w:cs="Arial"/>
          <w:szCs w:val="18"/>
        </w:rPr>
      </w:pPr>
    </w:p>
    <w:p w14:paraId="6CDEC9A7" w14:textId="77777777" w:rsidR="00BD2551" w:rsidRPr="000F19B4" w:rsidRDefault="00BD2551" w:rsidP="00BD2551">
      <w:pPr>
        <w:pStyle w:val="PaperBody"/>
        <w:widowControl/>
        <w:spacing w:before="0"/>
        <w:jc w:val="both"/>
        <w:rPr>
          <w:rFonts w:ascii="Arial" w:hAnsi="Arial" w:cs="Arial"/>
          <w:szCs w:val="18"/>
        </w:rPr>
      </w:pPr>
    </w:p>
    <w:p w14:paraId="7C4A8F65" w14:textId="77777777" w:rsidR="002775C6" w:rsidRPr="001F036D" w:rsidRDefault="002775C6" w:rsidP="00C214A3">
      <w:pPr>
        <w:pStyle w:val="PaperBody"/>
        <w:widowControl/>
        <w:spacing w:before="0"/>
        <w:jc w:val="both"/>
        <w:rPr>
          <w:rFonts w:ascii="Arial" w:hAnsi="Arial" w:cs="Arial"/>
          <w:szCs w:val="18"/>
        </w:rPr>
      </w:pPr>
      <w:r w:rsidRPr="001F036D">
        <w:rPr>
          <w:rFonts w:ascii="Arial" w:hAnsi="Arial" w:cs="Arial"/>
          <w:szCs w:val="18"/>
        </w:rPr>
        <w:t xml:space="preserve"> </w:t>
      </w:r>
    </w:p>
    <w:p w14:paraId="536C1AC3" w14:textId="149F714D" w:rsidR="008752BE" w:rsidRDefault="00722791" w:rsidP="00C214A3">
      <w:pPr>
        <w:pStyle w:val="PaperBody"/>
        <w:widowControl/>
        <w:spacing w:before="0"/>
        <w:jc w:val="both"/>
        <w:rPr>
          <w:rFonts w:ascii="Arial" w:hAnsi="Arial" w:cs="Arial"/>
          <w:szCs w:val="18"/>
        </w:rPr>
      </w:pPr>
      <w:r w:rsidRPr="00E71C26">
        <w:rPr>
          <w:rFonts w:ascii="Arial" w:hAnsi="Arial" w:cs="Arial"/>
          <w:szCs w:val="18"/>
          <w:highlight w:val="red"/>
        </w:rPr>
        <w:t>CUT CONCEPTS/</w:t>
      </w:r>
      <w:commentRangeStart w:id="229"/>
      <w:r w:rsidRPr="00E71C26">
        <w:rPr>
          <w:rFonts w:ascii="Arial" w:hAnsi="Arial" w:cs="Arial"/>
          <w:szCs w:val="18"/>
          <w:highlight w:val="red"/>
        </w:rPr>
        <w:t>TEXT</w:t>
      </w:r>
      <w:commentRangeEnd w:id="229"/>
      <w:r w:rsidR="00E71C26">
        <w:rPr>
          <w:rStyle w:val="CommentReference"/>
        </w:rPr>
        <w:commentReference w:id="229"/>
      </w:r>
    </w:p>
    <w:p w14:paraId="419CD32C" w14:textId="77777777" w:rsidR="00722791" w:rsidRDefault="00722791" w:rsidP="00722791">
      <w:pPr>
        <w:pStyle w:val="PaperBody"/>
        <w:widowControl/>
        <w:spacing w:before="0"/>
        <w:jc w:val="both"/>
        <w:rPr>
          <w:rFonts w:ascii="Arial" w:hAnsi="Arial" w:cs="Arial"/>
          <w:szCs w:val="18"/>
        </w:rPr>
      </w:pPr>
    </w:p>
    <w:p w14:paraId="5D542882" w14:textId="3BE0FED4" w:rsidR="00722791" w:rsidRPr="009C0756" w:rsidRDefault="00722791" w:rsidP="00722791">
      <w:pPr>
        <w:pStyle w:val="PaperBody"/>
        <w:widowControl/>
        <w:numPr>
          <w:ilvl w:val="0"/>
          <w:numId w:val="29"/>
        </w:numPr>
        <w:spacing w:before="0"/>
        <w:jc w:val="both"/>
        <w:rPr>
          <w:rFonts w:ascii="Arial" w:hAnsi="Arial" w:cs="Arial"/>
          <w:szCs w:val="18"/>
        </w:rPr>
      </w:pPr>
      <w:r w:rsidRPr="009C0756">
        <w:rPr>
          <w:rFonts w:ascii="Arial" w:hAnsi="Arial" w:cs="Arial"/>
          <w:szCs w:val="18"/>
        </w:rPr>
        <w:t xml:space="preserve">Datensparsamkeit </w:t>
      </w:r>
      <w:sdt>
        <w:sdtPr>
          <w:rPr>
            <w:rFonts w:ascii="Arial" w:hAnsi="Arial" w:cs="Arial"/>
            <w:szCs w:val="18"/>
          </w:rPr>
          <w:id w:val="1571232246"/>
          <w:citation/>
        </w:sdtPr>
        <w:sdtEndPr/>
        <w:sdtContent>
          <w:r w:rsidRPr="009C0756">
            <w:rPr>
              <w:rFonts w:ascii="Arial" w:hAnsi="Arial" w:cs="Arial"/>
              <w:szCs w:val="18"/>
            </w:rPr>
            <w:fldChar w:fldCharType="begin"/>
          </w:r>
          <w:r w:rsidRPr="009C0756">
            <w:rPr>
              <w:rFonts w:ascii="Arial" w:hAnsi="Arial" w:cs="Arial"/>
              <w:szCs w:val="18"/>
            </w:rPr>
            <w:instrText xml:space="preserve"> CITATION DatenSpars \l 1033 </w:instrText>
          </w:r>
          <w:r w:rsidRPr="009C0756">
            <w:rPr>
              <w:rFonts w:ascii="Arial" w:hAnsi="Arial" w:cs="Arial"/>
              <w:szCs w:val="18"/>
            </w:rPr>
            <w:fldChar w:fldCharType="separate"/>
          </w:r>
          <w:r w:rsidRPr="009C0756">
            <w:rPr>
              <w:rFonts w:ascii="Arial" w:hAnsi="Arial" w:cs="Arial"/>
              <w:noProof/>
              <w:szCs w:val="18"/>
            </w:rPr>
            <w:t>(1)</w:t>
          </w:r>
          <w:r w:rsidRPr="009C0756">
            <w:rPr>
              <w:rFonts w:ascii="Arial" w:hAnsi="Arial" w:cs="Arial"/>
              <w:szCs w:val="18"/>
            </w:rPr>
            <w:fldChar w:fldCharType="end"/>
          </w:r>
        </w:sdtContent>
      </w:sdt>
      <w:r w:rsidRPr="009C0756">
        <w:rPr>
          <w:rFonts w:ascii="Arial" w:hAnsi="Arial" w:cs="Arial"/>
          <w:szCs w:val="18"/>
        </w:rPr>
        <w:t xml:space="preserve"> , roughly translated from the German for our project as "store only what you need, link to the rest"</w:t>
      </w:r>
    </w:p>
    <w:p w14:paraId="00A2EA8F" w14:textId="77777777" w:rsidR="00722791" w:rsidRPr="009C0756" w:rsidRDefault="00722791" w:rsidP="00722791">
      <w:pPr>
        <w:pStyle w:val="PaperBody"/>
        <w:widowControl/>
        <w:spacing w:before="0"/>
        <w:jc w:val="both"/>
        <w:rPr>
          <w:rFonts w:ascii="Arial" w:hAnsi="Arial" w:cs="Arial"/>
          <w:szCs w:val="18"/>
        </w:rPr>
      </w:pPr>
      <w:r w:rsidRPr="009C0756">
        <w:rPr>
          <w:rFonts w:ascii="Arial" w:hAnsi="Arial" w:cs="Arial"/>
          <w:szCs w:val="18"/>
        </w:rPr>
        <w:tab/>
        <w:t xml:space="preserve">Leverage pre-existing work, including ontologies and terminologies.  </w:t>
      </w:r>
      <w:r w:rsidRPr="009C0756">
        <w:rPr>
          <w:rFonts w:ascii="Arial" w:hAnsi="Arial" w:cs="Arial"/>
          <w:szCs w:val="18"/>
          <w:highlight w:val="yellow"/>
        </w:rPr>
        <w:t>[= remove redundancy and do not recreate the wheel!]</w:t>
      </w:r>
    </w:p>
    <w:p w14:paraId="050D0F93" w14:textId="77777777" w:rsidR="00722791" w:rsidRPr="009C0756" w:rsidRDefault="00722791" w:rsidP="00722791">
      <w:pPr>
        <w:pStyle w:val="PaperBody"/>
        <w:widowControl/>
        <w:spacing w:before="0"/>
        <w:jc w:val="both"/>
        <w:rPr>
          <w:rFonts w:ascii="Arial" w:hAnsi="Arial" w:cs="Arial"/>
          <w:szCs w:val="18"/>
        </w:rPr>
      </w:pPr>
    </w:p>
    <w:p w14:paraId="43CA47E7" w14:textId="77777777" w:rsidR="00722791" w:rsidRPr="00EB1FC6" w:rsidRDefault="00722791" w:rsidP="00C214A3">
      <w:pPr>
        <w:pStyle w:val="PaperBody"/>
        <w:widowControl/>
        <w:spacing w:before="0"/>
        <w:jc w:val="both"/>
        <w:rPr>
          <w:rFonts w:ascii="Arial" w:hAnsi="Arial" w:cs="Arial"/>
          <w:szCs w:val="18"/>
        </w:rPr>
      </w:pPr>
    </w:p>
    <w:p w14:paraId="754B9B74" w14:textId="77777777" w:rsidR="006C7C6D" w:rsidRDefault="006C7C6D" w:rsidP="00C214A3">
      <w:pPr>
        <w:pStyle w:val="PaperBody"/>
        <w:widowControl/>
        <w:spacing w:before="0"/>
        <w:jc w:val="both"/>
        <w:rPr>
          <w:rFonts w:ascii="Arial" w:hAnsi="Arial" w:cs="Arial"/>
        </w:rPr>
      </w:pPr>
    </w:p>
    <w:p w14:paraId="7097B191" w14:textId="6C64E620" w:rsidR="002C3A4C" w:rsidRDefault="002C3A4C" w:rsidP="00C214A3">
      <w:pPr>
        <w:pStyle w:val="PaperHeader1"/>
        <w:spacing w:before="0"/>
        <w:rPr>
          <w:rFonts w:ascii="Arial" w:hAnsi="Arial" w:cs="Arial"/>
        </w:rPr>
      </w:pPr>
      <w:commentRangeStart w:id="230"/>
      <w:r>
        <w:rPr>
          <w:rFonts w:ascii="Arial" w:hAnsi="Arial" w:cs="Arial"/>
        </w:rPr>
        <w:t>References</w:t>
      </w:r>
      <w:commentRangeEnd w:id="230"/>
      <w:r w:rsidR="00B42CAF">
        <w:rPr>
          <w:rStyle w:val="CommentReference"/>
          <w:rFonts w:ascii="Times New Roman" w:hAnsi="Times New Roman"/>
          <w:b w:val="0"/>
          <w:caps w:val="0"/>
        </w:rPr>
        <w:commentReference w:id="230"/>
      </w:r>
    </w:p>
    <w:p w14:paraId="75DD4871" w14:textId="2B495EE5" w:rsidR="00FE2300" w:rsidRDefault="00FE2300" w:rsidP="00C214A3">
      <w:pPr>
        <w:pStyle w:val="PaperHeader1"/>
        <w:spacing w:before="0"/>
        <w:rPr>
          <w:rFonts w:ascii="Arial" w:hAnsi="Arial" w:cs="Arial"/>
        </w:rPr>
      </w:pPr>
    </w:p>
    <w:p w14:paraId="38CA4C76" w14:textId="1CE23DDC" w:rsidR="00FE2300" w:rsidRDefault="00FE2300" w:rsidP="00C214A3">
      <w:pPr>
        <w:pStyle w:val="PaperHeader1"/>
        <w:spacing w:before="0"/>
        <w:rPr>
          <w:rFonts w:ascii="Arial" w:hAnsi="Arial" w:cs="Arial"/>
        </w:rPr>
      </w:pPr>
    </w:p>
    <w:p w14:paraId="2E6BCFC1" w14:textId="77777777" w:rsidR="00FE2300" w:rsidRDefault="00FE2300" w:rsidP="00C214A3">
      <w:pPr>
        <w:pStyle w:val="PaperHeader1"/>
        <w:spacing w:before="0"/>
        <w:rPr>
          <w:rFonts w:ascii="Arial" w:hAnsi="Arial" w:cs="Arial"/>
        </w:rPr>
      </w:pPr>
    </w:p>
    <w:p w14:paraId="4DE0ACBE" w14:textId="77777777" w:rsidR="004C5BE7" w:rsidRDefault="00985DF3" w:rsidP="004C5BE7">
      <w:pPr>
        <w:pStyle w:val="Bibliography"/>
        <w:rPr>
          <w:noProof/>
          <w:sz w:val="24"/>
          <w:szCs w:val="24"/>
        </w:rPr>
      </w:pPr>
      <w:r>
        <w:rPr>
          <w:noProof/>
        </w:rPr>
        <w:fldChar w:fldCharType="begin"/>
      </w:r>
      <w:r>
        <w:rPr>
          <w:noProof/>
        </w:rPr>
        <w:instrText xml:space="preserve"> BIBLIOGRAPHY  \l 1033 </w:instrText>
      </w:r>
      <w:r>
        <w:rPr>
          <w:noProof/>
        </w:rPr>
        <w:fldChar w:fldCharType="separate"/>
      </w:r>
      <w:r w:rsidR="004C5BE7">
        <w:rPr>
          <w:noProof/>
        </w:rPr>
        <w:t xml:space="preserve">1. </w:t>
      </w:r>
      <w:r w:rsidR="004C5BE7">
        <w:rPr>
          <w:b/>
          <w:bCs/>
          <w:noProof/>
        </w:rPr>
        <w:t>CDISC.</w:t>
      </w:r>
      <w:r w:rsidR="004C5BE7">
        <w:rPr>
          <w:noProof/>
        </w:rPr>
        <w:t xml:space="preserve"> About CDISC. </w:t>
      </w:r>
      <w:r w:rsidR="004C5BE7">
        <w:rPr>
          <w:i/>
          <w:iCs/>
          <w:noProof/>
        </w:rPr>
        <w:t xml:space="preserve">CDISC WEbsite. </w:t>
      </w:r>
      <w:r w:rsidR="004C5BE7">
        <w:rPr>
          <w:noProof/>
        </w:rPr>
        <w:t>[Online] [Cited: 05 01, 2017.] https://www.cdisc.org/about.</w:t>
      </w:r>
    </w:p>
    <w:p w14:paraId="3F4FC0C7" w14:textId="77777777" w:rsidR="004C5BE7" w:rsidRDefault="004C5BE7" w:rsidP="004C5BE7">
      <w:pPr>
        <w:pStyle w:val="Bibliography"/>
        <w:rPr>
          <w:noProof/>
        </w:rPr>
      </w:pPr>
      <w:r>
        <w:rPr>
          <w:noProof/>
        </w:rPr>
        <w:t xml:space="preserve">2. </w:t>
      </w:r>
      <w:r>
        <w:rPr>
          <w:i/>
          <w:iCs/>
          <w:noProof/>
        </w:rPr>
        <w:t xml:space="preserve">State of the Union: The Crossroads of CDISC Standards adn SAS' Supporting Role. </w:t>
      </w:r>
      <w:r>
        <w:rPr>
          <w:b/>
          <w:bCs/>
          <w:noProof/>
        </w:rPr>
        <w:t>Decker, Chris.</w:t>
      </w:r>
      <w:r>
        <w:rPr>
          <w:noProof/>
        </w:rPr>
        <w:t xml:space="preserve"> Las Vegas, Nevada : SAS Institute, 2011.</w:t>
      </w:r>
    </w:p>
    <w:p w14:paraId="71A35E44" w14:textId="77777777" w:rsidR="004C5BE7" w:rsidRDefault="004C5BE7" w:rsidP="004C5BE7">
      <w:pPr>
        <w:pStyle w:val="Bibliography"/>
        <w:rPr>
          <w:noProof/>
        </w:rPr>
      </w:pPr>
      <w:r>
        <w:rPr>
          <w:noProof/>
        </w:rPr>
        <w:t xml:space="preserve">3. </w:t>
      </w:r>
      <w:r>
        <w:rPr>
          <w:b/>
          <w:bCs/>
          <w:noProof/>
        </w:rPr>
        <w:t>PhUSE Emerging Trends and Technologies.</w:t>
      </w:r>
      <w:r>
        <w:rPr>
          <w:noProof/>
        </w:rPr>
        <w:t xml:space="preserve"> </w:t>
      </w:r>
      <w:r>
        <w:rPr>
          <w:i/>
          <w:iCs/>
          <w:noProof/>
        </w:rPr>
        <w:t xml:space="preserve">Transport for the Next Generation. </w:t>
      </w:r>
      <w:r>
        <w:rPr>
          <w:noProof/>
        </w:rPr>
        <w:t>s.l. : PhUSE, 2017.</w:t>
      </w:r>
    </w:p>
    <w:p w14:paraId="23645DF3" w14:textId="77777777" w:rsidR="004C5BE7" w:rsidRDefault="004C5BE7" w:rsidP="004C5BE7">
      <w:pPr>
        <w:pStyle w:val="Bibliography"/>
        <w:rPr>
          <w:b/>
          <w:bCs/>
          <w:noProof/>
        </w:rPr>
      </w:pPr>
      <w:r>
        <w:rPr>
          <w:noProof/>
        </w:rPr>
        <w:t xml:space="preserve">4. </w:t>
      </w:r>
      <w:r>
        <w:rPr>
          <w:b/>
          <w:bCs/>
          <w:noProof/>
        </w:rPr>
        <w:t xml:space="preserve">PhUSE CSS Project: Analysis Results &amp; Metadata. </w:t>
      </w:r>
      <w:r>
        <w:rPr>
          <w:b/>
          <w:bCs/>
          <w:i/>
          <w:iCs/>
          <w:noProof/>
        </w:rPr>
        <w:t xml:space="preserve">PhUSE Wiki. </w:t>
      </w:r>
      <w:r>
        <w:rPr>
          <w:b/>
          <w:bCs/>
          <w:noProof/>
        </w:rPr>
        <w:t>[Online] [Cited: 08 23, 2016.] http://bit.ly/2bf7Pk0.</w:t>
      </w:r>
    </w:p>
    <w:p w14:paraId="5C7507DF" w14:textId="77777777" w:rsidR="004C5BE7" w:rsidRDefault="004C5BE7" w:rsidP="004C5BE7">
      <w:pPr>
        <w:pStyle w:val="Bibliography"/>
        <w:rPr>
          <w:b/>
          <w:bCs/>
          <w:noProof/>
        </w:rPr>
      </w:pPr>
      <w:r>
        <w:rPr>
          <w:b/>
          <w:bCs/>
          <w:noProof/>
        </w:rPr>
        <w:t xml:space="preserve">5. Fowler, Martin. Datensparsamkeit. </w:t>
      </w:r>
      <w:r>
        <w:rPr>
          <w:b/>
          <w:bCs/>
          <w:i/>
          <w:iCs/>
          <w:noProof/>
        </w:rPr>
        <w:t xml:space="preserve">MartinFowler.com. </w:t>
      </w:r>
      <w:r>
        <w:rPr>
          <w:b/>
          <w:bCs/>
          <w:noProof/>
        </w:rPr>
        <w:t>[Online] 12 12, 2013. [Cited: 05 01, 2017.] https://martinfowler.com/bliki/Datensparsamkeit.html.</w:t>
      </w:r>
    </w:p>
    <w:p w14:paraId="10BBD2A0" w14:textId="77777777" w:rsidR="004C5BE7" w:rsidRDefault="004C5BE7" w:rsidP="004C5BE7">
      <w:pPr>
        <w:pStyle w:val="Bibliography"/>
        <w:rPr>
          <w:b/>
          <w:bCs/>
          <w:noProof/>
        </w:rPr>
      </w:pPr>
      <w:r>
        <w:rPr>
          <w:b/>
          <w:bCs/>
          <w:noProof/>
        </w:rPr>
        <w:t>6. World Wide Web Consortium. XML Schema Part 2: Datatypes Second Edition. [Online] W3C, October 28, 2004. [Cited: 05 8, 2017.] https://www.w3.org/TR/xmlschema-2/#built-in-datatypes.</w:t>
      </w:r>
    </w:p>
    <w:p w14:paraId="108C0B16" w14:textId="77777777" w:rsidR="004C5BE7" w:rsidRDefault="004C5BE7" w:rsidP="004C5BE7">
      <w:pPr>
        <w:pStyle w:val="Bibliography"/>
        <w:rPr>
          <w:b/>
          <w:bCs/>
          <w:noProof/>
        </w:rPr>
      </w:pPr>
      <w:r>
        <w:rPr>
          <w:b/>
          <w:bCs/>
          <w:noProof/>
        </w:rPr>
        <w:t xml:space="preserve">7. Cairo, Alberto. </w:t>
      </w:r>
      <w:r>
        <w:rPr>
          <w:b/>
          <w:bCs/>
          <w:i/>
          <w:iCs/>
          <w:noProof/>
        </w:rPr>
        <w:t xml:space="preserve">The Truthful Art. Data, charts, and maps for communication. </w:t>
      </w:r>
      <w:r>
        <w:rPr>
          <w:b/>
          <w:bCs/>
          <w:noProof/>
        </w:rPr>
        <w:t>s.l. : New Riders, 2016.</w:t>
      </w:r>
    </w:p>
    <w:p w14:paraId="6791FEFE" w14:textId="77777777" w:rsidR="004C5BE7" w:rsidRDefault="004C5BE7" w:rsidP="004C5BE7">
      <w:pPr>
        <w:pStyle w:val="Bibliography"/>
        <w:rPr>
          <w:b/>
          <w:bCs/>
          <w:noProof/>
        </w:rPr>
      </w:pPr>
      <w:r>
        <w:rPr>
          <w:b/>
          <w:bCs/>
          <w:noProof/>
        </w:rPr>
        <w:t>8. Linked Open Vocabularies (LOV). [Online] Open Knowledge Foundation. [Cited: 07 26, 2016.] http://lov.okfn.org/dataset/lov/.</w:t>
      </w:r>
    </w:p>
    <w:p w14:paraId="66F0325C" w14:textId="77777777" w:rsidR="004C5BE7" w:rsidRDefault="004C5BE7" w:rsidP="004C5BE7">
      <w:pPr>
        <w:pStyle w:val="Bibliography"/>
        <w:rPr>
          <w:b/>
          <w:bCs/>
          <w:noProof/>
        </w:rPr>
      </w:pPr>
      <w:r>
        <w:rPr>
          <w:b/>
          <w:bCs/>
          <w:noProof/>
        </w:rPr>
        <w:t xml:space="preserve">9. Uniform Resource Identifier. </w:t>
      </w:r>
      <w:r>
        <w:rPr>
          <w:b/>
          <w:bCs/>
          <w:i/>
          <w:iCs/>
          <w:noProof/>
        </w:rPr>
        <w:t xml:space="preserve">Wikipedia. </w:t>
      </w:r>
      <w:r>
        <w:rPr>
          <w:b/>
          <w:bCs/>
          <w:noProof/>
        </w:rPr>
        <w:t>[Online] https://en.wikipedia.org/wiki/Uniform_Resource_Identifier.</w:t>
      </w:r>
    </w:p>
    <w:p w14:paraId="27C8D654" w14:textId="77777777" w:rsidR="004C5BE7" w:rsidRDefault="004C5BE7" w:rsidP="004C5BE7">
      <w:pPr>
        <w:pStyle w:val="Bibliography"/>
        <w:rPr>
          <w:b/>
          <w:bCs/>
          <w:noProof/>
        </w:rPr>
      </w:pPr>
      <w:r>
        <w:rPr>
          <w:b/>
          <w:bCs/>
          <w:noProof/>
        </w:rPr>
        <w:t xml:space="preserve">10. Willighagen, Egon. R Package: rrdf. </w:t>
      </w:r>
      <w:r>
        <w:rPr>
          <w:b/>
          <w:bCs/>
          <w:i/>
          <w:iCs/>
          <w:noProof/>
        </w:rPr>
        <w:t xml:space="preserve">Github. </w:t>
      </w:r>
      <w:r>
        <w:rPr>
          <w:b/>
          <w:bCs/>
          <w:noProof/>
        </w:rPr>
        <w:t>[Online] [Cited: 07 27, 2016.] http://github.com/egonw/rrdf.</w:t>
      </w:r>
    </w:p>
    <w:p w14:paraId="5ED3255D" w14:textId="77777777" w:rsidR="004C5BE7" w:rsidRDefault="004C5BE7" w:rsidP="004C5BE7">
      <w:pPr>
        <w:pStyle w:val="Bibliography"/>
        <w:rPr>
          <w:b/>
          <w:bCs/>
          <w:noProof/>
        </w:rPr>
      </w:pPr>
      <w:r>
        <w:rPr>
          <w:b/>
          <w:bCs/>
          <w:noProof/>
        </w:rPr>
        <w:t xml:space="preserve">11. Thieurmel, B. Introduction to visNetwork. </w:t>
      </w:r>
      <w:r>
        <w:rPr>
          <w:b/>
          <w:bCs/>
          <w:i/>
          <w:iCs/>
          <w:noProof/>
        </w:rPr>
        <w:t xml:space="preserve">CRAN. </w:t>
      </w:r>
      <w:r>
        <w:rPr>
          <w:b/>
          <w:bCs/>
          <w:noProof/>
        </w:rPr>
        <w:t>[Online] [Cited: 07 27, 2016.] http://cran.r-project.org/web/packages/visNetwork/vignettes/Introduction-to-visNetwork.html.</w:t>
      </w:r>
    </w:p>
    <w:p w14:paraId="654D3A3F" w14:textId="77777777" w:rsidR="004C5BE7" w:rsidRDefault="004C5BE7" w:rsidP="004C5BE7">
      <w:pPr>
        <w:pStyle w:val="Bibliography"/>
        <w:rPr>
          <w:b/>
          <w:bCs/>
          <w:noProof/>
        </w:rPr>
      </w:pPr>
      <w:r>
        <w:rPr>
          <w:b/>
          <w:bCs/>
          <w:noProof/>
        </w:rPr>
        <w:t xml:space="preserve">12. </w:t>
      </w:r>
      <w:r>
        <w:rPr>
          <w:b/>
          <w:bCs/>
          <w:i/>
          <w:iCs/>
          <w:noProof/>
        </w:rPr>
        <w:t xml:space="preserve">PhUSE Workshop: Semantics 101 for Pharma. </w:t>
      </w:r>
      <w:r>
        <w:rPr>
          <w:b/>
          <w:bCs/>
          <w:noProof/>
        </w:rPr>
        <w:t>Anderson, Marc and Williams, Tim. Barcelona : PhUSE, 2016.</w:t>
      </w:r>
    </w:p>
    <w:p w14:paraId="5EC07E71" w14:textId="77777777" w:rsidR="004C5BE7" w:rsidRDefault="004C5BE7" w:rsidP="004C5BE7">
      <w:pPr>
        <w:pStyle w:val="Bibliography"/>
        <w:rPr>
          <w:b/>
          <w:bCs/>
          <w:noProof/>
        </w:rPr>
      </w:pPr>
      <w:r>
        <w:rPr>
          <w:b/>
          <w:bCs/>
          <w:noProof/>
        </w:rPr>
        <w:t xml:space="preserve">13. CDISC. CDISC Standards in RDF. </w:t>
      </w:r>
      <w:r>
        <w:rPr>
          <w:b/>
          <w:bCs/>
          <w:i/>
          <w:iCs/>
          <w:noProof/>
        </w:rPr>
        <w:t xml:space="preserve">CDISC. </w:t>
      </w:r>
      <w:r>
        <w:rPr>
          <w:b/>
          <w:bCs/>
          <w:noProof/>
        </w:rPr>
        <w:t>[Online] [Cited: 08 23, 2016.] http://www.cdisc.org/rdf.</w:t>
      </w:r>
    </w:p>
    <w:p w14:paraId="19BFA30C" w14:textId="77777777" w:rsidR="004C5BE7" w:rsidRDefault="004C5BE7" w:rsidP="004C5BE7">
      <w:pPr>
        <w:pStyle w:val="Bibliography"/>
        <w:rPr>
          <w:b/>
          <w:bCs/>
          <w:noProof/>
        </w:rPr>
      </w:pPr>
      <w:r>
        <w:rPr>
          <w:b/>
          <w:bCs/>
          <w:noProof/>
        </w:rPr>
        <w:t>14. Robinson, Ian, Webber, Jim and Eifrem, Emil. Graph Databases. [Online] [Cited: 08 23, 2016.] http://neo4j.com/book-graph-databases/.</w:t>
      </w:r>
    </w:p>
    <w:p w14:paraId="67DECFB6" w14:textId="77777777" w:rsidR="004C5BE7" w:rsidRDefault="004C5BE7" w:rsidP="004C5BE7">
      <w:pPr>
        <w:pStyle w:val="Bibliography"/>
        <w:rPr>
          <w:b/>
          <w:bCs/>
          <w:noProof/>
        </w:rPr>
      </w:pPr>
      <w:r>
        <w:rPr>
          <w:b/>
          <w:bCs/>
          <w:noProof/>
        </w:rPr>
        <w:t>15. Resource Description Framework. [Online] WikiPedia. [Cited: 08 23, 2016.] http://en.wikipedia.org/wiki/Resource_Description_Framework.</w:t>
      </w:r>
    </w:p>
    <w:p w14:paraId="69D3567A" w14:textId="77777777" w:rsidR="004C5BE7" w:rsidRDefault="004C5BE7" w:rsidP="004C5BE7">
      <w:pPr>
        <w:pStyle w:val="Bibliography"/>
        <w:rPr>
          <w:b/>
          <w:bCs/>
          <w:noProof/>
        </w:rPr>
      </w:pPr>
      <w:r>
        <w:rPr>
          <w:b/>
          <w:bCs/>
          <w:noProof/>
        </w:rPr>
        <w:lastRenderedPageBreak/>
        <w:t>16. W3C. SPARQL 1.1 Query Language. W3C Recommendation 21 March 2013. [Online] W3C. [Cited: 08 23, 2016.] http://www.w3.org/TR/sparql11-query/.</w:t>
      </w:r>
    </w:p>
    <w:p w14:paraId="6BA96C98" w14:textId="77777777" w:rsidR="004C5BE7" w:rsidRDefault="004C5BE7" w:rsidP="004C5BE7">
      <w:pPr>
        <w:pStyle w:val="Bibliography"/>
        <w:rPr>
          <w:b/>
          <w:bCs/>
          <w:noProof/>
        </w:rPr>
      </w:pPr>
      <w:r>
        <w:rPr>
          <w:b/>
          <w:bCs/>
          <w:noProof/>
        </w:rPr>
        <w:t>17. Bostock, Mike. D3 : Data Driven Documents. [Online] [Cited: 08 23, 2016.] https://d3js.org/.</w:t>
      </w:r>
    </w:p>
    <w:p w14:paraId="5DB80119" w14:textId="77777777" w:rsidR="004C5BE7" w:rsidRDefault="004C5BE7" w:rsidP="004C5BE7">
      <w:pPr>
        <w:pStyle w:val="Bibliography"/>
        <w:rPr>
          <w:b/>
          <w:bCs/>
          <w:noProof/>
        </w:rPr>
      </w:pPr>
      <w:r>
        <w:rPr>
          <w:b/>
          <w:bCs/>
          <w:noProof/>
        </w:rPr>
        <w:t>18. W3C. SPARQL 1.1 Federated Query. W3C Recommendation. [Online] W3.ORG. [Cited: 08 23, 2016.] http://www.w3.org/TR/sparql11-federated-query.</w:t>
      </w:r>
    </w:p>
    <w:p w14:paraId="770EFBEA" w14:textId="77777777" w:rsidR="004C5BE7" w:rsidRDefault="004C5BE7" w:rsidP="004C5BE7">
      <w:pPr>
        <w:pStyle w:val="Bibliography"/>
        <w:rPr>
          <w:b/>
          <w:bCs/>
          <w:noProof/>
        </w:rPr>
      </w:pPr>
      <w:r>
        <w:rPr>
          <w:b/>
          <w:bCs/>
          <w:noProof/>
        </w:rPr>
        <w:t>19. PhUSE Semantic Technology Working Group Overview. [Online] PhUSE. [Cited: 07 27, 2016.] http://www.phusewiki.org/wiki/index.php?title=Semantic_Technology.</w:t>
      </w:r>
    </w:p>
    <w:p w14:paraId="1CF3D7CB" w14:textId="77777777" w:rsidR="003355EC" w:rsidRPr="00DD6269" w:rsidRDefault="00985DF3" w:rsidP="004C5BE7">
      <w:pPr>
        <w:pStyle w:val="Bibliography"/>
        <w:tabs>
          <w:tab w:val="left" w:pos="360"/>
        </w:tabs>
        <w:ind w:left="720"/>
        <w:rPr>
          <w:noProof/>
        </w:rPr>
      </w:pPr>
      <w:r>
        <w:rPr>
          <w:noProof/>
        </w:rPr>
        <w:fldChar w:fldCharType="end"/>
      </w:r>
    </w:p>
    <w:p w14:paraId="51AA43D0" w14:textId="77777777" w:rsidR="0093689F" w:rsidRPr="00EB1FC6" w:rsidRDefault="0093689F" w:rsidP="00C214A3">
      <w:pPr>
        <w:pStyle w:val="Bibliography"/>
        <w:tabs>
          <w:tab w:val="left" w:pos="360"/>
        </w:tabs>
        <w:ind w:left="360" w:hanging="360"/>
        <w:rPr>
          <w:rFonts w:ascii="Arial" w:hAnsi="Arial" w:cs="Arial"/>
          <w:noProof/>
          <w:sz w:val="18"/>
          <w:szCs w:val="18"/>
        </w:rPr>
      </w:pPr>
    </w:p>
    <w:p w14:paraId="0BF85DD4" w14:textId="77777777" w:rsidR="002C3A4C" w:rsidRDefault="002C3A4C" w:rsidP="00C214A3">
      <w:pPr>
        <w:pStyle w:val="PaperHeader1"/>
        <w:spacing w:before="0"/>
        <w:rPr>
          <w:rFonts w:ascii="Arial" w:hAnsi="Arial" w:cs="Arial"/>
        </w:rPr>
      </w:pPr>
      <w:r>
        <w:rPr>
          <w:rFonts w:ascii="Arial" w:hAnsi="Arial" w:cs="Arial"/>
        </w:rPr>
        <w:t>ACKNOWLEDGEMENTS</w:t>
      </w:r>
    </w:p>
    <w:p w14:paraId="52344AA2" w14:textId="01E417EC" w:rsidR="002C3A4C" w:rsidRPr="009C0756" w:rsidRDefault="002C3A4C" w:rsidP="00C214A3">
      <w:pPr>
        <w:pStyle w:val="PaperBody"/>
        <w:widowControl/>
        <w:spacing w:before="0"/>
        <w:jc w:val="both"/>
        <w:rPr>
          <w:rFonts w:ascii="Arial" w:hAnsi="Arial" w:cs="Arial"/>
          <w:szCs w:val="18"/>
        </w:rPr>
      </w:pPr>
      <w:r w:rsidRPr="009C0756">
        <w:rPr>
          <w:rFonts w:ascii="Arial" w:hAnsi="Arial" w:cs="Arial"/>
          <w:szCs w:val="18"/>
        </w:rPr>
        <w:t>The author</w:t>
      </w:r>
      <w:r w:rsidR="00B42CAF" w:rsidRPr="009C0756">
        <w:rPr>
          <w:rFonts w:ascii="Arial" w:hAnsi="Arial" w:cs="Arial"/>
          <w:szCs w:val="18"/>
        </w:rPr>
        <w:t xml:space="preserve">s are </w:t>
      </w:r>
      <w:r w:rsidRPr="009C0756">
        <w:rPr>
          <w:rFonts w:ascii="Arial" w:hAnsi="Arial" w:cs="Arial"/>
          <w:szCs w:val="18"/>
        </w:rPr>
        <w:t>indebted to the following people</w:t>
      </w:r>
      <w:r w:rsidR="00345B82" w:rsidRPr="009C0756">
        <w:rPr>
          <w:rFonts w:ascii="Arial" w:hAnsi="Arial" w:cs="Arial"/>
          <w:szCs w:val="18"/>
        </w:rPr>
        <w:t>, organizations, and companies:</w:t>
      </w:r>
    </w:p>
    <w:p w14:paraId="68EEBDE1" w14:textId="590E525E" w:rsidR="00B42CAF" w:rsidRPr="009C0756" w:rsidRDefault="00B42CAF" w:rsidP="0099297B">
      <w:pPr>
        <w:pStyle w:val="PaperBody"/>
        <w:widowControl/>
        <w:numPr>
          <w:ilvl w:val="0"/>
          <w:numId w:val="1"/>
        </w:numPr>
        <w:spacing w:before="0"/>
        <w:jc w:val="both"/>
        <w:rPr>
          <w:rFonts w:ascii="Arial" w:hAnsi="Arial" w:cs="Arial"/>
          <w:szCs w:val="18"/>
        </w:rPr>
      </w:pPr>
      <w:r w:rsidRPr="009C0756">
        <w:rPr>
          <w:rFonts w:ascii="Arial" w:hAnsi="Arial" w:cs="Arial"/>
          <w:szCs w:val="18"/>
        </w:rPr>
        <w:t>PhUSE "Emerging Trends and Technologies" working group</w:t>
      </w:r>
    </w:p>
    <w:p w14:paraId="3B2000AB" w14:textId="4A9FA0F5" w:rsidR="002C3A4C" w:rsidRPr="009C0756" w:rsidRDefault="00B42CAF" w:rsidP="0099297B">
      <w:pPr>
        <w:pStyle w:val="PaperBody"/>
        <w:widowControl/>
        <w:numPr>
          <w:ilvl w:val="0"/>
          <w:numId w:val="1"/>
        </w:numPr>
        <w:spacing w:before="0"/>
        <w:jc w:val="both"/>
        <w:rPr>
          <w:rFonts w:ascii="Arial" w:hAnsi="Arial" w:cs="Arial"/>
          <w:szCs w:val="18"/>
        </w:rPr>
      </w:pPr>
      <w:r w:rsidRPr="009C0756">
        <w:rPr>
          <w:rFonts w:ascii="Arial" w:hAnsi="Arial" w:cs="Arial"/>
          <w:szCs w:val="18"/>
        </w:rPr>
        <w:t>"SDTM as RDF" PhUSE project team members</w:t>
      </w:r>
    </w:p>
    <w:p w14:paraId="43D4E01B" w14:textId="5C163E4F" w:rsidR="00B42CAF" w:rsidRPr="009C0756" w:rsidRDefault="00B42CAF" w:rsidP="0099297B">
      <w:pPr>
        <w:pStyle w:val="PaperBody"/>
        <w:widowControl/>
        <w:numPr>
          <w:ilvl w:val="0"/>
          <w:numId w:val="1"/>
        </w:numPr>
        <w:spacing w:before="0"/>
        <w:jc w:val="both"/>
        <w:rPr>
          <w:rFonts w:ascii="Arial" w:hAnsi="Arial" w:cs="Arial"/>
          <w:szCs w:val="18"/>
        </w:rPr>
      </w:pPr>
      <w:r w:rsidRPr="009C0756">
        <w:rPr>
          <w:rFonts w:ascii="Arial" w:hAnsi="Arial" w:cs="Arial"/>
          <w:szCs w:val="18"/>
        </w:rPr>
        <w:t xml:space="preserve">R-project, Egon Willighagen for rrdf </w:t>
      </w:r>
    </w:p>
    <w:p w14:paraId="55C67577" w14:textId="04E1E71C" w:rsidR="002C3A4C" w:rsidRPr="009C0756" w:rsidRDefault="00B42CAF" w:rsidP="0099297B">
      <w:pPr>
        <w:pStyle w:val="PaperBody"/>
        <w:widowControl/>
        <w:numPr>
          <w:ilvl w:val="0"/>
          <w:numId w:val="1"/>
        </w:numPr>
        <w:spacing w:before="0"/>
        <w:jc w:val="both"/>
        <w:rPr>
          <w:rFonts w:ascii="Arial" w:hAnsi="Arial" w:cs="Arial"/>
          <w:szCs w:val="18"/>
        </w:rPr>
      </w:pPr>
      <w:r w:rsidRPr="009C0756">
        <w:rPr>
          <w:rFonts w:ascii="Arial" w:hAnsi="Arial" w:cs="Arial"/>
          <w:szCs w:val="18"/>
        </w:rPr>
        <w:t xml:space="preserve">Frederik Malfait &amp; CDISC </w:t>
      </w:r>
    </w:p>
    <w:p w14:paraId="5A35013D" w14:textId="77777777" w:rsidR="002C3A4C" w:rsidRPr="009C0756" w:rsidRDefault="002C3A4C" w:rsidP="00C214A3">
      <w:pPr>
        <w:pStyle w:val="PaperBody"/>
        <w:widowControl/>
        <w:spacing w:before="0"/>
        <w:jc w:val="both"/>
        <w:rPr>
          <w:rFonts w:ascii="Arial" w:hAnsi="Arial" w:cs="Arial"/>
          <w:szCs w:val="18"/>
        </w:rPr>
      </w:pPr>
    </w:p>
    <w:p w14:paraId="3E7D6065" w14:textId="77777777" w:rsidR="002C3A4C" w:rsidRPr="009C0756" w:rsidRDefault="002C3A4C" w:rsidP="00C214A3">
      <w:pPr>
        <w:pStyle w:val="PaperBody"/>
        <w:widowControl/>
        <w:spacing w:before="0"/>
        <w:jc w:val="both"/>
        <w:rPr>
          <w:rFonts w:ascii="Arial" w:hAnsi="Arial" w:cs="Arial"/>
          <w:sz w:val="20"/>
        </w:rPr>
      </w:pPr>
      <w:r w:rsidRPr="009C0756">
        <w:rPr>
          <w:rFonts w:ascii="Arial" w:hAnsi="Arial" w:cs="Arial"/>
          <w:szCs w:val="18"/>
        </w:rPr>
        <w:t xml:space="preserve">This paper is </w:t>
      </w:r>
      <w:r w:rsidR="00C056EB" w:rsidRPr="009C0756">
        <w:rPr>
          <w:rFonts w:ascii="Arial" w:hAnsi="Arial" w:cs="Arial"/>
          <w:szCs w:val="18"/>
        </w:rPr>
        <w:t xml:space="preserve">largely </w:t>
      </w:r>
      <w:r w:rsidRPr="009C0756">
        <w:rPr>
          <w:rFonts w:ascii="Arial" w:hAnsi="Arial" w:cs="Arial"/>
          <w:szCs w:val="18"/>
        </w:rPr>
        <w:t>based on free, open-source software and the efforts of volunteers in PhUSE working groups. Please support those who donate their time and expertise through your own collaboration, participation, and promotion of these activities.</w:t>
      </w:r>
      <w:r w:rsidRPr="009C0756">
        <w:rPr>
          <w:rFonts w:ascii="Arial" w:hAnsi="Arial" w:cs="Arial"/>
          <w:sz w:val="20"/>
        </w:rPr>
        <w:t xml:space="preserve"> </w:t>
      </w:r>
    </w:p>
    <w:p w14:paraId="6AE7D75C" w14:textId="77777777" w:rsidR="00345B82" w:rsidRPr="003E78D6" w:rsidRDefault="00345B82" w:rsidP="00C214A3">
      <w:pPr>
        <w:pStyle w:val="PaperBody"/>
        <w:widowControl/>
        <w:spacing w:before="0"/>
        <w:jc w:val="both"/>
        <w:rPr>
          <w:rFonts w:ascii="Arial" w:hAnsi="Arial" w:cs="Arial"/>
        </w:rPr>
      </w:pPr>
    </w:p>
    <w:p w14:paraId="5B3DC800" w14:textId="77777777" w:rsidR="002C3A4C" w:rsidRDefault="002C3A4C" w:rsidP="00C214A3">
      <w:pPr>
        <w:pStyle w:val="PaperHeader1"/>
        <w:spacing w:before="0"/>
        <w:rPr>
          <w:rFonts w:ascii="Arial" w:hAnsi="Arial" w:cs="Arial"/>
        </w:rPr>
      </w:pPr>
      <w:r>
        <w:rPr>
          <w:rFonts w:ascii="Arial" w:hAnsi="Arial" w:cs="Arial"/>
        </w:rPr>
        <w:t>Contact Information</w:t>
      </w:r>
    </w:p>
    <w:p w14:paraId="6C2E9146" w14:textId="77777777" w:rsidR="002C3A4C" w:rsidRPr="009C0756" w:rsidRDefault="002C3A4C" w:rsidP="00C214A3">
      <w:pPr>
        <w:pStyle w:val="PaperBody"/>
        <w:widowControl/>
        <w:spacing w:before="0"/>
        <w:rPr>
          <w:rFonts w:ascii="Arial" w:hAnsi="Arial" w:cs="Arial"/>
          <w:szCs w:val="18"/>
        </w:rPr>
      </w:pPr>
      <w:r w:rsidRPr="009C0756">
        <w:rPr>
          <w:rFonts w:ascii="Arial" w:hAnsi="Arial" w:cs="Arial"/>
          <w:szCs w:val="18"/>
        </w:rPr>
        <w:t>Your comments and questions are valued and encouraged. Contact the author at:</w:t>
      </w:r>
    </w:p>
    <w:p w14:paraId="51880C23" w14:textId="51B250A0" w:rsidR="002C3A4C" w:rsidRPr="009C0756" w:rsidRDefault="002C3A4C" w:rsidP="00C214A3">
      <w:pPr>
        <w:pStyle w:val="PaperBody"/>
        <w:widowControl/>
        <w:spacing w:before="0"/>
        <w:rPr>
          <w:rFonts w:ascii="Arial" w:hAnsi="Arial" w:cs="Arial"/>
          <w:szCs w:val="18"/>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148"/>
        <w:gridCol w:w="5148"/>
      </w:tblGrid>
      <w:tr w:rsidR="00576EA3" w:rsidRPr="009C0756" w14:paraId="7A46379E" w14:textId="77777777" w:rsidTr="00B270D2">
        <w:tc>
          <w:tcPr>
            <w:tcW w:w="5148" w:type="dxa"/>
          </w:tcPr>
          <w:p w14:paraId="58A8AC93" w14:textId="77777777" w:rsidR="00576EA3" w:rsidRPr="009C0756" w:rsidRDefault="00576EA3" w:rsidP="00576EA3">
            <w:pPr>
              <w:pStyle w:val="AddressBlock"/>
              <w:spacing w:before="0"/>
              <w:ind w:left="360"/>
              <w:rPr>
                <w:rFonts w:ascii="Arial" w:hAnsi="Arial" w:cs="Arial"/>
                <w:szCs w:val="18"/>
              </w:rPr>
            </w:pPr>
            <w:r w:rsidRPr="009C0756">
              <w:rPr>
                <w:rFonts w:ascii="Arial" w:hAnsi="Arial" w:cs="Arial"/>
                <w:szCs w:val="18"/>
              </w:rPr>
              <w:t>Tim Williams</w:t>
            </w:r>
          </w:p>
          <w:p w14:paraId="59F15A18" w14:textId="77777777" w:rsidR="00576EA3" w:rsidRPr="009C0756" w:rsidRDefault="00576EA3" w:rsidP="00576EA3">
            <w:pPr>
              <w:pStyle w:val="AddressBlock"/>
              <w:spacing w:before="0"/>
              <w:ind w:left="360"/>
              <w:rPr>
                <w:rFonts w:ascii="Arial" w:hAnsi="Arial" w:cs="Arial"/>
                <w:szCs w:val="18"/>
              </w:rPr>
            </w:pPr>
            <w:r w:rsidRPr="009C0756">
              <w:rPr>
                <w:rFonts w:ascii="Arial" w:hAnsi="Arial" w:cs="Arial"/>
                <w:szCs w:val="18"/>
              </w:rPr>
              <w:t>UCB BioSciences, Inc</w:t>
            </w:r>
          </w:p>
          <w:p w14:paraId="1B1A2AA1" w14:textId="77777777" w:rsidR="00576EA3" w:rsidRPr="009C0756" w:rsidRDefault="00576EA3" w:rsidP="00576EA3">
            <w:pPr>
              <w:pStyle w:val="AddressBlock"/>
              <w:spacing w:before="0"/>
              <w:ind w:left="360"/>
              <w:rPr>
                <w:rFonts w:ascii="Arial" w:hAnsi="Arial" w:cs="Arial"/>
                <w:szCs w:val="18"/>
              </w:rPr>
            </w:pPr>
            <w:r w:rsidRPr="009C0756">
              <w:rPr>
                <w:rFonts w:ascii="Arial" w:hAnsi="Arial" w:cs="Arial"/>
                <w:szCs w:val="18"/>
              </w:rPr>
              <w:t xml:space="preserve">Raleigh, NC </w:t>
            </w:r>
          </w:p>
          <w:p w14:paraId="55E22925" w14:textId="0E2404A8" w:rsidR="00576EA3" w:rsidRPr="009C0756" w:rsidRDefault="00576EA3" w:rsidP="00576EA3">
            <w:pPr>
              <w:pStyle w:val="AddressBlock"/>
              <w:spacing w:before="0"/>
              <w:ind w:left="360"/>
              <w:rPr>
                <w:rStyle w:val="Hyperlink"/>
                <w:rFonts w:ascii="Arial" w:hAnsi="Arial" w:cs="Arial"/>
                <w:szCs w:val="18"/>
              </w:rPr>
            </w:pPr>
            <w:r w:rsidRPr="009C0756">
              <w:rPr>
                <w:rFonts w:ascii="Arial" w:hAnsi="Arial" w:cs="Arial"/>
                <w:szCs w:val="18"/>
              </w:rPr>
              <w:t>tim.williams@ucb.</w:t>
            </w:r>
            <w:r w:rsidRPr="009C0756">
              <w:rPr>
                <w:rFonts w:ascii="Arial" w:hAnsi="Arial" w:cs="Arial"/>
                <w:color w:val="000000" w:themeColor="text1"/>
                <w:szCs w:val="18"/>
              </w:rPr>
              <w:t xml:space="preserve">com  </w:t>
            </w:r>
            <w:r w:rsidRPr="009C0756">
              <w:rPr>
                <w:rStyle w:val="Hyperlink"/>
                <w:rFonts w:ascii="Arial" w:hAnsi="Arial" w:cs="Arial"/>
                <w:color w:val="000000" w:themeColor="text1"/>
                <w:szCs w:val="18"/>
                <w:u w:val="none"/>
              </w:rPr>
              <w:t>(work)</w:t>
            </w:r>
          </w:p>
          <w:p w14:paraId="74FDB1DF" w14:textId="77777777" w:rsidR="00576EA3" w:rsidRPr="009C0756" w:rsidRDefault="00576EA3" w:rsidP="00576EA3">
            <w:pPr>
              <w:pStyle w:val="AddressBlock"/>
              <w:spacing w:before="0"/>
              <w:ind w:left="360"/>
              <w:rPr>
                <w:rStyle w:val="Hyperlink"/>
                <w:rFonts w:ascii="Arial" w:hAnsi="Arial" w:cs="Arial"/>
                <w:color w:val="000000" w:themeColor="text1"/>
                <w:szCs w:val="18"/>
                <w:u w:val="none"/>
              </w:rPr>
            </w:pPr>
            <w:r w:rsidRPr="009C0756">
              <w:rPr>
                <w:rStyle w:val="Hyperlink"/>
                <w:rFonts w:ascii="Arial" w:hAnsi="Arial" w:cs="Arial"/>
                <w:color w:val="000000" w:themeColor="text1"/>
                <w:szCs w:val="18"/>
                <w:u w:val="none"/>
              </w:rPr>
              <w:t>NovasTaylor@gmail.com (personal)</w:t>
            </w:r>
          </w:p>
          <w:p w14:paraId="6051554B" w14:textId="0D415192" w:rsidR="00576EA3" w:rsidRPr="009C0756" w:rsidRDefault="00576EA3" w:rsidP="00576EA3">
            <w:pPr>
              <w:pStyle w:val="AddressBlock"/>
              <w:spacing w:before="0"/>
              <w:ind w:left="360"/>
              <w:rPr>
                <w:rStyle w:val="Hyperlink"/>
                <w:rFonts w:ascii="Arial" w:hAnsi="Arial" w:cs="Arial"/>
                <w:color w:val="000000" w:themeColor="text1"/>
                <w:szCs w:val="18"/>
                <w:u w:val="none"/>
              </w:rPr>
            </w:pPr>
            <w:r w:rsidRPr="009C0756">
              <w:rPr>
                <w:rFonts w:ascii="Arial" w:hAnsi="Arial" w:cs="Arial"/>
                <w:noProof/>
                <w:color w:val="000000" w:themeColor="text1"/>
                <w:szCs w:val="18"/>
              </w:rPr>
              <w:drawing>
                <wp:inline distT="0" distB="0" distL="0" distR="0" wp14:anchorId="49AC7689" wp14:editId="784C447A">
                  <wp:extent cx="138545" cy="112635"/>
                  <wp:effectExtent l="0" t="0" r="0" b="1905"/>
                  <wp:docPr id="9" name="Picture 3" descr="C:\_sandbox\sas\Conferences\PhUSE-SDE-CARY2015\images\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_sandbox\sas\Conferences\PhUSE-SDE-CARY2015\images\Twitter_logo_blu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798" cy="113654"/>
                          </a:xfrm>
                          <a:prstGeom prst="rect">
                            <a:avLst/>
                          </a:prstGeom>
                          <a:noFill/>
                          <a:extLst/>
                        </pic:spPr>
                      </pic:pic>
                    </a:graphicData>
                  </a:graphic>
                </wp:inline>
              </w:drawing>
            </w:r>
            <w:r w:rsidRPr="009C0756">
              <w:rPr>
                <w:rStyle w:val="Hyperlink"/>
                <w:rFonts w:ascii="Arial" w:hAnsi="Arial" w:cs="Arial"/>
                <w:color w:val="000000" w:themeColor="text1"/>
                <w:szCs w:val="18"/>
                <w:u w:val="none"/>
              </w:rPr>
              <w:t xml:space="preserve">   @NovasTaylor</w:t>
            </w:r>
          </w:p>
          <w:p w14:paraId="6C9700D9" w14:textId="60EADF1B" w:rsidR="00576EA3" w:rsidRPr="009C0756" w:rsidRDefault="00B42CAF" w:rsidP="00576EA3">
            <w:pPr>
              <w:pStyle w:val="PaperBody"/>
              <w:widowControl/>
              <w:spacing w:before="0"/>
              <w:rPr>
                <w:rFonts w:ascii="Arial" w:hAnsi="Arial" w:cs="Arial"/>
                <w:szCs w:val="18"/>
              </w:rPr>
            </w:pPr>
            <w:r w:rsidRPr="009C0756">
              <w:rPr>
                <w:rFonts w:ascii="Arial" w:hAnsi="Arial" w:cs="Arial"/>
              </w:rPr>
              <w:t xml:space="preserve">        </w:t>
            </w:r>
            <w:r w:rsidRPr="009C0756">
              <w:rPr>
                <w:rFonts w:ascii="Arial" w:hAnsi="Arial" w:cs="Arial"/>
              </w:rPr>
              <w:object w:dxaOrig="250" w:dyaOrig="250" w14:anchorId="04D24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1.8pt" o:ole="">
                  <v:imagedata r:id="rId14" o:title=""/>
                </v:shape>
                <o:OLEObject Type="Embed" ProgID="PBrush" ShapeID="_x0000_i1025" DrawAspect="Content" ObjectID="_1562909717" r:id="rId15"/>
              </w:object>
            </w:r>
            <w:hyperlink r:id="rId16" w:history="1">
              <w:r w:rsidR="00576EA3" w:rsidRPr="009C0756">
                <w:rPr>
                  <w:rStyle w:val="Hyperlink"/>
                  <w:rFonts w:ascii="Arial" w:hAnsi="Arial" w:cs="Arial"/>
                  <w:color w:val="000000" w:themeColor="text1"/>
                  <w:szCs w:val="18"/>
                  <w:u w:val="none"/>
                  <w:lang w:val="en"/>
                </w:rPr>
                <w:t>https://www.linkedin.com/in/timpwilliams</w:t>
              </w:r>
            </w:hyperlink>
          </w:p>
        </w:tc>
        <w:tc>
          <w:tcPr>
            <w:tcW w:w="5148" w:type="dxa"/>
          </w:tcPr>
          <w:p w14:paraId="55DC5C58" w14:textId="77777777" w:rsidR="00576EA3" w:rsidRPr="009C0756" w:rsidRDefault="00B42CAF" w:rsidP="00B42CAF">
            <w:pPr>
              <w:pStyle w:val="PaperBody"/>
              <w:widowControl/>
              <w:spacing w:before="0"/>
              <w:ind w:left="256"/>
              <w:rPr>
                <w:rFonts w:ascii="Arial" w:hAnsi="Arial" w:cs="Arial"/>
                <w:szCs w:val="18"/>
              </w:rPr>
            </w:pPr>
            <w:r w:rsidRPr="009C0756">
              <w:rPr>
                <w:rFonts w:ascii="Arial" w:hAnsi="Arial" w:cs="Arial"/>
                <w:szCs w:val="18"/>
              </w:rPr>
              <w:t>Armando Oliva</w:t>
            </w:r>
          </w:p>
          <w:p w14:paraId="516038C6" w14:textId="77777777" w:rsidR="00B42CAF" w:rsidRPr="009C0756" w:rsidRDefault="00B42CAF" w:rsidP="00B42CAF">
            <w:pPr>
              <w:pStyle w:val="PaperBody"/>
              <w:widowControl/>
              <w:spacing w:before="0"/>
              <w:ind w:left="256"/>
              <w:rPr>
                <w:rFonts w:ascii="Arial" w:hAnsi="Arial" w:cs="Arial"/>
                <w:szCs w:val="18"/>
              </w:rPr>
            </w:pPr>
            <w:r w:rsidRPr="009C0756">
              <w:rPr>
                <w:rFonts w:ascii="Arial" w:hAnsi="Arial" w:cs="Arial"/>
                <w:szCs w:val="18"/>
              </w:rPr>
              <w:t xml:space="preserve">Semantica LLC </w:t>
            </w:r>
          </w:p>
          <w:p w14:paraId="36C7DE8C" w14:textId="77777777" w:rsidR="00B42CAF" w:rsidRPr="009C0756" w:rsidRDefault="00B42CAF" w:rsidP="00B42CAF">
            <w:pPr>
              <w:pStyle w:val="PaperBody"/>
              <w:widowControl/>
              <w:spacing w:before="0"/>
              <w:ind w:left="256"/>
              <w:rPr>
                <w:rFonts w:ascii="Arial" w:hAnsi="Arial" w:cs="Arial"/>
                <w:szCs w:val="18"/>
              </w:rPr>
            </w:pPr>
            <w:r w:rsidRPr="009C0756">
              <w:rPr>
                <w:rFonts w:ascii="Arial" w:hAnsi="Arial" w:cs="Arial"/>
                <w:szCs w:val="18"/>
              </w:rPr>
              <w:t>Fort Lauderdale, USA</w:t>
            </w:r>
          </w:p>
          <w:p w14:paraId="5DD544A0" w14:textId="700C2DF5" w:rsidR="00B42CAF" w:rsidRPr="009C0756" w:rsidRDefault="00B42CAF" w:rsidP="00B42CAF">
            <w:pPr>
              <w:pStyle w:val="PaperBody"/>
              <w:widowControl/>
              <w:spacing w:before="0"/>
              <w:ind w:left="256"/>
              <w:rPr>
                <w:rFonts w:ascii="Arial" w:hAnsi="Arial" w:cs="Arial"/>
                <w:szCs w:val="18"/>
              </w:rPr>
            </w:pPr>
            <w:r w:rsidRPr="009C0756">
              <w:rPr>
                <w:rFonts w:ascii="Arial" w:hAnsi="Arial" w:cs="Arial"/>
                <w:szCs w:val="18"/>
              </w:rPr>
              <w:t>aolivamd@gmail.com</w:t>
            </w:r>
          </w:p>
          <w:p w14:paraId="0B6A9C54" w14:textId="1F7B271D" w:rsidR="00B42CAF" w:rsidRPr="009C0756" w:rsidRDefault="00B42CAF" w:rsidP="00B42CAF">
            <w:pPr>
              <w:pStyle w:val="AddressBlock"/>
              <w:spacing w:before="0"/>
              <w:ind w:left="256"/>
              <w:rPr>
                <w:rFonts w:ascii="Arial" w:hAnsi="Arial" w:cs="Arial"/>
              </w:rPr>
            </w:pPr>
            <w:r w:rsidRPr="009C0756">
              <w:rPr>
                <w:rFonts w:ascii="Arial" w:hAnsi="Arial" w:cs="Arial"/>
                <w:noProof/>
                <w:color w:val="000000" w:themeColor="text1"/>
                <w:szCs w:val="18"/>
              </w:rPr>
              <w:drawing>
                <wp:inline distT="0" distB="0" distL="0" distR="0" wp14:anchorId="0D1329A9" wp14:editId="3331ED25">
                  <wp:extent cx="138545" cy="112635"/>
                  <wp:effectExtent l="0" t="0" r="0" b="1905"/>
                  <wp:docPr id="8" name="Picture 3" descr="C:\_sandbox\sas\Conferences\PhUSE-SDE-CARY2015\images\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_sandbox\sas\Conferences\PhUSE-SDE-CARY2015\images\Twitter_logo_blu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798" cy="113654"/>
                          </a:xfrm>
                          <a:prstGeom prst="rect">
                            <a:avLst/>
                          </a:prstGeom>
                          <a:noFill/>
                          <a:extLst/>
                        </pic:spPr>
                      </pic:pic>
                    </a:graphicData>
                  </a:graphic>
                </wp:inline>
              </w:drawing>
            </w:r>
            <w:r w:rsidRPr="009C0756">
              <w:rPr>
                <w:rFonts w:ascii="Arial" w:hAnsi="Arial" w:cs="Arial"/>
              </w:rPr>
              <w:t xml:space="preserve">  @nomini</w:t>
            </w:r>
          </w:p>
          <w:p w14:paraId="78088794" w14:textId="52F13AD3" w:rsidR="00B42CAF" w:rsidRPr="009C0756" w:rsidRDefault="00B42CAF" w:rsidP="00B42CAF">
            <w:pPr>
              <w:pStyle w:val="AddressBlock"/>
              <w:spacing w:before="0"/>
              <w:ind w:left="256"/>
              <w:rPr>
                <w:rFonts w:ascii="Arial" w:hAnsi="Arial" w:cs="Arial"/>
                <w:szCs w:val="18"/>
              </w:rPr>
            </w:pPr>
            <w:r w:rsidRPr="009C0756">
              <w:rPr>
                <w:rFonts w:ascii="Arial" w:hAnsi="Arial" w:cs="Arial"/>
              </w:rPr>
              <w:object w:dxaOrig="250" w:dyaOrig="250" w14:anchorId="0D9013CD">
                <v:shape id="_x0000_i1026" type="#_x0000_t75" style="width:11.8pt;height:11.8pt" o:ole="">
                  <v:imagedata r:id="rId14" o:title=""/>
                </v:shape>
                <o:OLEObject Type="Embed" ProgID="PBrush" ShapeID="_x0000_i1026" DrawAspect="Content" ObjectID="_1562909718" r:id="rId17"/>
              </w:object>
            </w:r>
            <w:r w:rsidRPr="009C0756">
              <w:rPr>
                <w:rStyle w:val="Hyperlink"/>
                <w:rFonts w:ascii="Arial" w:hAnsi="Arial" w:cs="Arial"/>
                <w:color w:val="000000" w:themeColor="text1"/>
                <w:szCs w:val="18"/>
                <w:u w:val="none"/>
              </w:rPr>
              <w:t>https://www.linkedin.com/in/aolivamd</w:t>
            </w:r>
          </w:p>
        </w:tc>
      </w:tr>
    </w:tbl>
    <w:p w14:paraId="40CBEA42" w14:textId="7FF758E3" w:rsidR="00576EA3" w:rsidRDefault="00576EA3" w:rsidP="00C214A3">
      <w:pPr>
        <w:pStyle w:val="PaperBody"/>
        <w:widowControl/>
        <w:spacing w:before="0"/>
        <w:rPr>
          <w:rFonts w:ascii="Arial" w:hAnsi="Arial" w:cs="Arial"/>
          <w:szCs w:val="18"/>
        </w:rPr>
      </w:pPr>
    </w:p>
    <w:p w14:paraId="4F19E836" w14:textId="2D66C898" w:rsidR="00576EA3" w:rsidRDefault="00576EA3" w:rsidP="00C214A3">
      <w:pPr>
        <w:pStyle w:val="PaperBody"/>
        <w:widowControl/>
        <w:spacing w:before="0"/>
        <w:rPr>
          <w:rFonts w:ascii="Arial" w:hAnsi="Arial" w:cs="Arial"/>
          <w:szCs w:val="18"/>
        </w:rPr>
      </w:pPr>
    </w:p>
    <w:p w14:paraId="5B2A4097" w14:textId="77777777" w:rsidR="00576EA3" w:rsidRPr="00EB1FC6" w:rsidRDefault="00576EA3" w:rsidP="00C214A3">
      <w:pPr>
        <w:pStyle w:val="PaperBody"/>
        <w:widowControl/>
        <w:spacing w:before="0"/>
        <w:rPr>
          <w:rFonts w:ascii="Arial" w:hAnsi="Arial" w:cs="Arial"/>
          <w:szCs w:val="18"/>
        </w:rPr>
      </w:pPr>
    </w:p>
    <w:p w14:paraId="5B87F39B" w14:textId="59EA1B94" w:rsidR="002C3A4C" w:rsidRPr="00EB1FC6" w:rsidRDefault="002C3A4C" w:rsidP="00C214A3">
      <w:pPr>
        <w:pStyle w:val="AddressBlock"/>
        <w:spacing w:before="0"/>
        <w:ind w:left="360"/>
        <w:rPr>
          <w:rFonts w:ascii="Arial" w:hAnsi="Arial" w:cs="Arial"/>
          <w:color w:val="000000" w:themeColor="text1"/>
          <w:szCs w:val="18"/>
          <w:lang w:val="en"/>
        </w:rPr>
      </w:pPr>
      <w:r w:rsidRPr="00EB1FC6">
        <w:rPr>
          <w:rFonts w:ascii="Arial" w:hAnsi="Arial" w:cs="Arial"/>
          <w:color w:val="000000" w:themeColor="text1"/>
          <w:szCs w:val="18"/>
          <w:lang w:val="en"/>
        </w:rPr>
        <w:t xml:space="preserve"> </w:t>
      </w:r>
    </w:p>
    <w:p w14:paraId="09996DBC" w14:textId="77777777" w:rsidR="002C3A4C" w:rsidRPr="00EB1FC6" w:rsidRDefault="002C3A4C" w:rsidP="00C214A3">
      <w:pPr>
        <w:pStyle w:val="PaperBody"/>
        <w:widowControl/>
        <w:spacing w:before="0"/>
        <w:rPr>
          <w:rFonts w:ascii="Arial" w:hAnsi="Arial" w:cs="Arial"/>
          <w:szCs w:val="18"/>
        </w:rPr>
      </w:pPr>
    </w:p>
    <w:p w14:paraId="5E137267" w14:textId="77777777" w:rsidR="002C3A4C" w:rsidRPr="00EB1FC6" w:rsidRDefault="002C3A4C" w:rsidP="00C214A3">
      <w:pPr>
        <w:pStyle w:val="PaperBody"/>
        <w:widowControl/>
        <w:spacing w:before="0"/>
        <w:rPr>
          <w:rFonts w:ascii="Arial" w:hAnsi="Arial" w:cs="Arial"/>
          <w:szCs w:val="18"/>
        </w:rPr>
      </w:pPr>
      <w:r w:rsidRPr="00EB1FC6">
        <w:rPr>
          <w:rFonts w:ascii="Arial" w:hAnsi="Arial" w:cs="Arial"/>
          <w:szCs w:val="18"/>
        </w:rPr>
        <w:t xml:space="preserve">Brand and product names are trademarks of their respective companies. </w:t>
      </w:r>
    </w:p>
    <w:p w14:paraId="2B18C099" w14:textId="7FC08866" w:rsidR="00E559FC" w:rsidRPr="00EB1FC6" w:rsidRDefault="00E559FC" w:rsidP="00C214A3">
      <w:pPr>
        <w:widowControl/>
        <w:rPr>
          <w:rFonts w:ascii="Arial" w:hAnsi="Arial" w:cs="Arial"/>
          <w:sz w:val="18"/>
          <w:szCs w:val="18"/>
        </w:rPr>
      </w:pPr>
    </w:p>
    <w:sectPr w:rsidR="00E559FC" w:rsidRPr="00EB1FC6" w:rsidSect="00583900">
      <w:headerReference w:type="default" r:id="rId18"/>
      <w:footerReference w:type="default" r:id="rId19"/>
      <w:headerReference w:type="first" r:id="rId20"/>
      <w:footerReference w:type="first" r:id="rId21"/>
      <w:endnotePr>
        <w:numFmt w:val="decimal"/>
      </w:endnotePr>
      <w:type w:val="continuous"/>
      <w:pgSz w:w="12240" w:h="15840"/>
      <w:pgMar w:top="1080" w:right="1080" w:bottom="1080" w:left="108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Tim Williams" w:date="2017-07-23T19:19:00Z" w:initials="TW">
    <w:p w14:paraId="0D22B53B" w14:textId="1CB7B566" w:rsidR="00A412A7" w:rsidRDefault="00A412A7">
      <w:pPr>
        <w:pStyle w:val="CommentText"/>
      </w:pPr>
      <w:r>
        <w:t xml:space="preserve">AO: </w:t>
      </w:r>
      <w:r>
        <w:rPr>
          <w:rStyle w:val="CommentReference"/>
        </w:rPr>
        <w:annotationRef/>
      </w:r>
      <w:r>
        <w:t>I do not see this number in C. Allard's current paper. Is this number supported? If not, need to change to use stats from her most recent publication.</w:t>
      </w:r>
    </w:p>
  </w:comment>
  <w:comment w:id="9" w:author="aoliva" w:date="2017-07-29T09:50:00Z" w:initials="ao">
    <w:p w14:paraId="77B4609E" w14:textId="6474126F" w:rsidR="00D31272" w:rsidRDefault="00D31272">
      <w:pPr>
        <w:pStyle w:val="CommentText"/>
      </w:pPr>
      <w:r>
        <w:rPr>
          <w:rStyle w:val="CommentReference"/>
        </w:rPr>
        <w:annotationRef/>
      </w:r>
      <w:r>
        <w:t>Agreed, changed to a placeholder for now</w:t>
      </w:r>
    </w:p>
  </w:comment>
  <w:comment w:id="18" w:author="Tim Williams" w:date="2017-07-23T19:42:00Z" w:initials="TW">
    <w:p w14:paraId="3EC84940" w14:textId="731B2AD4" w:rsidR="00A412A7" w:rsidRDefault="00A412A7">
      <w:pPr>
        <w:pStyle w:val="CommentText"/>
      </w:pPr>
      <w:r>
        <w:rPr>
          <w:rStyle w:val="CommentReference"/>
        </w:rPr>
        <w:annotationRef/>
      </w:r>
      <w:r>
        <w:t>does not really fit here?</w:t>
      </w:r>
    </w:p>
  </w:comment>
  <w:comment w:id="36" w:author="Tim Williams" w:date="2017-07-24T12:07:00Z" w:initials="TW">
    <w:p w14:paraId="2A4F4837" w14:textId="5405A7E1" w:rsidR="00A412A7" w:rsidRPr="005B3877" w:rsidRDefault="00A412A7">
      <w:pPr>
        <w:pStyle w:val="CommentText"/>
        <w:rPr>
          <w:b/>
        </w:rPr>
      </w:pPr>
      <w:r>
        <w:rPr>
          <w:rStyle w:val="CommentReference"/>
        </w:rPr>
        <w:annotationRef/>
      </w:r>
      <w:r>
        <w:rPr>
          <w:b/>
        </w:rPr>
        <w:t>be a bit more explicit here in the text regarding which applies to SDTM, which to the RDF.</w:t>
      </w:r>
    </w:p>
  </w:comment>
  <w:comment w:id="37" w:author="aoliva" w:date="2017-07-29T14:44:00Z" w:initials="ao">
    <w:p w14:paraId="086FA9A3" w14:textId="386F24D9" w:rsidR="00F21EB2" w:rsidRDefault="00F21EB2">
      <w:pPr>
        <w:pStyle w:val="CommentText"/>
      </w:pPr>
      <w:r>
        <w:rPr>
          <w:rStyle w:val="CommentReference"/>
        </w:rPr>
        <w:annotationRef/>
      </w:r>
      <w:r>
        <w:t>How does this sound?</w:t>
      </w:r>
    </w:p>
  </w:comment>
  <w:comment w:id="47" w:author="Tim Williams" w:date="2017-05-01T13:02:00Z" w:initials="TW">
    <w:p w14:paraId="68F06AAF" w14:textId="7677D2DB" w:rsidR="00A412A7" w:rsidRDefault="00A412A7" w:rsidP="00A412A7">
      <w:pPr>
        <w:pStyle w:val="CommentText"/>
      </w:pPr>
      <w:r>
        <w:rPr>
          <w:rStyle w:val="CommentReference"/>
        </w:rPr>
        <w:annotationRef/>
      </w:r>
      <w:r>
        <w:t>AO:  Do we need further explanation why?</w:t>
      </w:r>
    </w:p>
  </w:comment>
  <w:comment w:id="50" w:author="Tim Williams" w:date="2017-07-24T12:19:00Z" w:initials="TW">
    <w:p w14:paraId="46746D61" w14:textId="428DF530" w:rsidR="00A412A7" w:rsidRDefault="00A412A7">
      <w:pPr>
        <w:pStyle w:val="CommentText"/>
      </w:pPr>
      <w:r>
        <w:rPr>
          <w:rStyle w:val="CommentReference"/>
        </w:rPr>
        <w:annotationRef/>
      </w:r>
      <w:r>
        <w:t>TW: Add some detail here.</w:t>
      </w:r>
    </w:p>
  </w:comment>
  <w:comment w:id="51" w:author="Tim Williams" w:date="2017-07-24T12:20:00Z" w:initials="TW">
    <w:p w14:paraId="06BEFD82" w14:textId="0F7B9D01" w:rsidR="00A412A7" w:rsidRDefault="00A412A7">
      <w:pPr>
        <w:pStyle w:val="CommentText"/>
      </w:pPr>
      <w:r>
        <w:rPr>
          <w:rStyle w:val="CommentReference"/>
        </w:rPr>
        <w:annotationRef/>
      </w:r>
      <w:r>
        <w:t>TW: Add what TTL is</w:t>
      </w:r>
    </w:p>
  </w:comment>
  <w:comment w:id="56" w:author="Tim Williams" w:date="2017-04-27T13:03:00Z" w:initials="TW">
    <w:p w14:paraId="21DACC31" w14:textId="4FBB32F9" w:rsidR="00E71C26" w:rsidRDefault="00E71C26" w:rsidP="00E71C26">
      <w:pPr>
        <w:pStyle w:val="CommentText"/>
      </w:pPr>
      <w:r>
        <w:rPr>
          <w:rStyle w:val="CommentReference"/>
        </w:rPr>
        <w:annotationRef/>
      </w:r>
      <w:r>
        <w:t>Better place to put this?</w:t>
      </w:r>
    </w:p>
  </w:comment>
  <w:comment w:id="58" w:author="Tim Williams" w:date="2017-07-24T12:29:00Z" w:initials="TW">
    <w:p w14:paraId="20CDFEDC" w14:textId="3AEBDCA5" w:rsidR="00A412A7" w:rsidRDefault="00A412A7">
      <w:pPr>
        <w:pStyle w:val="CommentText"/>
      </w:pPr>
      <w:r>
        <w:rPr>
          <w:rStyle w:val="CommentReference"/>
        </w:rPr>
        <w:annotationRef/>
      </w:r>
      <w:r>
        <w:t>AO: I may have got this wrong. Also may want to move to or repeat in Conclusion.</w:t>
      </w:r>
    </w:p>
  </w:comment>
  <w:comment w:id="61" w:author="Tim Williams" w:date="2017-07-24T13:31:00Z" w:initials="TW">
    <w:p w14:paraId="458372FC" w14:textId="38E043FA" w:rsidR="00F15BB6" w:rsidRDefault="00F15BB6">
      <w:pPr>
        <w:pStyle w:val="CommentText"/>
      </w:pPr>
      <w:r>
        <w:rPr>
          <w:rStyle w:val="CommentReference"/>
        </w:rPr>
        <w:annotationRef/>
      </w:r>
      <w:r>
        <w:t>AO: I NEED YOUR EXPERTISE IN THESE NEXT SECTIONS.</w:t>
      </w:r>
    </w:p>
  </w:comment>
  <w:comment w:id="159" w:author="Tim Williams" w:date="2017-04-27T12:55:00Z" w:initials="TW">
    <w:p w14:paraId="3934A538" w14:textId="01035B1F" w:rsidR="00A412A7" w:rsidRDefault="00A412A7">
      <w:pPr>
        <w:pStyle w:val="CommentText"/>
      </w:pPr>
      <w:r>
        <w:rPr>
          <w:rStyle w:val="CommentReference"/>
        </w:rPr>
        <w:annotationRef/>
      </w:r>
      <w:r>
        <w:t>figure like this OR the next one. Not both?</w:t>
      </w:r>
    </w:p>
  </w:comment>
  <w:comment w:id="226" w:author="Tim Williams" w:date="2017-04-27T12:57:00Z" w:initials="TW">
    <w:p w14:paraId="01E57230" w14:textId="5DB9B785" w:rsidR="00A412A7" w:rsidRDefault="00A412A7">
      <w:pPr>
        <w:pStyle w:val="CommentText"/>
      </w:pPr>
      <w:r>
        <w:rPr>
          <w:rStyle w:val="CommentReference"/>
        </w:rPr>
        <w:annotationRef/>
      </w:r>
      <w:r>
        <w:t>Not necessarily this diagram, but one like it</w:t>
      </w:r>
    </w:p>
  </w:comment>
  <w:comment w:id="227" w:author="Tim Williams" w:date="2017-07-24T12:43:00Z" w:initials="TW">
    <w:p w14:paraId="17D18FDB" w14:textId="77777777" w:rsidR="00E71C26" w:rsidRDefault="00E71C26" w:rsidP="00E71C26">
      <w:pPr>
        <w:pStyle w:val="CommentText"/>
      </w:pPr>
      <w:r>
        <w:rPr>
          <w:rStyle w:val="CommentReference"/>
        </w:rPr>
        <w:annotationRef/>
      </w:r>
      <w:r>
        <w:t>TW: Add a ref that lists the ones available: Eg: Wiki.</w:t>
      </w:r>
    </w:p>
  </w:comment>
  <w:comment w:id="228" w:author="Tim Williams" w:date="2017-07-24T13:56:00Z" w:initials="TW">
    <w:p w14:paraId="1FEC013A" w14:textId="48A91AB0" w:rsidR="007F3989" w:rsidRDefault="007F3989">
      <w:pPr>
        <w:pStyle w:val="CommentText"/>
      </w:pPr>
      <w:r>
        <w:rPr>
          <w:rStyle w:val="CommentReference"/>
        </w:rPr>
        <w:annotationRef/>
      </w:r>
      <w:r>
        <w:t>section to be re-organized/re-written. General concepts in place.</w:t>
      </w:r>
    </w:p>
  </w:comment>
  <w:comment w:id="229" w:author="Tim Williams" w:date="2017-07-24T12:49:00Z" w:initials="TW">
    <w:p w14:paraId="69D4DADC" w14:textId="457273CF" w:rsidR="00E71C26" w:rsidRDefault="00E71C26">
      <w:pPr>
        <w:pStyle w:val="CommentText"/>
      </w:pPr>
      <w:r>
        <w:rPr>
          <w:rStyle w:val="CommentReference"/>
        </w:rPr>
        <w:annotationRef/>
      </w:r>
      <w:r w:rsidR="00BD2551">
        <w:t>The concepts here may/may not make it back into the text.</w:t>
      </w:r>
    </w:p>
  </w:comment>
  <w:comment w:id="230" w:author="Tim Williams" w:date="2017-05-01T12:06:00Z" w:initials="TW">
    <w:p w14:paraId="1D316B5B" w14:textId="64A308CB" w:rsidR="00A412A7" w:rsidRDefault="00A412A7">
      <w:pPr>
        <w:pStyle w:val="CommentText"/>
      </w:pPr>
      <w:r>
        <w:rPr>
          <w:rStyle w:val="CommentReference"/>
        </w:rPr>
        <w:annotationRef/>
      </w:r>
      <w:r>
        <w:t>Section will be updated as we go along. Many old references here from last year's paper can be ignored.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22B53B" w15:done="0"/>
  <w15:commentEx w15:paraId="77B4609E" w15:paraIdParent="0D22B53B" w15:done="0"/>
  <w15:commentEx w15:paraId="3EC84940" w15:done="0"/>
  <w15:commentEx w15:paraId="2A4F4837" w15:done="0"/>
  <w15:commentEx w15:paraId="086FA9A3" w15:done="0"/>
  <w15:commentEx w15:paraId="68F06AAF" w15:done="0"/>
  <w15:commentEx w15:paraId="46746D61" w15:done="0"/>
  <w15:commentEx w15:paraId="06BEFD82" w15:done="0"/>
  <w15:commentEx w15:paraId="21DACC31" w15:done="0"/>
  <w15:commentEx w15:paraId="20CDFEDC" w15:done="0"/>
  <w15:commentEx w15:paraId="458372FC" w15:done="0"/>
  <w15:commentEx w15:paraId="3934A538" w15:done="0"/>
  <w15:commentEx w15:paraId="01E57230" w15:done="0"/>
  <w15:commentEx w15:paraId="17D18FDB" w15:done="0"/>
  <w15:commentEx w15:paraId="1FEC013A" w15:done="0"/>
  <w15:commentEx w15:paraId="69D4DADC" w15:done="0"/>
  <w15:commentEx w15:paraId="1D316B5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6BCE2" w14:textId="77777777" w:rsidR="00E01A3F" w:rsidRDefault="00E01A3F">
      <w:r>
        <w:separator/>
      </w:r>
    </w:p>
  </w:endnote>
  <w:endnote w:type="continuationSeparator" w:id="0">
    <w:p w14:paraId="3D545C18" w14:textId="77777777" w:rsidR="00E01A3F" w:rsidRDefault="00E01A3F">
      <w:r>
        <w:continuationSeparator/>
      </w:r>
    </w:p>
  </w:endnote>
  <w:endnote w:id="1">
    <w:p w14:paraId="2ECFEF31" w14:textId="49BB6169" w:rsidR="00A412A7" w:rsidRPr="009C0756" w:rsidDel="00D31272" w:rsidRDefault="00A412A7">
      <w:pPr>
        <w:pStyle w:val="EndnoteText"/>
        <w:rPr>
          <w:del w:id="20" w:author="aoliva" w:date="2017-07-29T09:51:00Z"/>
          <w:rFonts w:ascii="Arial" w:hAnsi="Arial" w:cs="Arial"/>
          <w:sz w:val="18"/>
          <w:szCs w:val="18"/>
        </w:rPr>
      </w:pPr>
      <w:del w:id="21" w:author="aoliva" w:date="2017-07-29T09:51:00Z">
        <w:r w:rsidRPr="009C0756" w:rsidDel="00D31272">
          <w:rPr>
            <w:rStyle w:val="EndnoteReference"/>
            <w:rFonts w:ascii="Arial" w:hAnsi="Arial" w:cs="Arial"/>
            <w:sz w:val="18"/>
            <w:szCs w:val="18"/>
          </w:rPr>
          <w:endnoteRef/>
        </w:r>
        <w:r w:rsidRPr="009C0756" w:rsidDel="00D31272">
          <w:rPr>
            <w:rFonts w:ascii="Arial" w:hAnsi="Arial" w:cs="Arial"/>
            <w:sz w:val="18"/>
            <w:szCs w:val="18"/>
          </w:rPr>
          <w:delText xml:space="preserve"> Don't panic! RELREC can be recreated as needed just like any other SDTM domain, based on rule sets applied to the data and metadata in the triplestore.</w:delText>
        </w:r>
      </w:del>
    </w:p>
  </w:endnote>
  <w:endnote w:id="2">
    <w:p w14:paraId="603FA3DB" w14:textId="68BF3683" w:rsidR="00A412A7" w:rsidRDefault="00A412A7">
      <w:pPr>
        <w:pStyle w:val="EndnoteText"/>
      </w:pPr>
      <w:r w:rsidRPr="009C0756">
        <w:rPr>
          <w:rStyle w:val="EndnoteReference"/>
          <w:rFonts w:ascii="Arial" w:hAnsi="Arial" w:cs="Arial"/>
          <w:sz w:val="18"/>
          <w:szCs w:val="18"/>
        </w:rPr>
        <w:endnoteRef/>
      </w:r>
      <w:r w:rsidRPr="009C0756">
        <w:rPr>
          <w:rFonts w:ascii="Arial" w:hAnsi="Arial" w:cs="Arial"/>
          <w:sz w:val="18"/>
          <w:szCs w:val="18"/>
        </w:rPr>
        <w:t xml:space="preserve"> "stored together" does not mean "in the same folder." If your data and metadata are not intimately intertwined in the same source, they are separate. This includes "a separate table in the same database".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11138" w14:textId="7CC17EFB" w:rsidR="00A412A7" w:rsidRPr="00ED7234" w:rsidRDefault="00A412A7">
    <w:pPr>
      <w:pStyle w:val="Footer"/>
      <w:widowControl/>
      <w:jc w:val="center"/>
      <w:rPr>
        <w:rFonts w:ascii="Arial" w:hAnsi="Arial"/>
      </w:rPr>
    </w:pPr>
    <w:r w:rsidRPr="00ED7234">
      <w:rPr>
        <w:rStyle w:val="PageNumber"/>
        <w:rFonts w:ascii="Arial" w:hAnsi="Arial"/>
      </w:rPr>
      <w:fldChar w:fldCharType="begin"/>
    </w:r>
    <w:r w:rsidRPr="00ED7234">
      <w:rPr>
        <w:rStyle w:val="PageNumber"/>
        <w:rFonts w:ascii="Arial" w:hAnsi="Arial"/>
      </w:rPr>
      <w:instrText xml:space="preserve">page </w:instrText>
    </w:r>
    <w:r w:rsidRPr="00ED7234">
      <w:rPr>
        <w:rStyle w:val="PageNumber"/>
        <w:rFonts w:ascii="Arial" w:hAnsi="Arial"/>
      </w:rPr>
      <w:fldChar w:fldCharType="separate"/>
    </w:r>
    <w:r w:rsidR="00DB6FD3">
      <w:rPr>
        <w:rStyle w:val="PageNumber"/>
        <w:rFonts w:ascii="Arial" w:hAnsi="Arial"/>
        <w:noProof/>
      </w:rPr>
      <w:t>4</w:t>
    </w:r>
    <w:r w:rsidRPr="00ED7234">
      <w:rPr>
        <w:rStyle w:val="PageNumber"/>
        <w:rFonts w:ascii="Arial" w:hAnsi="Aria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77803" w14:textId="77777777" w:rsidR="00A412A7" w:rsidRDefault="00A412A7">
    <w:pPr>
      <w:pStyle w:val="Footer"/>
      <w:jc w:val="center"/>
      <w:rPr>
        <w:rFonts w:ascii="Arial" w:hAnsi="Arial" w:cs="Arial"/>
      </w:rPr>
    </w:pPr>
    <w:r>
      <w:rPr>
        <w:rFonts w:ascii="Arial" w:hAnsi="Arial" w:cs="Arial"/>
        <w:snapToGrid w:val="0"/>
      </w:rPr>
      <w:t xml:space="preserve">- </w:t>
    </w:r>
    <w:r>
      <w:rPr>
        <w:rFonts w:ascii="Arial" w:hAnsi="Arial" w:cs="Arial"/>
        <w:snapToGrid w:val="0"/>
      </w:rPr>
      <w:fldChar w:fldCharType="begin"/>
    </w:r>
    <w:r>
      <w:rPr>
        <w:rFonts w:ascii="Arial" w:hAnsi="Arial" w:cs="Arial"/>
        <w:snapToGrid w:val="0"/>
      </w:rPr>
      <w:instrText xml:space="preserve"> PAGE </w:instrText>
    </w:r>
    <w:r>
      <w:rPr>
        <w:rFonts w:ascii="Arial" w:hAnsi="Arial" w:cs="Arial"/>
        <w:snapToGrid w:val="0"/>
      </w:rPr>
      <w:fldChar w:fldCharType="separate"/>
    </w:r>
    <w:r>
      <w:rPr>
        <w:rFonts w:ascii="Arial" w:hAnsi="Arial" w:cs="Arial"/>
        <w:noProof/>
        <w:snapToGrid w:val="0"/>
      </w:rPr>
      <w:t>1</w:t>
    </w:r>
    <w:r>
      <w:rPr>
        <w:rFonts w:ascii="Arial" w:hAnsi="Arial" w:cs="Arial"/>
        <w:snapToGrid w:val="0"/>
      </w:rPr>
      <w:fldChar w:fldCharType="end"/>
    </w:r>
    <w:r>
      <w:rPr>
        <w:rFonts w:ascii="Arial" w:hAnsi="Arial" w:cs="Arial"/>
        <w:snapToGrid w:val="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E5B8A" w14:textId="77777777" w:rsidR="00E01A3F" w:rsidRDefault="00E01A3F">
      <w:r>
        <w:separator/>
      </w:r>
    </w:p>
  </w:footnote>
  <w:footnote w:type="continuationSeparator" w:id="0">
    <w:p w14:paraId="309E44DC" w14:textId="77777777" w:rsidR="00E01A3F" w:rsidRDefault="00E01A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F8DE" w14:textId="77777777" w:rsidR="00A412A7" w:rsidRDefault="00A412A7">
    <w:pPr>
      <w:jc w:val="center"/>
      <w:rPr>
        <w:rFonts w:ascii="Arial" w:hAnsi="Arial" w:cs="Arial"/>
        <w:b/>
        <w:bCs/>
        <w:sz w:val="24"/>
      </w:rPr>
    </w:pPr>
    <w:r>
      <w:rPr>
        <w:rFonts w:ascii="Arial" w:hAnsi="Arial" w:cs="Arial"/>
        <w:b/>
        <w:bCs/>
        <w:sz w:val="24"/>
      </w:rPr>
      <w:t>PhUSE 2016</w:t>
    </w:r>
    <w:r>
      <w:rPr>
        <w:rFonts w:ascii="Arial" w:hAnsi="Arial" w:cs="Arial"/>
        <w:b/>
        <w:bCs/>
        <w:sz w:val="24"/>
      </w:rPr>
      <w:b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89C98" w14:textId="77777777" w:rsidR="00A412A7" w:rsidRDefault="00A412A7">
    <w:pPr>
      <w:pStyle w:val="Header"/>
      <w:rPr>
        <w:rFonts w:ascii="Arial" w:hAnsi="Arial"/>
        <w:b w:val="0"/>
      </w:rPr>
    </w:pPr>
    <w:r>
      <w:rPr>
        <w:rFonts w:ascii="Arial" w:hAnsi="Arial"/>
        <w:b w:val="0"/>
      </w:rPr>
      <w:t>Paper ##-28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014D1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17A2298"/>
    <w:lvl w:ilvl="0">
      <w:start w:val="1"/>
      <w:numFmt w:val="decimal"/>
      <w:lvlText w:val="%1."/>
      <w:lvlJc w:val="left"/>
      <w:pPr>
        <w:tabs>
          <w:tab w:val="num" w:pos="1800"/>
        </w:tabs>
        <w:ind w:left="1800" w:hanging="360"/>
      </w:pPr>
    </w:lvl>
  </w:abstractNum>
  <w:abstractNum w:abstractNumId="2">
    <w:nsid w:val="FFFFFF7D"/>
    <w:multiLevelType w:val="singleLevel"/>
    <w:tmpl w:val="A218FB6C"/>
    <w:lvl w:ilvl="0">
      <w:start w:val="1"/>
      <w:numFmt w:val="decimal"/>
      <w:lvlText w:val="%1."/>
      <w:lvlJc w:val="left"/>
      <w:pPr>
        <w:tabs>
          <w:tab w:val="num" w:pos="1440"/>
        </w:tabs>
        <w:ind w:left="1440" w:hanging="360"/>
      </w:pPr>
    </w:lvl>
  </w:abstractNum>
  <w:abstractNum w:abstractNumId="3">
    <w:nsid w:val="FFFFFF7E"/>
    <w:multiLevelType w:val="singleLevel"/>
    <w:tmpl w:val="07ACD010"/>
    <w:lvl w:ilvl="0">
      <w:start w:val="1"/>
      <w:numFmt w:val="decimal"/>
      <w:lvlText w:val="%1."/>
      <w:lvlJc w:val="left"/>
      <w:pPr>
        <w:tabs>
          <w:tab w:val="num" w:pos="1080"/>
        </w:tabs>
        <w:ind w:left="1080" w:hanging="360"/>
      </w:pPr>
    </w:lvl>
  </w:abstractNum>
  <w:abstractNum w:abstractNumId="4">
    <w:nsid w:val="FFFFFF7F"/>
    <w:multiLevelType w:val="singleLevel"/>
    <w:tmpl w:val="815C3360"/>
    <w:lvl w:ilvl="0">
      <w:start w:val="1"/>
      <w:numFmt w:val="decimal"/>
      <w:lvlText w:val="%1."/>
      <w:lvlJc w:val="left"/>
      <w:pPr>
        <w:tabs>
          <w:tab w:val="num" w:pos="720"/>
        </w:tabs>
        <w:ind w:left="720" w:hanging="360"/>
      </w:pPr>
    </w:lvl>
  </w:abstractNum>
  <w:abstractNum w:abstractNumId="5">
    <w:nsid w:val="FFFFFF80"/>
    <w:multiLevelType w:val="singleLevel"/>
    <w:tmpl w:val="7A78CC1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9EE99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CCEAE50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8BE5AB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BF45132"/>
    <w:lvl w:ilvl="0">
      <w:start w:val="1"/>
      <w:numFmt w:val="decimal"/>
      <w:lvlText w:val="%1."/>
      <w:lvlJc w:val="left"/>
      <w:pPr>
        <w:tabs>
          <w:tab w:val="num" w:pos="360"/>
        </w:tabs>
        <w:ind w:left="360" w:hanging="360"/>
      </w:pPr>
    </w:lvl>
  </w:abstractNum>
  <w:abstractNum w:abstractNumId="10">
    <w:nsid w:val="FFFFFF89"/>
    <w:multiLevelType w:val="singleLevel"/>
    <w:tmpl w:val="0776B9E8"/>
    <w:lvl w:ilvl="0">
      <w:start w:val="1"/>
      <w:numFmt w:val="bullet"/>
      <w:lvlText w:val=""/>
      <w:lvlJc w:val="left"/>
      <w:pPr>
        <w:tabs>
          <w:tab w:val="num" w:pos="360"/>
        </w:tabs>
        <w:ind w:left="360" w:hanging="360"/>
      </w:pPr>
      <w:rPr>
        <w:rFonts w:ascii="Symbol" w:hAnsi="Symbol" w:hint="default"/>
      </w:rPr>
    </w:lvl>
  </w:abstractNum>
  <w:abstractNum w:abstractNumId="11">
    <w:nsid w:val="09BF111B"/>
    <w:multiLevelType w:val="hybridMultilevel"/>
    <w:tmpl w:val="B964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045C4A"/>
    <w:multiLevelType w:val="hybridMultilevel"/>
    <w:tmpl w:val="B86A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EA4A1E"/>
    <w:multiLevelType w:val="hybridMultilevel"/>
    <w:tmpl w:val="6174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E45B9F"/>
    <w:multiLevelType w:val="hybridMultilevel"/>
    <w:tmpl w:val="35768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501A96"/>
    <w:multiLevelType w:val="hybridMultilevel"/>
    <w:tmpl w:val="5FA48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A771C3"/>
    <w:multiLevelType w:val="hybridMultilevel"/>
    <w:tmpl w:val="0C8C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F52620"/>
    <w:multiLevelType w:val="hybridMultilevel"/>
    <w:tmpl w:val="9DCA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A02E24"/>
    <w:multiLevelType w:val="hybridMultilevel"/>
    <w:tmpl w:val="86B2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B83E60"/>
    <w:multiLevelType w:val="hybridMultilevel"/>
    <w:tmpl w:val="301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D64845"/>
    <w:multiLevelType w:val="hybridMultilevel"/>
    <w:tmpl w:val="79983478"/>
    <w:lvl w:ilvl="0" w:tplc="44C0DA30">
      <w:start w:val="1"/>
      <w:numFmt w:val="bullet"/>
      <w:lvlText w:val="•"/>
      <w:lvlJc w:val="left"/>
      <w:pPr>
        <w:tabs>
          <w:tab w:val="num" w:pos="720"/>
        </w:tabs>
        <w:ind w:left="720" w:hanging="360"/>
      </w:pPr>
      <w:rPr>
        <w:rFonts w:ascii="Arial" w:hAnsi="Arial" w:hint="default"/>
      </w:rPr>
    </w:lvl>
    <w:lvl w:ilvl="1" w:tplc="157C8B4A">
      <w:numFmt w:val="bullet"/>
      <w:lvlText w:val="•"/>
      <w:lvlJc w:val="left"/>
      <w:pPr>
        <w:tabs>
          <w:tab w:val="num" w:pos="1440"/>
        </w:tabs>
        <w:ind w:left="1440" w:hanging="360"/>
      </w:pPr>
      <w:rPr>
        <w:rFonts w:ascii="Arial" w:hAnsi="Arial" w:hint="default"/>
      </w:rPr>
    </w:lvl>
    <w:lvl w:ilvl="2" w:tplc="35348938">
      <w:numFmt w:val="bullet"/>
      <w:lvlText w:val="•"/>
      <w:lvlJc w:val="left"/>
      <w:pPr>
        <w:tabs>
          <w:tab w:val="num" w:pos="2160"/>
        </w:tabs>
        <w:ind w:left="2160" w:hanging="360"/>
      </w:pPr>
      <w:rPr>
        <w:rFonts w:ascii="Arial" w:hAnsi="Arial" w:hint="default"/>
      </w:rPr>
    </w:lvl>
    <w:lvl w:ilvl="3" w:tplc="CD305336" w:tentative="1">
      <w:start w:val="1"/>
      <w:numFmt w:val="bullet"/>
      <w:lvlText w:val="•"/>
      <w:lvlJc w:val="left"/>
      <w:pPr>
        <w:tabs>
          <w:tab w:val="num" w:pos="2880"/>
        </w:tabs>
        <w:ind w:left="2880" w:hanging="360"/>
      </w:pPr>
      <w:rPr>
        <w:rFonts w:ascii="Arial" w:hAnsi="Arial" w:hint="default"/>
      </w:rPr>
    </w:lvl>
    <w:lvl w:ilvl="4" w:tplc="B6149ECC" w:tentative="1">
      <w:start w:val="1"/>
      <w:numFmt w:val="bullet"/>
      <w:lvlText w:val="•"/>
      <w:lvlJc w:val="left"/>
      <w:pPr>
        <w:tabs>
          <w:tab w:val="num" w:pos="3600"/>
        </w:tabs>
        <w:ind w:left="3600" w:hanging="360"/>
      </w:pPr>
      <w:rPr>
        <w:rFonts w:ascii="Arial" w:hAnsi="Arial" w:hint="default"/>
      </w:rPr>
    </w:lvl>
    <w:lvl w:ilvl="5" w:tplc="70807EFE" w:tentative="1">
      <w:start w:val="1"/>
      <w:numFmt w:val="bullet"/>
      <w:lvlText w:val="•"/>
      <w:lvlJc w:val="left"/>
      <w:pPr>
        <w:tabs>
          <w:tab w:val="num" w:pos="4320"/>
        </w:tabs>
        <w:ind w:left="4320" w:hanging="360"/>
      </w:pPr>
      <w:rPr>
        <w:rFonts w:ascii="Arial" w:hAnsi="Arial" w:hint="default"/>
      </w:rPr>
    </w:lvl>
    <w:lvl w:ilvl="6" w:tplc="34980FA6" w:tentative="1">
      <w:start w:val="1"/>
      <w:numFmt w:val="bullet"/>
      <w:lvlText w:val="•"/>
      <w:lvlJc w:val="left"/>
      <w:pPr>
        <w:tabs>
          <w:tab w:val="num" w:pos="5040"/>
        </w:tabs>
        <w:ind w:left="5040" w:hanging="360"/>
      </w:pPr>
      <w:rPr>
        <w:rFonts w:ascii="Arial" w:hAnsi="Arial" w:hint="default"/>
      </w:rPr>
    </w:lvl>
    <w:lvl w:ilvl="7" w:tplc="9E40929A" w:tentative="1">
      <w:start w:val="1"/>
      <w:numFmt w:val="bullet"/>
      <w:lvlText w:val="•"/>
      <w:lvlJc w:val="left"/>
      <w:pPr>
        <w:tabs>
          <w:tab w:val="num" w:pos="5760"/>
        </w:tabs>
        <w:ind w:left="5760" w:hanging="360"/>
      </w:pPr>
      <w:rPr>
        <w:rFonts w:ascii="Arial" w:hAnsi="Arial" w:hint="default"/>
      </w:rPr>
    </w:lvl>
    <w:lvl w:ilvl="8" w:tplc="BEA65FE8" w:tentative="1">
      <w:start w:val="1"/>
      <w:numFmt w:val="bullet"/>
      <w:lvlText w:val="•"/>
      <w:lvlJc w:val="left"/>
      <w:pPr>
        <w:tabs>
          <w:tab w:val="num" w:pos="6480"/>
        </w:tabs>
        <w:ind w:left="6480" w:hanging="360"/>
      </w:pPr>
      <w:rPr>
        <w:rFonts w:ascii="Arial" w:hAnsi="Arial" w:hint="default"/>
      </w:rPr>
    </w:lvl>
  </w:abstractNum>
  <w:abstractNum w:abstractNumId="21">
    <w:nsid w:val="47CD4578"/>
    <w:multiLevelType w:val="hybridMultilevel"/>
    <w:tmpl w:val="B9C0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6954AA"/>
    <w:multiLevelType w:val="hybridMultilevel"/>
    <w:tmpl w:val="6D943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FE32E8"/>
    <w:multiLevelType w:val="hybridMultilevel"/>
    <w:tmpl w:val="4F24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317EC4"/>
    <w:multiLevelType w:val="hybridMultilevel"/>
    <w:tmpl w:val="1460F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22E5CA2"/>
    <w:multiLevelType w:val="hybridMultilevel"/>
    <w:tmpl w:val="09F0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DD5AA6"/>
    <w:multiLevelType w:val="hybridMultilevel"/>
    <w:tmpl w:val="C4661CF4"/>
    <w:lvl w:ilvl="0" w:tplc="037C1684">
      <w:start w:val="1"/>
      <w:numFmt w:val="bullet"/>
      <w:lvlText w:val="•"/>
      <w:lvlJc w:val="left"/>
      <w:pPr>
        <w:tabs>
          <w:tab w:val="num" w:pos="720"/>
        </w:tabs>
        <w:ind w:left="720" w:hanging="360"/>
      </w:pPr>
      <w:rPr>
        <w:rFonts w:ascii="Arial" w:hAnsi="Arial" w:hint="default"/>
      </w:rPr>
    </w:lvl>
    <w:lvl w:ilvl="1" w:tplc="2C24D546">
      <w:numFmt w:val="bullet"/>
      <w:lvlText w:val="•"/>
      <w:lvlJc w:val="left"/>
      <w:pPr>
        <w:tabs>
          <w:tab w:val="num" w:pos="1440"/>
        </w:tabs>
        <w:ind w:left="1440" w:hanging="360"/>
      </w:pPr>
      <w:rPr>
        <w:rFonts w:ascii="Arial" w:hAnsi="Arial" w:hint="default"/>
      </w:rPr>
    </w:lvl>
    <w:lvl w:ilvl="2" w:tplc="8BCA62D0">
      <w:numFmt w:val="bullet"/>
      <w:lvlText w:val="•"/>
      <w:lvlJc w:val="left"/>
      <w:pPr>
        <w:tabs>
          <w:tab w:val="num" w:pos="2160"/>
        </w:tabs>
        <w:ind w:left="2160" w:hanging="360"/>
      </w:pPr>
      <w:rPr>
        <w:rFonts w:ascii="Arial" w:hAnsi="Arial" w:hint="default"/>
      </w:rPr>
    </w:lvl>
    <w:lvl w:ilvl="3" w:tplc="22CC2EF4" w:tentative="1">
      <w:start w:val="1"/>
      <w:numFmt w:val="bullet"/>
      <w:lvlText w:val="•"/>
      <w:lvlJc w:val="left"/>
      <w:pPr>
        <w:tabs>
          <w:tab w:val="num" w:pos="2880"/>
        </w:tabs>
        <w:ind w:left="2880" w:hanging="360"/>
      </w:pPr>
      <w:rPr>
        <w:rFonts w:ascii="Arial" w:hAnsi="Arial" w:hint="default"/>
      </w:rPr>
    </w:lvl>
    <w:lvl w:ilvl="4" w:tplc="94F4DEBA" w:tentative="1">
      <w:start w:val="1"/>
      <w:numFmt w:val="bullet"/>
      <w:lvlText w:val="•"/>
      <w:lvlJc w:val="left"/>
      <w:pPr>
        <w:tabs>
          <w:tab w:val="num" w:pos="3600"/>
        </w:tabs>
        <w:ind w:left="3600" w:hanging="360"/>
      </w:pPr>
      <w:rPr>
        <w:rFonts w:ascii="Arial" w:hAnsi="Arial" w:hint="default"/>
      </w:rPr>
    </w:lvl>
    <w:lvl w:ilvl="5" w:tplc="1124D10A" w:tentative="1">
      <w:start w:val="1"/>
      <w:numFmt w:val="bullet"/>
      <w:lvlText w:val="•"/>
      <w:lvlJc w:val="left"/>
      <w:pPr>
        <w:tabs>
          <w:tab w:val="num" w:pos="4320"/>
        </w:tabs>
        <w:ind w:left="4320" w:hanging="360"/>
      </w:pPr>
      <w:rPr>
        <w:rFonts w:ascii="Arial" w:hAnsi="Arial" w:hint="default"/>
      </w:rPr>
    </w:lvl>
    <w:lvl w:ilvl="6" w:tplc="F15E2AF8" w:tentative="1">
      <w:start w:val="1"/>
      <w:numFmt w:val="bullet"/>
      <w:lvlText w:val="•"/>
      <w:lvlJc w:val="left"/>
      <w:pPr>
        <w:tabs>
          <w:tab w:val="num" w:pos="5040"/>
        </w:tabs>
        <w:ind w:left="5040" w:hanging="360"/>
      </w:pPr>
      <w:rPr>
        <w:rFonts w:ascii="Arial" w:hAnsi="Arial" w:hint="default"/>
      </w:rPr>
    </w:lvl>
    <w:lvl w:ilvl="7" w:tplc="DC3C9E34" w:tentative="1">
      <w:start w:val="1"/>
      <w:numFmt w:val="bullet"/>
      <w:lvlText w:val="•"/>
      <w:lvlJc w:val="left"/>
      <w:pPr>
        <w:tabs>
          <w:tab w:val="num" w:pos="5760"/>
        </w:tabs>
        <w:ind w:left="5760" w:hanging="360"/>
      </w:pPr>
      <w:rPr>
        <w:rFonts w:ascii="Arial" w:hAnsi="Arial" w:hint="default"/>
      </w:rPr>
    </w:lvl>
    <w:lvl w:ilvl="8" w:tplc="BB8EB334" w:tentative="1">
      <w:start w:val="1"/>
      <w:numFmt w:val="bullet"/>
      <w:lvlText w:val="•"/>
      <w:lvlJc w:val="left"/>
      <w:pPr>
        <w:tabs>
          <w:tab w:val="num" w:pos="6480"/>
        </w:tabs>
        <w:ind w:left="6480" w:hanging="360"/>
      </w:pPr>
      <w:rPr>
        <w:rFonts w:ascii="Arial" w:hAnsi="Arial" w:hint="default"/>
      </w:rPr>
    </w:lvl>
  </w:abstractNum>
  <w:abstractNum w:abstractNumId="27">
    <w:nsid w:val="68B93BC9"/>
    <w:multiLevelType w:val="hybridMultilevel"/>
    <w:tmpl w:val="BAFE119A"/>
    <w:lvl w:ilvl="0" w:tplc="933A8C8E">
      <w:start w:val="1"/>
      <w:numFmt w:val="bullet"/>
      <w:lvlText w:val="•"/>
      <w:lvlJc w:val="left"/>
      <w:pPr>
        <w:tabs>
          <w:tab w:val="num" w:pos="720"/>
        </w:tabs>
        <w:ind w:left="720" w:hanging="360"/>
      </w:pPr>
      <w:rPr>
        <w:rFonts w:ascii="Arial" w:hAnsi="Arial" w:hint="default"/>
      </w:rPr>
    </w:lvl>
    <w:lvl w:ilvl="1" w:tplc="A036DD3C">
      <w:numFmt w:val="bullet"/>
      <w:lvlText w:val="•"/>
      <w:lvlJc w:val="left"/>
      <w:pPr>
        <w:tabs>
          <w:tab w:val="num" w:pos="1440"/>
        </w:tabs>
        <w:ind w:left="1440" w:hanging="360"/>
      </w:pPr>
      <w:rPr>
        <w:rFonts w:ascii="Arial" w:hAnsi="Arial" w:hint="default"/>
      </w:rPr>
    </w:lvl>
    <w:lvl w:ilvl="2" w:tplc="FCF8427A">
      <w:numFmt w:val="bullet"/>
      <w:lvlText w:val="•"/>
      <w:lvlJc w:val="left"/>
      <w:pPr>
        <w:tabs>
          <w:tab w:val="num" w:pos="2160"/>
        </w:tabs>
        <w:ind w:left="2160" w:hanging="360"/>
      </w:pPr>
      <w:rPr>
        <w:rFonts w:ascii="Arial" w:hAnsi="Arial" w:hint="default"/>
      </w:rPr>
    </w:lvl>
    <w:lvl w:ilvl="3" w:tplc="8FDEC94C" w:tentative="1">
      <w:start w:val="1"/>
      <w:numFmt w:val="bullet"/>
      <w:lvlText w:val="•"/>
      <w:lvlJc w:val="left"/>
      <w:pPr>
        <w:tabs>
          <w:tab w:val="num" w:pos="2880"/>
        </w:tabs>
        <w:ind w:left="2880" w:hanging="360"/>
      </w:pPr>
      <w:rPr>
        <w:rFonts w:ascii="Arial" w:hAnsi="Arial" w:hint="default"/>
      </w:rPr>
    </w:lvl>
    <w:lvl w:ilvl="4" w:tplc="05A0114E" w:tentative="1">
      <w:start w:val="1"/>
      <w:numFmt w:val="bullet"/>
      <w:lvlText w:val="•"/>
      <w:lvlJc w:val="left"/>
      <w:pPr>
        <w:tabs>
          <w:tab w:val="num" w:pos="3600"/>
        </w:tabs>
        <w:ind w:left="3600" w:hanging="360"/>
      </w:pPr>
      <w:rPr>
        <w:rFonts w:ascii="Arial" w:hAnsi="Arial" w:hint="default"/>
      </w:rPr>
    </w:lvl>
    <w:lvl w:ilvl="5" w:tplc="5D7498D0" w:tentative="1">
      <w:start w:val="1"/>
      <w:numFmt w:val="bullet"/>
      <w:lvlText w:val="•"/>
      <w:lvlJc w:val="left"/>
      <w:pPr>
        <w:tabs>
          <w:tab w:val="num" w:pos="4320"/>
        </w:tabs>
        <w:ind w:left="4320" w:hanging="360"/>
      </w:pPr>
      <w:rPr>
        <w:rFonts w:ascii="Arial" w:hAnsi="Arial" w:hint="default"/>
      </w:rPr>
    </w:lvl>
    <w:lvl w:ilvl="6" w:tplc="02FE0A4E" w:tentative="1">
      <w:start w:val="1"/>
      <w:numFmt w:val="bullet"/>
      <w:lvlText w:val="•"/>
      <w:lvlJc w:val="left"/>
      <w:pPr>
        <w:tabs>
          <w:tab w:val="num" w:pos="5040"/>
        </w:tabs>
        <w:ind w:left="5040" w:hanging="360"/>
      </w:pPr>
      <w:rPr>
        <w:rFonts w:ascii="Arial" w:hAnsi="Arial" w:hint="default"/>
      </w:rPr>
    </w:lvl>
    <w:lvl w:ilvl="7" w:tplc="A20056E4" w:tentative="1">
      <w:start w:val="1"/>
      <w:numFmt w:val="bullet"/>
      <w:lvlText w:val="•"/>
      <w:lvlJc w:val="left"/>
      <w:pPr>
        <w:tabs>
          <w:tab w:val="num" w:pos="5760"/>
        </w:tabs>
        <w:ind w:left="5760" w:hanging="360"/>
      </w:pPr>
      <w:rPr>
        <w:rFonts w:ascii="Arial" w:hAnsi="Arial" w:hint="default"/>
      </w:rPr>
    </w:lvl>
    <w:lvl w:ilvl="8" w:tplc="BA70F152" w:tentative="1">
      <w:start w:val="1"/>
      <w:numFmt w:val="bullet"/>
      <w:lvlText w:val="•"/>
      <w:lvlJc w:val="left"/>
      <w:pPr>
        <w:tabs>
          <w:tab w:val="num" w:pos="6480"/>
        </w:tabs>
        <w:ind w:left="6480" w:hanging="360"/>
      </w:pPr>
      <w:rPr>
        <w:rFonts w:ascii="Arial" w:hAnsi="Arial" w:hint="default"/>
      </w:rPr>
    </w:lvl>
  </w:abstractNum>
  <w:abstractNum w:abstractNumId="28">
    <w:nsid w:val="69831B9B"/>
    <w:multiLevelType w:val="hybridMultilevel"/>
    <w:tmpl w:val="8D0C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9F0E72"/>
    <w:multiLevelType w:val="hybridMultilevel"/>
    <w:tmpl w:val="D6D06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1316CC"/>
    <w:multiLevelType w:val="hybridMultilevel"/>
    <w:tmpl w:val="914C7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792C4F"/>
    <w:multiLevelType w:val="multilevel"/>
    <w:tmpl w:val="2184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D42583"/>
    <w:multiLevelType w:val="hybridMultilevel"/>
    <w:tmpl w:val="7D42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1"/>
  </w:num>
  <w:num w:numId="3">
    <w:abstractNumId w:val="17"/>
  </w:num>
  <w:num w:numId="4">
    <w:abstractNumId w:val="23"/>
  </w:num>
  <w:num w:numId="5">
    <w:abstractNumId w:val="21"/>
  </w:num>
  <w:num w:numId="6">
    <w:abstractNumId w:val="27"/>
  </w:num>
  <w:num w:numId="7">
    <w:abstractNumId w:val="26"/>
  </w:num>
  <w:num w:numId="8">
    <w:abstractNumId w:val="20"/>
  </w:num>
  <w:num w:numId="9">
    <w:abstractNumId w:val="14"/>
  </w:num>
  <w:num w:numId="10">
    <w:abstractNumId w:val="16"/>
  </w:num>
  <w:num w:numId="11">
    <w:abstractNumId w:val="18"/>
  </w:num>
  <w:num w:numId="12">
    <w:abstractNumId w:val="24"/>
  </w:num>
  <w:num w:numId="13">
    <w:abstractNumId w:val="30"/>
  </w:num>
  <w:num w:numId="14">
    <w:abstractNumId w:val="22"/>
  </w:num>
  <w:num w:numId="15">
    <w:abstractNumId w:val="25"/>
  </w:num>
  <w:num w:numId="16">
    <w:abstractNumId w:val="19"/>
  </w:num>
  <w:num w:numId="17">
    <w:abstractNumId w:val="0"/>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32"/>
  </w:num>
  <w:num w:numId="29">
    <w:abstractNumId w:val="28"/>
  </w:num>
  <w:num w:numId="30">
    <w:abstractNumId w:val="12"/>
  </w:num>
  <w:num w:numId="31">
    <w:abstractNumId w:val="29"/>
  </w:num>
  <w:num w:numId="32">
    <w:abstractNumId w:val="11"/>
  </w:num>
  <w:num w:numId="33">
    <w:abstractNumId w:val="15"/>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m Williams">
    <w15:presenceInfo w15:providerId="None" w15:userId="Tim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TrueTypeFonts/>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A21"/>
    <w:rsid w:val="00001DE8"/>
    <w:rsid w:val="000035DC"/>
    <w:rsid w:val="00010233"/>
    <w:rsid w:val="00024C99"/>
    <w:rsid w:val="000270FF"/>
    <w:rsid w:val="0003491C"/>
    <w:rsid w:val="000353DA"/>
    <w:rsid w:val="00036A84"/>
    <w:rsid w:val="00037143"/>
    <w:rsid w:val="000441ED"/>
    <w:rsid w:val="000463C2"/>
    <w:rsid w:val="00047C48"/>
    <w:rsid w:val="00054488"/>
    <w:rsid w:val="0005612F"/>
    <w:rsid w:val="00062527"/>
    <w:rsid w:val="000631EC"/>
    <w:rsid w:val="000655BD"/>
    <w:rsid w:val="00065924"/>
    <w:rsid w:val="00065B26"/>
    <w:rsid w:val="0006610E"/>
    <w:rsid w:val="000713A7"/>
    <w:rsid w:val="0007197F"/>
    <w:rsid w:val="000722A7"/>
    <w:rsid w:val="000735B3"/>
    <w:rsid w:val="00076BBD"/>
    <w:rsid w:val="0008141C"/>
    <w:rsid w:val="00081F22"/>
    <w:rsid w:val="000835FD"/>
    <w:rsid w:val="00084871"/>
    <w:rsid w:val="00086CAB"/>
    <w:rsid w:val="00091977"/>
    <w:rsid w:val="00093220"/>
    <w:rsid w:val="000A0F4A"/>
    <w:rsid w:val="000A498B"/>
    <w:rsid w:val="000A7532"/>
    <w:rsid w:val="000B0E32"/>
    <w:rsid w:val="000B4725"/>
    <w:rsid w:val="000B4CDE"/>
    <w:rsid w:val="000B5A65"/>
    <w:rsid w:val="000B7BC3"/>
    <w:rsid w:val="000C0800"/>
    <w:rsid w:val="000C54A0"/>
    <w:rsid w:val="000C57BA"/>
    <w:rsid w:val="000D0B8F"/>
    <w:rsid w:val="000D0D95"/>
    <w:rsid w:val="000D217B"/>
    <w:rsid w:val="000E2F50"/>
    <w:rsid w:val="000E5D1B"/>
    <w:rsid w:val="000E6A3E"/>
    <w:rsid w:val="000F1105"/>
    <w:rsid w:val="000F11A3"/>
    <w:rsid w:val="000F19B4"/>
    <w:rsid w:val="000F6C12"/>
    <w:rsid w:val="001025ED"/>
    <w:rsid w:val="00103446"/>
    <w:rsid w:val="00103C61"/>
    <w:rsid w:val="00104CFD"/>
    <w:rsid w:val="001119B9"/>
    <w:rsid w:val="00111F6B"/>
    <w:rsid w:val="00115ECB"/>
    <w:rsid w:val="00121359"/>
    <w:rsid w:val="00125A16"/>
    <w:rsid w:val="00125C6A"/>
    <w:rsid w:val="00126060"/>
    <w:rsid w:val="001310C7"/>
    <w:rsid w:val="00133810"/>
    <w:rsid w:val="00134028"/>
    <w:rsid w:val="001345CA"/>
    <w:rsid w:val="00135196"/>
    <w:rsid w:val="00136328"/>
    <w:rsid w:val="00145226"/>
    <w:rsid w:val="00146FCA"/>
    <w:rsid w:val="00147D83"/>
    <w:rsid w:val="00150BAA"/>
    <w:rsid w:val="00156876"/>
    <w:rsid w:val="00156D35"/>
    <w:rsid w:val="00157141"/>
    <w:rsid w:val="001615ED"/>
    <w:rsid w:val="00163982"/>
    <w:rsid w:val="00163ECB"/>
    <w:rsid w:val="00164660"/>
    <w:rsid w:val="00166CFF"/>
    <w:rsid w:val="00167642"/>
    <w:rsid w:val="00175B26"/>
    <w:rsid w:val="00176E98"/>
    <w:rsid w:val="00181ED9"/>
    <w:rsid w:val="001829E4"/>
    <w:rsid w:val="00186D1C"/>
    <w:rsid w:val="001960DA"/>
    <w:rsid w:val="001A0C60"/>
    <w:rsid w:val="001A2874"/>
    <w:rsid w:val="001A42B9"/>
    <w:rsid w:val="001A4ACE"/>
    <w:rsid w:val="001A72A4"/>
    <w:rsid w:val="001B0945"/>
    <w:rsid w:val="001B1474"/>
    <w:rsid w:val="001B29AC"/>
    <w:rsid w:val="001B442D"/>
    <w:rsid w:val="001B5D1B"/>
    <w:rsid w:val="001B62A1"/>
    <w:rsid w:val="001B701F"/>
    <w:rsid w:val="001C1E2F"/>
    <w:rsid w:val="001C5FAB"/>
    <w:rsid w:val="001C77F8"/>
    <w:rsid w:val="001E042C"/>
    <w:rsid w:val="001E194C"/>
    <w:rsid w:val="001E33B1"/>
    <w:rsid w:val="001E4A0E"/>
    <w:rsid w:val="001E54A8"/>
    <w:rsid w:val="001E555C"/>
    <w:rsid w:val="001E6264"/>
    <w:rsid w:val="001E79A1"/>
    <w:rsid w:val="001F036D"/>
    <w:rsid w:val="001F1DF6"/>
    <w:rsid w:val="001F3F60"/>
    <w:rsid w:val="001F3F62"/>
    <w:rsid w:val="001F6B18"/>
    <w:rsid w:val="001F7023"/>
    <w:rsid w:val="00202CBB"/>
    <w:rsid w:val="00204780"/>
    <w:rsid w:val="0020502E"/>
    <w:rsid w:val="002053BC"/>
    <w:rsid w:val="00206F90"/>
    <w:rsid w:val="00210318"/>
    <w:rsid w:val="002112E2"/>
    <w:rsid w:val="00214260"/>
    <w:rsid w:val="002169B8"/>
    <w:rsid w:val="002178BD"/>
    <w:rsid w:val="00217D50"/>
    <w:rsid w:val="002222F3"/>
    <w:rsid w:val="00223829"/>
    <w:rsid w:val="002238EB"/>
    <w:rsid w:val="00224008"/>
    <w:rsid w:val="00225619"/>
    <w:rsid w:val="00226B7D"/>
    <w:rsid w:val="00233CE6"/>
    <w:rsid w:val="00240844"/>
    <w:rsid w:val="002449AF"/>
    <w:rsid w:val="00245FD6"/>
    <w:rsid w:val="002472C2"/>
    <w:rsid w:val="00254C0A"/>
    <w:rsid w:val="00255D83"/>
    <w:rsid w:val="0026175E"/>
    <w:rsid w:val="00265F77"/>
    <w:rsid w:val="002732FA"/>
    <w:rsid w:val="002735F3"/>
    <w:rsid w:val="00275219"/>
    <w:rsid w:val="002760AA"/>
    <w:rsid w:val="002775C6"/>
    <w:rsid w:val="002818DE"/>
    <w:rsid w:val="002859BD"/>
    <w:rsid w:val="002878F0"/>
    <w:rsid w:val="00291DA5"/>
    <w:rsid w:val="00293FC0"/>
    <w:rsid w:val="00294620"/>
    <w:rsid w:val="00296024"/>
    <w:rsid w:val="00296EAF"/>
    <w:rsid w:val="002A0502"/>
    <w:rsid w:val="002A19F1"/>
    <w:rsid w:val="002A2095"/>
    <w:rsid w:val="002A52CB"/>
    <w:rsid w:val="002A5EE2"/>
    <w:rsid w:val="002A7BD2"/>
    <w:rsid w:val="002B06B3"/>
    <w:rsid w:val="002B073B"/>
    <w:rsid w:val="002B222C"/>
    <w:rsid w:val="002B6E7C"/>
    <w:rsid w:val="002C141F"/>
    <w:rsid w:val="002C3A4C"/>
    <w:rsid w:val="002C4D69"/>
    <w:rsid w:val="002C7679"/>
    <w:rsid w:val="002C7A94"/>
    <w:rsid w:val="002D05C9"/>
    <w:rsid w:val="002D10D1"/>
    <w:rsid w:val="002D3EB6"/>
    <w:rsid w:val="002D511A"/>
    <w:rsid w:val="002D5B73"/>
    <w:rsid w:val="002D79FB"/>
    <w:rsid w:val="002E2421"/>
    <w:rsid w:val="002F4028"/>
    <w:rsid w:val="002F5D5C"/>
    <w:rsid w:val="002F6D99"/>
    <w:rsid w:val="00300FB7"/>
    <w:rsid w:val="00301772"/>
    <w:rsid w:val="00303560"/>
    <w:rsid w:val="00305845"/>
    <w:rsid w:val="00305E86"/>
    <w:rsid w:val="00305FF7"/>
    <w:rsid w:val="00313C08"/>
    <w:rsid w:val="00314E37"/>
    <w:rsid w:val="00317536"/>
    <w:rsid w:val="003202F6"/>
    <w:rsid w:val="00327236"/>
    <w:rsid w:val="00327E20"/>
    <w:rsid w:val="003305CA"/>
    <w:rsid w:val="003355EC"/>
    <w:rsid w:val="00336D7F"/>
    <w:rsid w:val="00337C50"/>
    <w:rsid w:val="003431B0"/>
    <w:rsid w:val="00343201"/>
    <w:rsid w:val="00343F4A"/>
    <w:rsid w:val="00345B82"/>
    <w:rsid w:val="0034630A"/>
    <w:rsid w:val="00351CD3"/>
    <w:rsid w:val="00353146"/>
    <w:rsid w:val="00354570"/>
    <w:rsid w:val="003550F3"/>
    <w:rsid w:val="003605D3"/>
    <w:rsid w:val="00361526"/>
    <w:rsid w:val="00362216"/>
    <w:rsid w:val="00362499"/>
    <w:rsid w:val="00363779"/>
    <w:rsid w:val="00364FA7"/>
    <w:rsid w:val="0036586B"/>
    <w:rsid w:val="00367F72"/>
    <w:rsid w:val="00377935"/>
    <w:rsid w:val="003801C1"/>
    <w:rsid w:val="003809F1"/>
    <w:rsid w:val="00380A6C"/>
    <w:rsid w:val="0038128D"/>
    <w:rsid w:val="003815CA"/>
    <w:rsid w:val="00382327"/>
    <w:rsid w:val="00382433"/>
    <w:rsid w:val="00385146"/>
    <w:rsid w:val="003863AD"/>
    <w:rsid w:val="00386867"/>
    <w:rsid w:val="003901F9"/>
    <w:rsid w:val="003920C3"/>
    <w:rsid w:val="00393383"/>
    <w:rsid w:val="00395257"/>
    <w:rsid w:val="00396159"/>
    <w:rsid w:val="003963BF"/>
    <w:rsid w:val="0039704A"/>
    <w:rsid w:val="003A502C"/>
    <w:rsid w:val="003A7DE5"/>
    <w:rsid w:val="003B6E5F"/>
    <w:rsid w:val="003C0BAE"/>
    <w:rsid w:val="003C546B"/>
    <w:rsid w:val="003C58C6"/>
    <w:rsid w:val="003C6F2E"/>
    <w:rsid w:val="003C7515"/>
    <w:rsid w:val="003D2337"/>
    <w:rsid w:val="003D2F67"/>
    <w:rsid w:val="003D3C98"/>
    <w:rsid w:val="003D4D71"/>
    <w:rsid w:val="003D4DED"/>
    <w:rsid w:val="003D5840"/>
    <w:rsid w:val="003D6774"/>
    <w:rsid w:val="003D7290"/>
    <w:rsid w:val="003D7746"/>
    <w:rsid w:val="003E3FC6"/>
    <w:rsid w:val="003E777B"/>
    <w:rsid w:val="003E78D6"/>
    <w:rsid w:val="003F18DE"/>
    <w:rsid w:val="003F2924"/>
    <w:rsid w:val="003F3941"/>
    <w:rsid w:val="003F4ABD"/>
    <w:rsid w:val="003F58F9"/>
    <w:rsid w:val="003F6AF7"/>
    <w:rsid w:val="003F7D18"/>
    <w:rsid w:val="00400EE1"/>
    <w:rsid w:val="00404ADF"/>
    <w:rsid w:val="00405B59"/>
    <w:rsid w:val="00411A9B"/>
    <w:rsid w:val="004127F6"/>
    <w:rsid w:val="00413888"/>
    <w:rsid w:val="00414926"/>
    <w:rsid w:val="0041543C"/>
    <w:rsid w:val="00415864"/>
    <w:rsid w:val="00415CF0"/>
    <w:rsid w:val="00416CBE"/>
    <w:rsid w:val="004176BD"/>
    <w:rsid w:val="00417CD0"/>
    <w:rsid w:val="00417E05"/>
    <w:rsid w:val="004201BA"/>
    <w:rsid w:val="004206D7"/>
    <w:rsid w:val="0042125A"/>
    <w:rsid w:val="00423BA2"/>
    <w:rsid w:val="004252DB"/>
    <w:rsid w:val="004264DC"/>
    <w:rsid w:val="00427997"/>
    <w:rsid w:val="00431882"/>
    <w:rsid w:val="00440538"/>
    <w:rsid w:val="004410CF"/>
    <w:rsid w:val="00441667"/>
    <w:rsid w:val="00441866"/>
    <w:rsid w:val="004425CC"/>
    <w:rsid w:val="00443E36"/>
    <w:rsid w:val="00443FC6"/>
    <w:rsid w:val="00444374"/>
    <w:rsid w:val="004449A5"/>
    <w:rsid w:val="00447C9B"/>
    <w:rsid w:val="0045203D"/>
    <w:rsid w:val="00452A27"/>
    <w:rsid w:val="004540FB"/>
    <w:rsid w:val="00454701"/>
    <w:rsid w:val="0046265D"/>
    <w:rsid w:val="004671CD"/>
    <w:rsid w:val="00467583"/>
    <w:rsid w:val="00472733"/>
    <w:rsid w:val="004744A6"/>
    <w:rsid w:val="00475C8C"/>
    <w:rsid w:val="00477F39"/>
    <w:rsid w:val="0048024C"/>
    <w:rsid w:val="00481F19"/>
    <w:rsid w:val="0048207D"/>
    <w:rsid w:val="00484153"/>
    <w:rsid w:val="0048443E"/>
    <w:rsid w:val="00485678"/>
    <w:rsid w:val="00486291"/>
    <w:rsid w:val="0048762F"/>
    <w:rsid w:val="00491098"/>
    <w:rsid w:val="0049113E"/>
    <w:rsid w:val="0049128A"/>
    <w:rsid w:val="00491F97"/>
    <w:rsid w:val="004966D1"/>
    <w:rsid w:val="004970BA"/>
    <w:rsid w:val="00497B47"/>
    <w:rsid w:val="004A4EAE"/>
    <w:rsid w:val="004A515D"/>
    <w:rsid w:val="004A6B1E"/>
    <w:rsid w:val="004B33D2"/>
    <w:rsid w:val="004B39B9"/>
    <w:rsid w:val="004B4DC3"/>
    <w:rsid w:val="004C0225"/>
    <w:rsid w:val="004C30FB"/>
    <w:rsid w:val="004C4D03"/>
    <w:rsid w:val="004C5BE7"/>
    <w:rsid w:val="004D26D3"/>
    <w:rsid w:val="004D5888"/>
    <w:rsid w:val="004D58B1"/>
    <w:rsid w:val="004E1A99"/>
    <w:rsid w:val="004E4415"/>
    <w:rsid w:val="004E5846"/>
    <w:rsid w:val="004F0D31"/>
    <w:rsid w:val="004F3EA2"/>
    <w:rsid w:val="004F5997"/>
    <w:rsid w:val="004F5F2D"/>
    <w:rsid w:val="00503725"/>
    <w:rsid w:val="005068A9"/>
    <w:rsid w:val="0051121C"/>
    <w:rsid w:val="005121A5"/>
    <w:rsid w:val="005122BE"/>
    <w:rsid w:val="00513B04"/>
    <w:rsid w:val="00515912"/>
    <w:rsid w:val="00515E6C"/>
    <w:rsid w:val="0051602C"/>
    <w:rsid w:val="00516612"/>
    <w:rsid w:val="005174CA"/>
    <w:rsid w:val="00522F81"/>
    <w:rsid w:val="00523ADA"/>
    <w:rsid w:val="00524F6A"/>
    <w:rsid w:val="00531094"/>
    <w:rsid w:val="005356A3"/>
    <w:rsid w:val="00537BBE"/>
    <w:rsid w:val="005404A9"/>
    <w:rsid w:val="005415A2"/>
    <w:rsid w:val="00545F61"/>
    <w:rsid w:val="00546D7C"/>
    <w:rsid w:val="0055059E"/>
    <w:rsid w:val="00553A6E"/>
    <w:rsid w:val="00556A91"/>
    <w:rsid w:val="00557807"/>
    <w:rsid w:val="00561A22"/>
    <w:rsid w:val="005639B7"/>
    <w:rsid w:val="00564B55"/>
    <w:rsid w:val="00567400"/>
    <w:rsid w:val="00573159"/>
    <w:rsid w:val="00574683"/>
    <w:rsid w:val="005747B9"/>
    <w:rsid w:val="00575F5A"/>
    <w:rsid w:val="00576EA3"/>
    <w:rsid w:val="0057745A"/>
    <w:rsid w:val="00577D1C"/>
    <w:rsid w:val="00583900"/>
    <w:rsid w:val="00583CDD"/>
    <w:rsid w:val="00585976"/>
    <w:rsid w:val="00586AB4"/>
    <w:rsid w:val="005872BD"/>
    <w:rsid w:val="00590436"/>
    <w:rsid w:val="00591393"/>
    <w:rsid w:val="005916D6"/>
    <w:rsid w:val="00593915"/>
    <w:rsid w:val="005939BD"/>
    <w:rsid w:val="00593CCD"/>
    <w:rsid w:val="00596731"/>
    <w:rsid w:val="00597D40"/>
    <w:rsid w:val="005A12F9"/>
    <w:rsid w:val="005A2822"/>
    <w:rsid w:val="005A418E"/>
    <w:rsid w:val="005A502E"/>
    <w:rsid w:val="005B23C8"/>
    <w:rsid w:val="005B2A04"/>
    <w:rsid w:val="005B3257"/>
    <w:rsid w:val="005B3877"/>
    <w:rsid w:val="005B7D47"/>
    <w:rsid w:val="005C0FCC"/>
    <w:rsid w:val="005C18D1"/>
    <w:rsid w:val="005C2046"/>
    <w:rsid w:val="005C60BD"/>
    <w:rsid w:val="005C739A"/>
    <w:rsid w:val="005C73B5"/>
    <w:rsid w:val="005D1817"/>
    <w:rsid w:val="005D1920"/>
    <w:rsid w:val="005D3A40"/>
    <w:rsid w:val="005D50A7"/>
    <w:rsid w:val="005D5B55"/>
    <w:rsid w:val="005D5D49"/>
    <w:rsid w:val="005D65FA"/>
    <w:rsid w:val="005E1803"/>
    <w:rsid w:val="005E274A"/>
    <w:rsid w:val="005E27C4"/>
    <w:rsid w:val="005F23AA"/>
    <w:rsid w:val="005F2DD6"/>
    <w:rsid w:val="005F3C8E"/>
    <w:rsid w:val="005F425F"/>
    <w:rsid w:val="00607BBE"/>
    <w:rsid w:val="00611A07"/>
    <w:rsid w:val="00612DA0"/>
    <w:rsid w:val="00612FFA"/>
    <w:rsid w:val="006204F4"/>
    <w:rsid w:val="0062056B"/>
    <w:rsid w:val="00623432"/>
    <w:rsid w:val="006272E2"/>
    <w:rsid w:val="00631890"/>
    <w:rsid w:val="00631E28"/>
    <w:rsid w:val="00633D17"/>
    <w:rsid w:val="0063494F"/>
    <w:rsid w:val="00634ADB"/>
    <w:rsid w:val="00637226"/>
    <w:rsid w:val="00637D2B"/>
    <w:rsid w:val="00640171"/>
    <w:rsid w:val="0064202F"/>
    <w:rsid w:val="006437D0"/>
    <w:rsid w:val="00650C1E"/>
    <w:rsid w:val="00654BF9"/>
    <w:rsid w:val="00655B92"/>
    <w:rsid w:val="006642D2"/>
    <w:rsid w:val="006643E6"/>
    <w:rsid w:val="00664F1B"/>
    <w:rsid w:val="00665D07"/>
    <w:rsid w:val="00667D06"/>
    <w:rsid w:val="0067047C"/>
    <w:rsid w:val="006704F1"/>
    <w:rsid w:val="00674C56"/>
    <w:rsid w:val="00675B67"/>
    <w:rsid w:val="006809F3"/>
    <w:rsid w:val="00683312"/>
    <w:rsid w:val="00687CAF"/>
    <w:rsid w:val="00696FEE"/>
    <w:rsid w:val="006A17CE"/>
    <w:rsid w:val="006A61FF"/>
    <w:rsid w:val="006A71DD"/>
    <w:rsid w:val="006A7349"/>
    <w:rsid w:val="006B15F5"/>
    <w:rsid w:val="006B4FF0"/>
    <w:rsid w:val="006B5FE8"/>
    <w:rsid w:val="006B6629"/>
    <w:rsid w:val="006C1528"/>
    <w:rsid w:val="006C23B2"/>
    <w:rsid w:val="006C35C5"/>
    <w:rsid w:val="006C6645"/>
    <w:rsid w:val="006C6657"/>
    <w:rsid w:val="006C7724"/>
    <w:rsid w:val="006C7C6D"/>
    <w:rsid w:val="006C7E20"/>
    <w:rsid w:val="006D095E"/>
    <w:rsid w:val="006D43D9"/>
    <w:rsid w:val="006D5DCB"/>
    <w:rsid w:val="006D6759"/>
    <w:rsid w:val="006D6F22"/>
    <w:rsid w:val="006D790F"/>
    <w:rsid w:val="006E1082"/>
    <w:rsid w:val="006E15BB"/>
    <w:rsid w:val="006E76D5"/>
    <w:rsid w:val="006F0073"/>
    <w:rsid w:val="006F0CE3"/>
    <w:rsid w:val="006F230E"/>
    <w:rsid w:val="006F2AAC"/>
    <w:rsid w:val="006F761A"/>
    <w:rsid w:val="0070041C"/>
    <w:rsid w:val="0070171F"/>
    <w:rsid w:val="00701A9F"/>
    <w:rsid w:val="00701BB4"/>
    <w:rsid w:val="007029C0"/>
    <w:rsid w:val="00702F88"/>
    <w:rsid w:val="00703FE7"/>
    <w:rsid w:val="0071065C"/>
    <w:rsid w:val="007115F2"/>
    <w:rsid w:val="00711716"/>
    <w:rsid w:val="00711F13"/>
    <w:rsid w:val="00712632"/>
    <w:rsid w:val="00713DAF"/>
    <w:rsid w:val="00716BA5"/>
    <w:rsid w:val="00720016"/>
    <w:rsid w:val="00721B7D"/>
    <w:rsid w:val="00722791"/>
    <w:rsid w:val="00722AE1"/>
    <w:rsid w:val="0072406E"/>
    <w:rsid w:val="00725D21"/>
    <w:rsid w:val="00727355"/>
    <w:rsid w:val="00730B9A"/>
    <w:rsid w:val="00731CAA"/>
    <w:rsid w:val="007324CC"/>
    <w:rsid w:val="00733380"/>
    <w:rsid w:val="0073345A"/>
    <w:rsid w:val="007336EE"/>
    <w:rsid w:val="0073447D"/>
    <w:rsid w:val="007372F7"/>
    <w:rsid w:val="0074139F"/>
    <w:rsid w:val="007430E0"/>
    <w:rsid w:val="007436F2"/>
    <w:rsid w:val="00743A21"/>
    <w:rsid w:val="007472DF"/>
    <w:rsid w:val="007517DD"/>
    <w:rsid w:val="00752418"/>
    <w:rsid w:val="007524DF"/>
    <w:rsid w:val="007536F4"/>
    <w:rsid w:val="00755B22"/>
    <w:rsid w:val="00755B2F"/>
    <w:rsid w:val="007573E5"/>
    <w:rsid w:val="007600D1"/>
    <w:rsid w:val="00760BA8"/>
    <w:rsid w:val="0076341C"/>
    <w:rsid w:val="0076595B"/>
    <w:rsid w:val="0077177C"/>
    <w:rsid w:val="007719D9"/>
    <w:rsid w:val="00780027"/>
    <w:rsid w:val="00780C6A"/>
    <w:rsid w:val="00781516"/>
    <w:rsid w:val="00787584"/>
    <w:rsid w:val="0079117D"/>
    <w:rsid w:val="00794684"/>
    <w:rsid w:val="00795E82"/>
    <w:rsid w:val="00795F0F"/>
    <w:rsid w:val="007A1E47"/>
    <w:rsid w:val="007A3460"/>
    <w:rsid w:val="007B5A5B"/>
    <w:rsid w:val="007B7876"/>
    <w:rsid w:val="007C14F1"/>
    <w:rsid w:val="007C1BB8"/>
    <w:rsid w:val="007C7D6D"/>
    <w:rsid w:val="007D3739"/>
    <w:rsid w:val="007E0783"/>
    <w:rsid w:val="007E0C34"/>
    <w:rsid w:val="007E155A"/>
    <w:rsid w:val="007E5507"/>
    <w:rsid w:val="007F15F4"/>
    <w:rsid w:val="007F391B"/>
    <w:rsid w:val="007F3989"/>
    <w:rsid w:val="007F444E"/>
    <w:rsid w:val="007F5688"/>
    <w:rsid w:val="007F6685"/>
    <w:rsid w:val="007F73BC"/>
    <w:rsid w:val="007F784D"/>
    <w:rsid w:val="008024F5"/>
    <w:rsid w:val="00803C10"/>
    <w:rsid w:val="008050B6"/>
    <w:rsid w:val="008077F4"/>
    <w:rsid w:val="00813716"/>
    <w:rsid w:val="00815222"/>
    <w:rsid w:val="00815D65"/>
    <w:rsid w:val="008169A8"/>
    <w:rsid w:val="00816D1D"/>
    <w:rsid w:val="008204FD"/>
    <w:rsid w:val="00826077"/>
    <w:rsid w:val="00826127"/>
    <w:rsid w:val="00830606"/>
    <w:rsid w:val="008375D9"/>
    <w:rsid w:val="008400D8"/>
    <w:rsid w:val="00840FD2"/>
    <w:rsid w:val="008413C6"/>
    <w:rsid w:val="00844217"/>
    <w:rsid w:val="00844C69"/>
    <w:rsid w:val="00847576"/>
    <w:rsid w:val="0084795E"/>
    <w:rsid w:val="00851904"/>
    <w:rsid w:val="00853918"/>
    <w:rsid w:val="0085590B"/>
    <w:rsid w:val="0086075D"/>
    <w:rsid w:val="0086097E"/>
    <w:rsid w:val="00860EA9"/>
    <w:rsid w:val="00864CB4"/>
    <w:rsid w:val="008668F1"/>
    <w:rsid w:val="008706A5"/>
    <w:rsid w:val="008716A4"/>
    <w:rsid w:val="00871A9F"/>
    <w:rsid w:val="00873A59"/>
    <w:rsid w:val="008752BE"/>
    <w:rsid w:val="00882845"/>
    <w:rsid w:val="00885176"/>
    <w:rsid w:val="00885445"/>
    <w:rsid w:val="00887015"/>
    <w:rsid w:val="00890E98"/>
    <w:rsid w:val="008913B9"/>
    <w:rsid w:val="0089355A"/>
    <w:rsid w:val="00894B4D"/>
    <w:rsid w:val="008A1907"/>
    <w:rsid w:val="008A5608"/>
    <w:rsid w:val="008A690C"/>
    <w:rsid w:val="008B31C5"/>
    <w:rsid w:val="008B7DD1"/>
    <w:rsid w:val="008B7FBC"/>
    <w:rsid w:val="008C2729"/>
    <w:rsid w:val="008C3584"/>
    <w:rsid w:val="008C4418"/>
    <w:rsid w:val="008C44B8"/>
    <w:rsid w:val="008C4FE3"/>
    <w:rsid w:val="008C5352"/>
    <w:rsid w:val="008C551D"/>
    <w:rsid w:val="008D123B"/>
    <w:rsid w:val="008D2FF7"/>
    <w:rsid w:val="008D58E9"/>
    <w:rsid w:val="008D6ACB"/>
    <w:rsid w:val="008D6CCB"/>
    <w:rsid w:val="008E0A88"/>
    <w:rsid w:val="008E0FCF"/>
    <w:rsid w:val="008E224F"/>
    <w:rsid w:val="008E4305"/>
    <w:rsid w:val="008E6037"/>
    <w:rsid w:val="008F22DD"/>
    <w:rsid w:val="00900D45"/>
    <w:rsid w:val="00901CD2"/>
    <w:rsid w:val="00901DC4"/>
    <w:rsid w:val="00911829"/>
    <w:rsid w:val="00911EBD"/>
    <w:rsid w:val="009123BD"/>
    <w:rsid w:val="009133F0"/>
    <w:rsid w:val="00913514"/>
    <w:rsid w:val="00914CB5"/>
    <w:rsid w:val="00915B9D"/>
    <w:rsid w:val="009170B9"/>
    <w:rsid w:val="009217DE"/>
    <w:rsid w:val="00921827"/>
    <w:rsid w:val="009226F7"/>
    <w:rsid w:val="00923864"/>
    <w:rsid w:val="00927D92"/>
    <w:rsid w:val="00931221"/>
    <w:rsid w:val="00931D1A"/>
    <w:rsid w:val="00934EE1"/>
    <w:rsid w:val="0093689F"/>
    <w:rsid w:val="00937A6D"/>
    <w:rsid w:val="00940035"/>
    <w:rsid w:val="00947E01"/>
    <w:rsid w:val="009501CF"/>
    <w:rsid w:val="009519B5"/>
    <w:rsid w:val="00954CF9"/>
    <w:rsid w:val="00955A58"/>
    <w:rsid w:val="00957488"/>
    <w:rsid w:val="00957723"/>
    <w:rsid w:val="00957DA8"/>
    <w:rsid w:val="00960889"/>
    <w:rsid w:val="0097131B"/>
    <w:rsid w:val="0097386F"/>
    <w:rsid w:val="00974C9F"/>
    <w:rsid w:val="0097632C"/>
    <w:rsid w:val="00976736"/>
    <w:rsid w:val="00982AC7"/>
    <w:rsid w:val="0098470A"/>
    <w:rsid w:val="00985DF3"/>
    <w:rsid w:val="00992457"/>
    <w:rsid w:val="0099297B"/>
    <w:rsid w:val="00993BFD"/>
    <w:rsid w:val="009940BE"/>
    <w:rsid w:val="00997900"/>
    <w:rsid w:val="009A1363"/>
    <w:rsid w:val="009A47DC"/>
    <w:rsid w:val="009A4C7A"/>
    <w:rsid w:val="009A6DC9"/>
    <w:rsid w:val="009A7472"/>
    <w:rsid w:val="009B0352"/>
    <w:rsid w:val="009B0FA2"/>
    <w:rsid w:val="009B5F46"/>
    <w:rsid w:val="009B7CE9"/>
    <w:rsid w:val="009C0756"/>
    <w:rsid w:val="009C0F12"/>
    <w:rsid w:val="009C15CF"/>
    <w:rsid w:val="009C35A3"/>
    <w:rsid w:val="009C3FFF"/>
    <w:rsid w:val="009C517C"/>
    <w:rsid w:val="009D29AE"/>
    <w:rsid w:val="009D55B5"/>
    <w:rsid w:val="009D72FA"/>
    <w:rsid w:val="009E4DF8"/>
    <w:rsid w:val="009E5240"/>
    <w:rsid w:val="009E6AF5"/>
    <w:rsid w:val="009E6FE6"/>
    <w:rsid w:val="009E75AF"/>
    <w:rsid w:val="009F169D"/>
    <w:rsid w:val="009F16BE"/>
    <w:rsid w:val="009F1EFD"/>
    <w:rsid w:val="009F43F0"/>
    <w:rsid w:val="009F48F9"/>
    <w:rsid w:val="009F58FB"/>
    <w:rsid w:val="009F5C71"/>
    <w:rsid w:val="009F72FC"/>
    <w:rsid w:val="00A075F1"/>
    <w:rsid w:val="00A12896"/>
    <w:rsid w:val="00A12F2B"/>
    <w:rsid w:val="00A133B8"/>
    <w:rsid w:val="00A14300"/>
    <w:rsid w:val="00A163F7"/>
    <w:rsid w:val="00A233A3"/>
    <w:rsid w:val="00A267D9"/>
    <w:rsid w:val="00A278B6"/>
    <w:rsid w:val="00A33098"/>
    <w:rsid w:val="00A33C51"/>
    <w:rsid w:val="00A37218"/>
    <w:rsid w:val="00A37F3B"/>
    <w:rsid w:val="00A412A7"/>
    <w:rsid w:val="00A4230D"/>
    <w:rsid w:val="00A44D04"/>
    <w:rsid w:val="00A5083D"/>
    <w:rsid w:val="00A52717"/>
    <w:rsid w:val="00A5505D"/>
    <w:rsid w:val="00A57F43"/>
    <w:rsid w:val="00A61130"/>
    <w:rsid w:val="00A62014"/>
    <w:rsid w:val="00A654AF"/>
    <w:rsid w:val="00A66F0A"/>
    <w:rsid w:val="00A672E3"/>
    <w:rsid w:val="00A750EE"/>
    <w:rsid w:val="00A83C0C"/>
    <w:rsid w:val="00A843D5"/>
    <w:rsid w:val="00A90A73"/>
    <w:rsid w:val="00A9436C"/>
    <w:rsid w:val="00A94610"/>
    <w:rsid w:val="00A9579D"/>
    <w:rsid w:val="00AA3D2A"/>
    <w:rsid w:val="00AA5337"/>
    <w:rsid w:val="00AA6A2E"/>
    <w:rsid w:val="00AB0260"/>
    <w:rsid w:val="00AB063D"/>
    <w:rsid w:val="00AB0FC0"/>
    <w:rsid w:val="00AB577B"/>
    <w:rsid w:val="00AB7E2E"/>
    <w:rsid w:val="00AC06DC"/>
    <w:rsid w:val="00AC0808"/>
    <w:rsid w:val="00AC1A0F"/>
    <w:rsid w:val="00AC22D4"/>
    <w:rsid w:val="00AC3705"/>
    <w:rsid w:val="00AC45D0"/>
    <w:rsid w:val="00AC5393"/>
    <w:rsid w:val="00AC5A16"/>
    <w:rsid w:val="00AC7AA1"/>
    <w:rsid w:val="00AD0588"/>
    <w:rsid w:val="00AD1047"/>
    <w:rsid w:val="00AD2C9D"/>
    <w:rsid w:val="00AD33BB"/>
    <w:rsid w:val="00AD542E"/>
    <w:rsid w:val="00AD6F11"/>
    <w:rsid w:val="00AD75D8"/>
    <w:rsid w:val="00AE0167"/>
    <w:rsid w:val="00AE0B7D"/>
    <w:rsid w:val="00AE44BE"/>
    <w:rsid w:val="00AE7038"/>
    <w:rsid w:val="00AF1220"/>
    <w:rsid w:val="00AF20AD"/>
    <w:rsid w:val="00AF2344"/>
    <w:rsid w:val="00AF23D4"/>
    <w:rsid w:val="00AF70C0"/>
    <w:rsid w:val="00AF70D9"/>
    <w:rsid w:val="00AF73D4"/>
    <w:rsid w:val="00B00BFA"/>
    <w:rsid w:val="00B01D7A"/>
    <w:rsid w:val="00B04824"/>
    <w:rsid w:val="00B060A3"/>
    <w:rsid w:val="00B10575"/>
    <w:rsid w:val="00B10748"/>
    <w:rsid w:val="00B10867"/>
    <w:rsid w:val="00B13A89"/>
    <w:rsid w:val="00B13C09"/>
    <w:rsid w:val="00B15565"/>
    <w:rsid w:val="00B21499"/>
    <w:rsid w:val="00B23619"/>
    <w:rsid w:val="00B270D2"/>
    <w:rsid w:val="00B32057"/>
    <w:rsid w:val="00B33C25"/>
    <w:rsid w:val="00B350D3"/>
    <w:rsid w:val="00B350FE"/>
    <w:rsid w:val="00B4013E"/>
    <w:rsid w:val="00B42679"/>
    <w:rsid w:val="00B42CAF"/>
    <w:rsid w:val="00B436A0"/>
    <w:rsid w:val="00B45C7D"/>
    <w:rsid w:val="00B47422"/>
    <w:rsid w:val="00B51D33"/>
    <w:rsid w:val="00B5311B"/>
    <w:rsid w:val="00B5517B"/>
    <w:rsid w:val="00B56A90"/>
    <w:rsid w:val="00B574DA"/>
    <w:rsid w:val="00B73C6E"/>
    <w:rsid w:val="00B74D14"/>
    <w:rsid w:val="00B7541D"/>
    <w:rsid w:val="00B76CE8"/>
    <w:rsid w:val="00B77696"/>
    <w:rsid w:val="00B80306"/>
    <w:rsid w:val="00B80907"/>
    <w:rsid w:val="00B876F5"/>
    <w:rsid w:val="00B9284A"/>
    <w:rsid w:val="00B93D95"/>
    <w:rsid w:val="00B94FB6"/>
    <w:rsid w:val="00B955B9"/>
    <w:rsid w:val="00B97A44"/>
    <w:rsid w:val="00BA1364"/>
    <w:rsid w:val="00BA19F6"/>
    <w:rsid w:val="00BA5AE6"/>
    <w:rsid w:val="00BB03BD"/>
    <w:rsid w:val="00BB065A"/>
    <w:rsid w:val="00BB13ED"/>
    <w:rsid w:val="00BB3E53"/>
    <w:rsid w:val="00BB4A29"/>
    <w:rsid w:val="00BC19E8"/>
    <w:rsid w:val="00BC4436"/>
    <w:rsid w:val="00BC6212"/>
    <w:rsid w:val="00BC6D19"/>
    <w:rsid w:val="00BD1BBB"/>
    <w:rsid w:val="00BD216A"/>
    <w:rsid w:val="00BD2551"/>
    <w:rsid w:val="00BD3F7C"/>
    <w:rsid w:val="00BD492B"/>
    <w:rsid w:val="00BD7EF1"/>
    <w:rsid w:val="00BE010F"/>
    <w:rsid w:val="00BE1440"/>
    <w:rsid w:val="00BE2E8C"/>
    <w:rsid w:val="00BE36E4"/>
    <w:rsid w:val="00BE3ACB"/>
    <w:rsid w:val="00BE6903"/>
    <w:rsid w:val="00BE7FB1"/>
    <w:rsid w:val="00BF00D4"/>
    <w:rsid w:val="00BF6E73"/>
    <w:rsid w:val="00C03DAC"/>
    <w:rsid w:val="00C053CD"/>
    <w:rsid w:val="00C05524"/>
    <w:rsid w:val="00C056EB"/>
    <w:rsid w:val="00C07414"/>
    <w:rsid w:val="00C1066E"/>
    <w:rsid w:val="00C1162D"/>
    <w:rsid w:val="00C16FC5"/>
    <w:rsid w:val="00C214A3"/>
    <w:rsid w:val="00C24A26"/>
    <w:rsid w:val="00C26A44"/>
    <w:rsid w:val="00C2708F"/>
    <w:rsid w:val="00C310D8"/>
    <w:rsid w:val="00C316E2"/>
    <w:rsid w:val="00C322A0"/>
    <w:rsid w:val="00C33CBD"/>
    <w:rsid w:val="00C343D2"/>
    <w:rsid w:val="00C34CA8"/>
    <w:rsid w:val="00C35E33"/>
    <w:rsid w:val="00C374A7"/>
    <w:rsid w:val="00C41F4B"/>
    <w:rsid w:val="00C452A7"/>
    <w:rsid w:val="00C479E2"/>
    <w:rsid w:val="00C5649E"/>
    <w:rsid w:val="00C57B11"/>
    <w:rsid w:val="00C609DC"/>
    <w:rsid w:val="00C61EFF"/>
    <w:rsid w:val="00C62281"/>
    <w:rsid w:val="00C66B6D"/>
    <w:rsid w:val="00C70BD0"/>
    <w:rsid w:val="00C75828"/>
    <w:rsid w:val="00C77B4D"/>
    <w:rsid w:val="00C80306"/>
    <w:rsid w:val="00C812D0"/>
    <w:rsid w:val="00C8286F"/>
    <w:rsid w:val="00C836A1"/>
    <w:rsid w:val="00C879E5"/>
    <w:rsid w:val="00C91EB8"/>
    <w:rsid w:val="00C929CA"/>
    <w:rsid w:val="00C954C2"/>
    <w:rsid w:val="00CA32C3"/>
    <w:rsid w:val="00CA6669"/>
    <w:rsid w:val="00CB1DBE"/>
    <w:rsid w:val="00CB5295"/>
    <w:rsid w:val="00CB6C34"/>
    <w:rsid w:val="00CC038B"/>
    <w:rsid w:val="00CC0EBC"/>
    <w:rsid w:val="00CC16C7"/>
    <w:rsid w:val="00CC5ED8"/>
    <w:rsid w:val="00CC64DB"/>
    <w:rsid w:val="00CD03A3"/>
    <w:rsid w:val="00CD206B"/>
    <w:rsid w:val="00CD2417"/>
    <w:rsid w:val="00CD321D"/>
    <w:rsid w:val="00CD5E7E"/>
    <w:rsid w:val="00CE0313"/>
    <w:rsid w:val="00CE4010"/>
    <w:rsid w:val="00CE5BA7"/>
    <w:rsid w:val="00CF1D02"/>
    <w:rsid w:val="00CF32B8"/>
    <w:rsid w:val="00CF76C8"/>
    <w:rsid w:val="00D06EE3"/>
    <w:rsid w:val="00D07877"/>
    <w:rsid w:val="00D12FBF"/>
    <w:rsid w:val="00D13BE6"/>
    <w:rsid w:val="00D16127"/>
    <w:rsid w:val="00D23A94"/>
    <w:rsid w:val="00D27465"/>
    <w:rsid w:val="00D31272"/>
    <w:rsid w:val="00D3239B"/>
    <w:rsid w:val="00D32B02"/>
    <w:rsid w:val="00D32CCE"/>
    <w:rsid w:val="00D36052"/>
    <w:rsid w:val="00D36791"/>
    <w:rsid w:val="00D41D5D"/>
    <w:rsid w:val="00D440F2"/>
    <w:rsid w:val="00D474E9"/>
    <w:rsid w:val="00D47DFA"/>
    <w:rsid w:val="00D5335F"/>
    <w:rsid w:val="00D55C0F"/>
    <w:rsid w:val="00D55F31"/>
    <w:rsid w:val="00D56101"/>
    <w:rsid w:val="00D5682A"/>
    <w:rsid w:val="00D56B55"/>
    <w:rsid w:val="00D57286"/>
    <w:rsid w:val="00D61478"/>
    <w:rsid w:val="00D70B42"/>
    <w:rsid w:val="00D71BFE"/>
    <w:rsid w:val="00D73907"/>
    <w:rsid w:val="00D73E2F"/>
    <w:rsid w:val="00D80AAA"/>
    <w:rsid w:val="00D810F2"/>
    <w:rsid w:val="00D838AF"/>
    <w:rsid w:val="00D866C3"/>
    <w:rsid w:val="00D900F2"/>
    <w:rsid w:val="00D90B5B"/>
    <w:rsid w:val="00D90D39"/>
    <w:rsid w:val="00D91203"/>
    <w:rsid w:val="00D922E9"/>
    <w:rsid w:val="00D92728"/>
    <w:rsid w:val="00D938CB"/>
    <w:rsid w:val="00D93D2E"/>
    <w:rsid w:val="00D95267"/>
    <w:rsid w:val="00D96072"/>
    <w:rsid w:val="00D9715E"/>
    <w:rsid w:val="00DA1A5E"/>
    <w:rsid w:val="00DA2BF3"/>
    <w:rsid w:val="00DA2DE2"/>
    <w:rsid w:val="00DA4D29"/>
    <w:rsid w:val="00DA72A6"/>
    <w:rsid w:val="00DA7A98"/>
    <w:rsid w:val="00DB054B"/>
    <w:rsid w:val="00DB6FD3"/>
    <w:rsid w:val="00DB70A2"/>
    <w:rsid w:val="00DC025D"/>
    <w:rsid w:val="00DC15FC"/>
    <w:rsid w:val="00DC35C6"/>
    <w:rsid w:val="00DC386D"/>
    <w:rsid w:val="00DC3CFD"/>
    <w:rsid w:val="00DC5EEC"/>
    <w:rsid w:val="00DC61FE"/>
    <w:rsid w:val="00DC6B43"/>
    <w:rsid w:val="00DD6269"/>
    <w:rsid w:val="00DD68BA"/>
    <w:rsid w:val="00DE15A4"/>
    <w:rsid w:val="00DE2D91"/>
    <w:rsid w:val="00DE3458"/>
    <w:rsid w:val="00DE6399"/>
    <w:rsid w:val="00DF7A2F"/>
    <w:rsid w:val="00E0031A"/>
    <w:rsid w:val="00E00787"/>
    <w:rsid w:val="00E01A3F"/>
    <w:rsid w:val="00E01BA5"/>
    <w:rsid w:val="00E037BA"/>
    <w:rsid w:val="00E12F33"/>
    <w:rsid w:val="00E13930"/>
    <w:rsid w:val="00E14930"/>
    <w:rsid w:val="00E1667E"/>
    <w:rsid w:val="00E16C3B"/>
    <w:rsid w:val="00E16D24"/>
    <w:rsid w:val="00E217F5"/>
    <w:rsid w:val="00E22D4C"/>
    <w:rsid w:val="00E2482F"/>
    <w:rsid w:val="00E250F4"/>
    <w:rsid w:val="00E27B3E"/>
    <w:rsid w:val="00E30D80"/>
    <w:rsid w:val="00E36C77"/>
    <w:rsid w:val="00E401F9"/>
    <w:rsid w:val="00E40F0A"/>
    <w:rsid w:val="00E44A54"/>
    <w:rsid w:val="00E463FE"/>
    <w:rsid w:val="00E5090B"/>
    <w:rsid w:val="00E51454"/>
    <w:rsid w:val="00E559FC"/>
    <w:rsid w:val="00E56858"/>
    <w:rsid w:val="00E56F87"/>
    <w:rsid w:val="00E57A26"/>
    <w:rsid w:val="00E61872"/>
    <w:rsid w:val="00E63B0F"/>
    <w:rsid w:val="00E664E4"/>
    <w:rsid w:val="00E71C26"/>
    <w:rsid w:val="00E76AAB"/>
    <w:rsid w:val="00E76F91"/>
    <w:rsid w:val="00E82103"/>
    <w:rsid w:val="00E82804"/>
    <w:rsid w:val="00E82DF6"/>
    <w:rsid w:val="00E83573"/>
    <w:rsid w:val="00E8365C"/>
    <w:rsid w:val="00E84133"/>
    <w:rsid w:val="00E87BE2"/>
    <w:rsid w:val="00E90B6D"/>
    <w:rsid w:val="00E9329B"/>
    <w:rsid w:val="00EA5AE5"/>
    <w:rsid w:val="00EA6AA6"/>
    <w:rsid w:val="00EA7B00"/>
    <w:rsid w:val="00EB043D"/>
    <w:rsid w:val="00EB13C3"/>
    <w:rsid w:val="00EB1FC6"/>
    <w:rsid w:val="00EB4F79"/>
    <w:rsid w:val="00EB68BE"/>
    <w:rsid w:val="00EB6CE7"/>
    <w:rsid w:val="00EC09CD"/>
    <w:rsid w:val="00EC1229"/>
    <w:rsid w:val="00EC1D73"/>
    <w:rsid w:val="00EC3E41"/>
    <w:rsid w:val="00EC53A3"/>
    <w:rsid w:val="00EC6FB8"/>
    <w:rsid w:val="00ED2AB0"/>
    <w:rsid w:val="00ED33F6"/>
    <w:rsid w:val="00ED7234"/>
    <w:rsid w:val="00EE1248"/>
    <w:rsid w:val="00EE28BE"/>
    <w:rsid w:val="00EE3351"/>
    <w:rsid w:val="00EE4D3B"/>
    <w:rsid w:val="00EE62E9"/>
    <w:rsid w:val="00EE650A"/>
    <w:rsid w:val="00EE7DE5"/>
    <w:rsid w:val="00EF032A"/>
    <w:rsid w:val="00EF12A8"/>
    <w:rsid w:val="00EF214C"/>
    <w:rsid w:val="00EF64FE"/>
    <w:rsid w:val="00F029B2"/>
    <w:rsid w:val="00F0395B"/>
    <w:rsid w:val="00F04DE1"/>
    <w:rsid w:val="00F10AC5"/>
    <w:rsid w:val="00F132E1"/>
    <w:rsid w:val="00F14DDC"/>
    <w:rsid w:val="00F15848"/>
    <w:rsid w:val="00F15BB6"/>
    <w:rsid w:val="00F21EB2"/>
    <w:rsid w:val="00F22E95"/>
    <w:rsid w:val="00F235E0"/>
    <w:rsid w:val="00F23D10"/>
    <w:rsid w:val="00F26E76"/>
    <w:rsid w:val="00F27A74"/>
    <w:rsid w:val="00F305FD"/>
    <w:rsid w:val="00F352FC"/>
    <w:rsid w:val="00F353D7"/>
    <w:rsid w:val="00F3602B"/>
    <w:rsid w:val="00F36E6B"/>
    <w:rsid w:val="00F4075C"/>
    <w:rsid w:val="00F40E21"/>
    <w:rsid w:val="00F41B06"/>
    <w:rsid w:val="00F42190"/>
    <w:rsid w:val="00F43228"/>
    <w:rsid w:val="00F43447"/>
    <w:rsid w:val="00F50CC0"/>
    <w:rsid w:val="00F53C8A"/>
    <w:rsid w:val="00F610AF"/>
    <w:rsid w:val="00F61E12"/>
    <w:rsid w:val="00F62F06"/>
    <w:rsid w:val="00F65E7D"/>
    <w:rsid w:val="00F66B44"/>
    <w:rsid w:val="00F67E16"/>
    <w:rsid w:val="00F712F7"/>
    <w:rsid w:val="00F71FF2"/>
    <w:rsid w:val="00F7214B"/>
    <w:rsid w:val="00F818A3"/>
    <w:rsid w:val="00F8513D"/>
    <w:rsid w:val="00F8581D"/>
    <w:rsid w:val="00F90C75"/>
    <w:rsid w:val="00F9168D"/>
    <w:rsid w:val="00F92509"/>
    <w:rsid w:val="00F95B8D"/>
    <w:rsid w:val="00F9643A"/>
    <w:rsid w:val="00F9757A"/>
    <w:rsid w:val="00FA1C39"/>
    <w:rsid w:val="00FA376B"/>
    <w:rsid w:val="00FA7BC4"/>
    <w:rsid w:val="00FC09DC"/>
    <w:rsid w:val="00FC298B"/>
    <w:rsid w:val="00FC5B1D"/>
    <w:rsid w:val="00FC614B"/>
    <w:rsid w:val="00FD3CAC"/>
    <w:rsid w:val="00FD66D8"/>
    <w:rsid w:val="00FE2300"/>
    <w:rsid w:val="00FE3468"/>
    <w:rsid w:val="00FE36BB"/>
    <w:rsid w:val="00FE4636"/>
    <w:rsid w:val="00FE53D1"/>
    <w:rsid w:val="00FE612C"/>
    <w:rsid w:val="00FF06BA"/>
    <w:rsid w:val="00FF07DF"/>
    <w:rsid w:val="00FF4A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28740"/>
  <w15:docId w15:val="{CC50983C-76DE-438B-9D42-D2D0738C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1E042C"/>
    <w:pPr>
      <w:widowControl/>
      <w:spacing w:before="100" w:beforeAutospacing="1" w:after="100" w:afterAutospacing="1"/>
      <w:outlineLvl w:val="0"/>
    </w:pPr>
    <w:rPr>
      <w:b/>
      <w:bCs/>
      <w:kern w:val="36"/>
      <w:sz w:val="28"/>
      <w:szCs w:val="48"/>
    </w:rPr>
  </w:style>
  <w:style w:type="paragraph" w:styleId="Heading2">
    <w:name w:val="heading 2"/>
    <w:basedOn w:val="Normal"/>
    <w:next w:val="Normal"/>
    <w:link w:val="Heading2Char"/>
    <w:uiPriority w:val="9"/>
    <w:unhideWhenUsed/>
    <w:qFormat/>
    <w:rsid w:val="00593915"/>
    <w:pPr>
      <w:keepNext/>
      <w:keepLines/>
      <w:spacing w:before="40"/>
      <w:outlineLvl w:val="1"/>
    </w:pPr>
    <w:rPr>
      <w:rFonts w:asciiTheme="majorHAnsi" w:eastAsiaTheme="majorEastAsia" w:hAnsiTheme="majorHAnsi"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jc w:val="center"/>
    </w:pPr>
    <w:rPr>
      <w:rFonts w:ascii="Helvetica" w:hAnsi="Helvetica"/>
      <w:b/>
    </w:rPr>
  </w:style>
  <w:style w:type="paragraph" w:customStyle="1" w:styleId="PaperTitle">
    <w:name w:val="PaperTitle"/>
    <w:basedOn w:val="Normal"/>
    <w:pPr>
      <w:spacing w:before="100"/>
      <w:jc w:val="center"/>
    </w:pPr>
    <w:rPr>
      <w:rFonts w:ascii="Helvetica" w:hAnsi="Helvetica"/>
      <w:b/>
      <w:sz w:val="22"/>
    </w:rPr>
  </w:style>
  <w:style w:type="paragraph" w:customStyle="1" w:styleId="PaperAuthor">
    <w:name w:val="PaperAuthor"/>
    <w:basedOn w:val="Normal"/>
    <w:pPr>
      <w:spacing w:before="20"/>
      <w:jc w:val="center"/>
    </w:pPr>
    <w:rPr>
      <w:rFonts w:ascii="Helvetica" w:hAnsi="Helvetica"/>
      <w:sz w:val="22"/>
    </w:rPr>
  </w:style>
  <w:style w:type="paragraph" w:customStyle="1" w:styleId="Style1">
    <w:name w:val="Style1"/>
    <w:basedOn w:val="Normal"/>
    <w:pPr>
      <w:spacing w:before="40"/>
    </w:pPr>
    <w:rPr>
      <w:rFonts w:ascii="Arial" w:hAnsi="Arial"/>
      <w:b/>
    </w:rPr>
  </w:style>
  <w:style w:type="paragraph" w:customStyle="1" w:styleId="PaperHeader1">
    <w:name w:val="PaperHeader1"/>
    <w:basedOn w:val="Style1"/>
    <w:pPr>
      <w:widowControl/>
      <w:spacing w:before="240"/>
    </w:pPr>
    <w:rPr>
      <w:rFonts w:ascii="Helvetica" w:hAnsi="Helvetica"/>
      <w:caps/>
    </w:rPr>
  </w:style>
  <w:style w:type="paragraph" w:customStyle="1" w:styleId="PaperBody">
    <w:name w:val="PaperBody"/>
    <w:basedOn w:val="Normal"/>
    <w:pPr>
      <w:spacing w:before="20"/>
    </w:pPr>
    <w:rPr>
      <w:sz w:val="18"/>
    </w:rPr>
  </w:style>
  <w:style w:type="paragraph" w:customStyle="1" w:styleId="PaperHeader2">
    <w:name w:val="PaperHeader2"/>
    <w:basedOn w:val="PaperHeader1"/>
    <w:pPr>
      <w:spacing w:before="120"/>
    </w:pPr>
    <w:rPr>
      <w:sz w:val="16"/>
    </w:rPr>
  </w:style>
  <w:style w:type="paragraph" w:styleId="Footer">
    <w:name w:val="footer"/>
    <w:basedOn w:val="Normal"/>
    <w:pPr>
      <w:tabs>
        <w:tab w:val="center" w:pos="4320"/>
        <w:tab w:val="right" w:pos="8640"/>
      </w:tabs>
    </w:pPr>
  </w:style>
  <w:style w:type="character" w:styleId="PageNumber">
    <w:name w:val="page number"/>
    <w:rPr>
      <w:sz w:val="20"/>
    </w:rPr>
  </w:style>
  <w:style w:type="character" w:styleId="Emphasis">
    <w:name w:val="Emphasis"/>
    <w:qFormat/>
    <w:rPr>
      <w:i/>
      <w:sz w:val="20"/>
    </w:rPr>
  </w:style>
  <w:style w:type="paragraph" w:customStyle="1" w:styleId="PaperSourceCode">
    <w:name w:val="PaperSourceCode"/>
    <w:basedOn w:val="PaperBody"/>
    <w:pPr>
      <w:ind w:left="288"/>
    </w:pPr>
    <w:rPr>
      <w:rFonts w:ascii="Courier New" w:hAnsi="Courier New"/>
    </w:rPr>
  </w:style>
  <w:style w:type="character" w:customStyle="1" w:styleId="HeaderChar">
    <w:name w:val="Header Char"/>
    <w:link w:val="Header"/>
    <w:uiPriority w:val="99"/>
    <w:rsid w:val="00585976"/>
    <w:rPr>
      <w:rFonts w:ascii="Helvetica" w:hAnsi="Helvetica"/>
      <w:b/>
      <w:lang w:val="en-US"/>
    </w:rPr>
  </w:style>
  <w:style w:type="paragraph" w:customStyle="1" w:styleId="AddressBlock">
    <w:name w:val="AddressBlock"/>
    <w:basedOn w:val="PaperBody"/>
    <w:pPr>
      <w:widowControl/>
      <w:ind w:left="720"/>
    </w:pPr>
  </w:style>
  <w:style w:type="character" w:styleId="Hyperlink">
    <w:name w:val="Hyperlink"/>
    <w:uiPriority w:val="99"/>
    <w:unhideWhenUsed/>
    <w:rsid w:val="00564B55"/>
    <w:rPr>
      <w:color w:val="0000FF"/>
      <w:u w:val="single"/>
    </w:rPr>
  </w:style>
  <w:style w:type="character" w:customStyle="1" w:styleId="surname">
    <w:name w:val="surname"/>
    <w:rsid w:val="008C2729"/>
  </w:style>
  <w:style w:type="paragraph" w:styleId="BalloonText">
    <w:name w:val="Balloon Text"/>
    <w:basedOn w:val="Normal"/>
    <w:link w:val="BalloonTextChar"/>
    <w:uiPriority w:val="99"/>
    <w:semiHidden/>
    <w:unhideWhenUsed/>
    <w:rsid w:val="00CC64DB"/>
    <w:rPr>
      <w:rFonts w:ascii="Tahoma" w:hAnsi="Tahoma" w:cs="Tahoma"/>
      <w:sz w:val="16"/>
      <w:szCs w:val="16"/>
    </w:rPr>
  </w:style>
  <w:style w:type="character" w:customStyle="1" w:styleId="BalloonTextChar">
    <w:name w:val="Balloon Text Char"/>
    <w:basedOn w:val="DefaultParagraphFont"/>
    <w:link w:val="BalloonText"/>
    <w:uiPriority w:val="99"/>
    <w:semiHidden/>
    <w:rsid w:val="00CC64DB"/>
    <w:rPr>
      <w:rFonts w:ascii="Tahoma" w:hAnsi="Tahoma" w:cs="Tahoma"/>
      <w:sz w:val="16"/>
      <w:szCs w:val="16"/>
    </w:rPr>
  </w:style>
  <w:style w:type="character" w:styleId="CommentReference">
    <w:name w:val="annotation reference"/>
    <w:basedOn w:val="DefaultParagraphFont"/>
    <w:uiPriority w:val="99"/>
    <w:semiHidden/>
    <w:unhideWhenUsed/>
    <w:rsid w:val="00BB4A29"/>
    <w:rPr>
      <w:sz w:val="16"/>
      <w:szCs w:val="16"/>
    </w:rPr>
  </w:style>
  <w:style w:type="paragraph" w:styleId="CommentText">
    <w:name w:val="annotation text"/>
    <w:basedOn w:val="Normal"/>
    <w:link w:val="CommentTextChar"/>
    <w:uiPriority w:val="99"/>
    <w:semiHidden/>
    <w:unhideWhenUsed/>
    <w:rsid w:val="00BB4A29"/>
  </w:style>
  <w:style w:type="character" w:customStyle="1" w:styleId="CommentTextChar">
    <w:name w:val="Comment Text Char"/>
    <w:basedOn w:val="DefaultParagraphFont"/>
    <w:link w:val="CommentText"/>
    <w:uiPriority w:val="99"/>
    <w:semiHidden/>
    <w:rsid w:val="00BB4A29"/>
  </w:style>
  <w:style w:type="paragraph" w:styleId="CommentSubject">
    <w:name w:val="annotation subject"/>
    <w:basedOn w:val="CommentText"/>
    <w:next w:val="CommentText"/>
    <w:link w:val="CommentSubjectChar"/>
    <w:uiPriority w:val="99"/>
    <w:semiHidden/>
    <w:unhideWhenUsed/>
    <w:rsid w:val="00BB4A29"/>
    <w:rPr>
      <w:b/>
      <w:bCs/>
    </w:rPr>
  </w:style>
  <w:style w:type="character" w:customStyle="1" w:styleId="CommentSubjectChar">
    <w:name w:val="Comment Subject Char"/>
    <w:basedOn w:val="CommentTextChar"/>
    <w:link w:val="CommentSubject"/>
    <w:uiPriority w:val="99"/>
    <w:semiHidden/>
    <w:rsid w:val="00BB4A29"/>
    <w:rPr>
      <w:b/>
      <w:bCs/>
    </w:rPr>
  </w:style>
  <w:style w:type="table" w:styleId="TableGrid">
    <w:name w:val="Table Grid"/>
    <w:basedOn w:val="TableNormal"/>
    <w:uiPriority w:val="59"/>
    <w:rsid w:val="005D18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032A"/>
    <w:pPr>
      <w:widowControl/>
      <w:spacing w:before="100" w:beforeAutospacing="1" w:after="100" w:afterAutospacing="1"/>
    </w:pPr>
    <w:rPr>
      <w:sz w:val="24"/>
      <w:szCs w:val="24"/>
    </w:rPr>
  </w:style>
  <w:style w:type="paragraph" w:styleId="ListParagraph">
    <w:name w:val="List Paragraph"/>
    <w:basedOn w:val="Normal"/>
    <w:uiPriority w:val="34"/>
    <w:qFormat/>
    <w:rsid w:val="003E777B"/>
    <w:pPr>
      <w:widowControl/>
      <w:spacing w:after="200" w:line="276" w:lineRule="auto"/>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uiPriority w:val="99"/>
    <w:unhideWhenUsed/>
    <w:rsid w:val="008077F4"/>
  </w:style>
  <w:style w:type="character" w:customStyle="1" w:styleId="FootnoteTextChar">
    <w:name w:val="Footnote Text Char"/>
    <w:basedOn w:val="DefaultParagraphFont"/>
    <w:link w:val="FootnoteText"/>
    <w:uiPriority w:val="99"/>
    <w:rsid w:val="008077F4"/>
  </w:style>
  <w:style w:type="character" w:styleId="FootnoteReference">
    <w:name w:val="footnote reference"/>
    <w:basedOn w:val="DefaultParagraphFont"/>
    <w:uiPriority w:val="99"/>
    <w:semiHidden/>
    <w:unhideWhenUsed/>
    <w:rsid w:val="008077F4"/>
    <w:rPr>
      <w:vertAlign w:val="superscript"/>
    </w:rPr>
  </w:style>
  <w:style w:type="paragraph" w:styleId="Caption">
    <w:name w:val="caption"/>
    <w:basedOn w:val="Normal"/>
    <w:next w:val="Normal"/>
    <w:uiPriority w:val="35"/>
    <w:unhideWhenUsed/>
    <w:qFormat/>
    <w:rsid w:val="00BB13ED"/>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1E042C"/>
    <w:rPr>
      <w:b/>
      <w:bCs/>
      <w:kern w:val="36"/>
      <w:sz w:val="28"/>
      <w:szCs w:val="48"/>
    </w:rPr>
  </w:style>
  <w:style w:type="paragraph" w:styleId="EndnoteText">
    <w:name w:val="endnote text"/>
    <w:basedOn w:val="Normal"/>
    <w:link w:val="EndnoteTextChar"/>
    <w:uiPriority w:val="99"/>
    <w:semiHidden/>
    <w:unhideWhenUsed/>
    <w:rsid w:val="007E0C34"/>
  </w:style>
  <w:style w:type="character" w:customStyle="1" w:styleId="EndnoteTextChar">
    <w:name w:val="Endnote Text Char"/>
    <w:basedOn w:val="DefaultParagraphFont"/>
    <w:link w:val="EndnoteText"/>
    <w:uiPriority w:val="99"/>
    <w:semiHidden/>
    <w:rsid w:val="007E0C34"/>
  </w:style>
  <w:style w:type="character" w:styleId="EndnoteReference">
    <w:name w:val="endnote reference"/>
    <w:basedOn w:val="DefaultParagraphFont"/>
    <w:uiPriority w:val="99"/>
    <w:semiHidden/>
    <w:unhideWhenUsed/>
    <w:rsid w:val="007E0C34"/>
    <w:rPr>
      <w:vertAlign w:val="superscript"/>
    </w:rPr>
  </w:style>
  <w:style w:type="paragraph" w:styleId="Bibliography">
    <w:name w:val="Bibliography"/>
    <w:basedOn w:val="Normal"/>
    <w:next w:val="Normal"/>
    <w:uiPriority w:val="37"/>
    <w:unhideWhenUsed/>
    <w:rsid w:val="002C3A4C"/>
  </w:style>
  <w:style w:type="character" w:customStyle="1" w:styleId="vanity-name">
    <w:name w:val="vanity-name"/>
    <w:basedOn w:val="DefaultParagraphFont"/>
    <w:rsid w:val="002C3A4C"/>
  </w:style>
  <w:style w:type="character" w:customStyle="1" w:styleId="apple-converted-space">
    <w:name w:val="apple-converted-space"/>
    <w:basedOn w:val="DefaultParagraphFont"/>
    <w:rsid w:val="00336D7F"/>
  </w:style>
  <w:style w:type="character" w:customStyle="1" w:styleId="reference-text">
    <w:name w:val="reference-text"/>
    <w:basedOn w:val="DefaultParagraphFont"/>
    <w:rsid w:val="00336D7F"/>
  </w:style>
  <w:style w:type="character" w:customStyle="1" w:styleId="username">
    <w:name w:val="username"/>
    <w:basedOn w:val="DefaultParagraphFont"/>
    <w:rsid w:val="00B42CAF"/>
  </w:style>
  <w:style w:type="character" w:styleId="FollowedHyperlink">
    <w:name w:val="FollowedHyperlink"/>
    <w:basedOn w:val="DefaultParagraphFont"/>
    <w:uiPriority w:val="99"/>
    <w:semiHidden/>
    <w:unhideWhenUsed/>
    <w:rsid w:val="00B42CAF"/>
    <w:rPr>
      <w:color w:val="800080" w:themeColor="followedHyperlink"/>
      <w:u w:val="single"/>
    </w:rPr>
  </w:style>
  <w:style w:type="character" w:styleId="Strong">
    <w:name w:val="Strong"/>
    <w:basedOn w:val="DefaultParagraphFont"/>
    <w:uiPriority w:val="22"/>
    <w:qFormat/>
    <w:rsid w:val="00F53C8A"/>
    <w:rPr>
      <w:b/>
      <w:bCs/>
    </w:rPr>
  </w:style>
  <w:style w:type="paragraph" w:styleId="Revision">
    <w:name w:val="Revision"/>
    <w:hidden/>
    <w:uiPriority w:val="99"/>
    <w:semiHidden/>
    <w:rsid w:val="00CE0313"/>
  </w:style>
  <w:style w:type="character" w:customStyle="1" w:styleId="Heading2Char">
    <w:name w:val="Heading 2 Char"/>
    <w:basedOn w:val="DefaultParagraphFont"/>
    <w:link w:val="Heading2"/>
    <w:uiPriority w:val="9"/>
    <w:rsid w:val="00593915"/>
    <w:rPr>
      <w:rFonts w:asciiTheme="majorHAnsi" w:eastAsiaTheme="majorEastAsia" w:hAnsiTheme="majorHAnsi" w:cstheme="majorBidi"/>
      <w:color w:val="000000" w:themeColor="text1"/>
      <w:sz w:val="24"/>
      <w:szCs w:val="26"/>
    </w:rPr>
  </w:style>
  <w:style w:type="paragraph" w:styleId="DocumentMap">
    <w:name w:val="Document Map"/>
    <w:basedOn w:val="Normal"/>
    <w:link w:val="DocumentMapChar"/>
    <w:uiPriority w:val="99"/>
    <w:semiHidden/>
    <w:unhideWhenUsed/>
    <w:rsid w:val="00816D1D"/>
    <w:rPr>
      <w:sz w:val="24"/>
      <w:szCs w:val="24"/>
    </w:rPr>
  </w:style>
  <w:style w:type="character" w:customStyle="1" w:styleId="DocumentMapChar">
    <w:name w:val="Document Map Char"/>
    <w:basedOn w:val="DefaultParagraphFont"/>
    <w:link w:val="DocumentMap"/>
    <w:uiPriority w:val="99"/>
    <w:semiHidden/>
    <w:rsid w:val="00816D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98">
      <w:bodyDiv w:val="1"/>
      <w:marLeft w:val="0"/>
      <w:marRight w:val="0"/>
      <w:marTop w:val="0"/>
      <w:marBottom w:val="0"/>
      <w:divBdr>
        <w:top w:val="none" w:sz="0" w:space="0" w:color="auto"/>
        <w:left w:val="none" w:sz="0" w:space="0" w:color="auto"/>
        <w:bottom w:val="none" w:sz="0" w:space="0" w:color="auto"/>
        <w:right w:val="none" w:sz="0" w:space="0" w:color="auto"/>
      </w:divBdr>
    </w:div>
    <w:div w:id="22177231">
      <w:bodyDiv w:val="1"/>
      <w:marLeft w:val="0"/>
      <w:marRight w:val="0"/>
      <w:marTop w:val="0"/>
      <w:marBottom w:val="0"/>
      <w:divBdr>
        <w:top w:val="none" w:sz="0" w:space="0" w:color="auto"/>
        <w:left w:val="none" w:sz="0" w:space="0" w:color="auto"/>
        <w:bottom w:val="none" w:sz="0" w:space="0" w:color="auto"/>
        <w:right w:val="none" w:sz="0" w:space="0" w:color="auto"/>
      </w:divBdr>
    </w:div>
    <w:div w:id="138422289">
      <w:bodyDiv w:val="1"/>
      <w:marLeft w:val="0"/>
      <w:marRight w:val="0"/>
      <w:marTop w:val="0"/>
      <w:marBottom w:val="0"/>
      <w:divBdr>
        <w:top w:val="none" w:sz="0" w:space="0" w:color="auto"/>
        <w:left w:val="none" w:sz="0" w:space="0" w:color="auto"/>
        <w:bottom w:val="none" w:sz="0" w:space="0" w:color="auto"/>
        <w:right w:val="none" w:sz="0" w:space="0" w:color="auto"/>
      </w:divBdr>
      <w:divsChild>
        <w:div w:id="144713214">
          <w:marLeft w:val="0"/>
          <w:marRight w:val="0"/>
          <w:marTop w:val="0"/>
          <w:marBottom w:val="0"/>
          <w:divBdr>
            <w:top w:val="none" w:sz="0" w:space="0" w:color="auto"/>
            <w:left w:val="none" w:sz="0" w:space="0" w:color="auto"/>
            <w:bottom w:val="none" w:sz="0" w:space="0" w:color="auto"/>
            <w:right w:val="none" w:sz="0" w:space="0" w:color="auto"/>
          </w:divBdr>
        </w:div>
        <w:div w:id="247158182">
          <w:marLeft w:val="0"/>
          <w:marRight w:val="0"/>
          <w:marTop w:val="0"/>
          <w:marBottom w:val="0"/>
          <w:divBdr>
            <w:top w:val="none" w:sz="0" w:space="0" w:color="auto"/>
            <w:left w:val="none" w:sz="0" w:space="0" w:color="auto"/>
            <w:bottom w:val="none" w:sz="0" w:space="0" w:color="auto"/>
            <w:right w:val="none" w:sz="0" w:space="0" w:color="auto"/>
          </w:divBdr>
        </w:div>
        <w:div w:id="1434860337">
          <w:marLeft w:val="0"/>
          <w:marRight w:val="0"/>
          <w:marTop w:val="0"/>
          <w:marBottom w:val="0"/>
          <w:divBdr>
            <w:top w:val="none" w:sz="0" w:space="0" w:color="auto"/>
            <w:left w:val="none" w:sz="0" w:space="0" w:color="auto"/>
            <w:bottom w:val="none" w:sz="0" w:space="0" w:color="auto"/>
            <w:right w:val="none" w:sz="0" w:space="0" w:color="auto"/>
          </w:divBdr>
        </w:div>
        <w:div w:id="1862549294">
          <w:marLeft w:val="0"/>
          <w:marRight w:val="0"/>
          <w:marTop w:val="0"/>
          <w:marBottom w:val="0"/>
          <w:divBdr>
            <w:top w:val="none" w:sz="0" w:space="0" w:color="auto"/>
            <w:left w:val="none" w:sz="0" w:space="0" w:color="auto"/>
            <w:bottom w:val="none" w:sz="0" w:space="0" w:color="auto"/>
            <w:right w:val="none" w:sz="0" w:space="0" w:color="auto"/>
          </w:divBdr>
        </w:div>
        <w:div w:id="1739746662">
          <w:marLeft w:val="0"/>
          <w:marRight w:val="0"/>
          <w:marTop w:val="0"/>
          <w:marBottom w:val="0"/>
          <w:divBdr>
            <w:top w:val="none" w:sz="0" w:space="0" w:color="auto"/>
            <w:left w:val="none" w:sz="0" w:space="0" w:color="auto"/>
            <w:bottom w:val="none" w:sz="0" w:space="0" w:color="auto"/>
            <w:right w:val="none" w:sz="0" w:space="0" w:color="auto"/>
          </w:divBdr>
        </w:div>
      </w:divsChild>
    </w:div>
    <w:div w:id="221715839">
      <w:bodyDiv w:val="1"/>
      <w:marLeft w:val="0"/>
      <w:marRight w:val="0"/>
      <w:marTop w:val="0"/>
      <w:marBottom w:val="0"/>
      <w:divBdr>
        <w:top w:val="none" w:sz="0" w:space="0" w:color="auto"/>
        <w:left w:val="none" w:sz="0" w:space="0" w:color="auto"/>
        <w:bottom w:val="none" w:sz="0" w:space="0" w:color="auto"/>
        <w:right w:val="none" w:sz="0" w:space="0" w:color="auto"/>
      </w:divBdr>
      <w:divsChild>
        <w:div w:id="1932155571">
          <w:marLeft w:val="806"/>
          <w:marRight w:val="0"/>
          <w:marTop w:val="200"/>
          <w:marBottom w:val="0"/>
          <w:divBdr>
            <w:top w:val="none" w:sz="0" w:space="0" w:color="auto"/>
            <w:left w:val="none" w:sz="0" w:space="0" w:color="auto"/>
            <w:bottom w:val="none" w:sz="0" w:space="0" w:color="auto"/>
            <w:right w:val="none" w:sz="0" w:space="0" w:color="auto"/>
          </w:divBdr>
        </w:div>
        <w:div w:id="54936266">
          <w:marLeft w:val="806"/>
          <w:marRight w:val="0"/>
          <w:marTop w:val="200"/>
          <w:marBottom w:val="0"/>
          <w:divBdr>
            <w:top w:val="none" w:sz="0" w:space="0" w:color="auto"/>
            <w:left w:val="none" w:sz="0" w:space="0" w:color="auto"/>
            <w:bottom w:val="none" w:sz="0" w:space="0" w:color="auto"/>
            <w:right w:val="none" w:sz="0" w:space="0" w:color="auto"/>
          </w:divBdr>
        </w:div>
        <w:div w:id="1458334291">
          <w:marLeft w:val="806"/>
          <w:marRight w:val="0"/>
          <w:marTop w:val="200"/>
          <w:marBottom w:val="0"/>
          <w:divBdr>
            <w:top w:val="none" w:sz="0" w:space="0" w:color="auto"/>
            <w:left w:val="none" w:sz="0" w:space="0" w:color="auto"/>
            <w:bottom w:val="none" w:sz="0" w:space="0" w:color="auto"/>
            <w:right w:val="none" w:sz="0" w:space="0" w:color="auto"/>
          </w:divBdr>
        </w:div>
        <w:div w:id="651444806">
          <w:marLeft w:val="1080"/>
          <w:marRight w:val="0"/>
          <w:marTop w:val="100"/>
          <w:marBottom w:val="0"/>
          <w:divBdr>
            <w:top w:val="none" w:sz="0" w:space="0" w:color="auto"/>
            <w:left w:val="none" w:sz="0" w:space="0" w:color="auto"/>
            <w:bottom w:val="none" w:sz="0" w:space="0" w:color="auto"/>
            <w:right w:val="none" w:sz="0" w:space="0" w:color="auto"/>
          </w:divBdr>
        </w:div>
        <w:div w:id="513152508">
          <w:marLeft w:val="806"/>
          <w:marRight w:val="0"/>
          <w:marTop w:val="200"/>
          <w:marBottom w:val="0"/>
          <w:divBdr>
            <w:top w:val="none" w:sz="0" w:space="0" w:color="auto"/>
            <w:left w:val="none" w:sz="0" w:space="0" w:color="auto"/>
            <w:bottom w:val="none" w:sz="0" w:space="0" w:color="auto"/>
            <w:right w:val="none" w:sz="0" w:space="0" w:color="auto"/>
          </w:divBdr>
        </w:div>
        <w:div w:id="768235072">
          <w:marLeft w:val="1080"/>
          <w:marRight w:val="0"/>
          <w:marTop w:val="100"/>
          <w:marBottom w:val="0"/>
          <w:divBdr>
            <w:top w:val="none" w:sz="0" w:space="0" w:color="auto"/>
            <w:left w:val="none" w:sz="0" w:space="0" w:color="auto"/>
            <w:bottom w:val="none" w:sz="0" w:space="0" w:color="auto"/>
            <w:right w:val="none" w:sz="0" w:space="0" w:color="auto"/>
          </w:divBdr>
        </w:div>
        <w:div w:id="1288009704">
          <w:marLeft w:val="1080"/>
          <w:marRight w:val="0"/>
          <w:marTop w:val="100"/>
          <w:marBottom w:val="0"/>
          <w:divBdr>
            <w:top w:val="none" w:sz="0" w:space="0" w:color="auto"/>
            <w:left w:val="none" w:sz="0" w:space="0" w:color="auto"/>
            <w:bottom w:val="none" w:sz="0" w:space="0" w:color="auto"/>
            <w:right w:val="none" w:sz="0" w:space="0" w:color="auto"/>
          </w:divBdr>
        </w:div>
        <w:div w:id="474184097">
          <w:marLeft w:val="806"/>
          <w:marRight w:val="0"/>
          <w:marTop w:val="200"/>
          <w:marBottom w:val="0"/>
          <w:divBdr>
            <w:top w:val="none" w:sz="0" w:space="0" w:color="auto"/>
            <w:left w:val="none" w:sz="0" w:space="0" w:color="auto"/>
            <w:bottom w:val="none" w:sz="0" w:space="0" w:color="auto"/>
            <w:right w:val="none" w:sz="0" w:space="0" w:color="auto"/>
          </w:divBdr>
        </w:div>
        <w:div w:id="1144859218">
          <w:marLeft w:val="360"/>
          <w:marRight w:val="0"/>
          <w:marTop w:val="200"/>
          <w:marBottom w:val="0"/>
          <w:divBdr>
            <w:top w:val="none" w:sz="0" w:space="0" w:color="auto"/>
            <w:left w:val="none" w:sz="0" w:space="0" w:color="auto"/>
            <w:bottom w:val="none" w:sz="0" w:space="0" w:color="auto"/>
            <w:right w:val="none" w:sz="0" w:space="0" w:color="auto"/>
          </w:divBdr>
        </w:div>
      </w:divsChild>
    </w:div>
    <w:div w:id="251549423">
      <w:bodyDiv w:val="1"/>
      <w:marLeft w:val="0"/>
      <w:marRight w:val="0"/>
      <w:marTop w:val="0"/>
      <w:marBottom w:val="0"/>
      <w:divBdr>
        <w:top w:val="none" w:sz="0" w:space="0" w:color="auto"/>
        <w:left w:val="none" w:sz="0" w:space="0" w:color="auto"/>
        <w:bottom w:val="none" w:sz="0" w:space="0" w:color="auto"/>
        <w:right w:val="none" w:sz="0" w:space="0" w:color="auto"/>
      </w:divBdr>
    </w:div>
    <w:div w:id="286278117">
      <w:bodyDiv w:val="1"/>
      <w:marLeft w:val="0"/>
      <w:marRight w:val="0"/>
      <w:marTop w:val="0"/>
      <w:marBottom w:val="0"/>
      <w:divBdr>
        <w:top w:val="none" w:sz="0" w:space="0" w:color="auto"/>
        <w:left w:val="none" w:sz="0" w:space="0" w:color="auto"/>
        <w:bottom w:val="none" w:sz="0" w:space="0" w:color="auto"/>
        <w:right w:val="none" w:sz="0" w:space="0" w:color="auto"/>
      </w:divBdr>
    </w:div>
    <w:div w:id="313604744">
      <w:bodyDiv w:val="1"/>
      <w:marLeft w:val="0"/>
      <w:marRight w:val="0"/>
      <w:marTop w:val="0"/>
      <w:marBottom w:val="0"/>
      <w:divBdr>
        <w:top w:val="none" w:sz="0" w:space="0" w:color="auto"/>
        <w:left w:val="none" w:sz="0" w:space="0" w:color="auto"/>
        <w:bottom w:val="none" w:sz="0" w:space="0" w:color="auto"/>
        <w:right w:val="none" w:sz="0" w:space="0" w:color="auto"/>
      </w:divBdr>
    </w:div>
    <w:div w:id="559681818">
      <w:bodyDiv w:val="1"/>
      <w:marLeft w:val="0"/>
      <w:marRight w:val="0"/>
      <w:marTop w:val="0"/>
      <w:marBottom w:val="0"/>
      <w:divBdr>
        <w:top w:val="none" w:sz="0" w:space="0" w:color="auto"/>
        <w:left w:val="none" w:sz="0" w:space="0" w:color="auto"/>
        <w:bottom w:val="none" w:sz="0" w:space="0" w:color="auto"/>
        <w:right w:val="none" w:sz="0" w:space="0" w:color="auto"/>
      </w:divBdr>
    </w:div>
    <w:div w:id="671445077">
      <w:bodyDiv w:val="1"/>
      <w:marLeft w:val="0"/>
      <w:marRight w:val="0"/>
      <w:marTop w:val="0"/>
      <w:marBottom w:val="0"/>
      <w:divBdr>
        <w:top w:val="none" w:sz="0" w:space="0" w:color="auto"/>
        <w:left w:val="none" w:sz="0" w:space="0" w:color="auto"/>
        <w:bottom w:val="none" w:sz="0" w:space="0" w:color="auto"/>
        <w:right w:val="none" w:sz="0" w:space="0" w:color="auto"/>
      </w:divBdr>
    </w:div>
    <w:div w:id="674259437">
      <w:bodyDiv w:val="1"/>
      <w:marLeft w:val="0"/>
      <w:marRight w:val="0"/>
      <w:marTop w:val="0"/>
      <w:marBottom w:val="0"/>
      <w:divBdr>
        <w:top w:val="none" w:sz="0" w:space="0" w:color="auto"/>
        <w:left w:val="none" w:sz="0" w:space="0" w:color="auto"/>
        <w:bottom w:val="none" w:sz="0" w:space="0" w:color="auto"/>
        <w:right w:val="none" w:sz="0" w:space="0" w:color="auto"/>
      </w:divBdr>
    </w:div>
    <w:div w:id="780535660">
      <w:bodyDiv w:val="1"/>
      <w:marLeft w:val="0"/>
      <w:marRight w:val="0"/>
      <w:marTop w:val="0"/>
      <w:marBottom w:val="0"/>
      <w:divBdr>
        <w:top w:val="none" w:sz="0" w:space="0" w:color="auto"/>
        <w:left w:val="none" w:sz="0" w:space="0" w:color="auto"/>
        <w:bottom w:val="none" w:sz="0" w:space="0" w:color="auto"/>
        <w:right w:val="none" w:sz="0" w:space="0" w:color="auto"/>
      </w:divBdr>
    </w:div>
    <w:div w:id="874924634">
      <w:bodyDiv w:val="1"/>
      <w:marLeft w:val="0"/>
      <w:marRight w:val="0"/>
      <w:marTop w:val="0"/>
      <w:marBottom w:val="0"/>
      <w:divBdr>
        <w:top w:val="none" w:sz="0" w:space="0" w:color="auto"/>
        <w:left w:val="none" w:sz="0" w:space="0" w:color="auto"/>
        <w:bottom w:val="none" w:sz="0" w:space="0" w:color="auto"/>
        <w:right w:val="none" w:sz="0" w:space="0" w:color="auto"/>
      </w:divBdr>
      <w:divsChild>
        <w:div w:id="220405563">
          <w:marLeft w:val="360"/>
          <w:marRight w:val="0"/>
          <w:marTop w:val="200"/>
          <w:marBottom w:val="0"/>
          <w:divBdr>
            <w:top w:val="none" w:sz="0" w:space="0" w:color="auto"/>
            <w:left w:val="none" w:sz="0" w:space="0" w:color="auto"/>
            <w:bottom w:val="none" w:sz="0" w:space="0" w:color="auto"/>
            <w:right w:val="none" w:sz="0" w:space="0" w:color="auto"/>
          </w:divBdr>
        </w:div>
        <w:div w:id="955989479">
          <w:marLeft w:val="360"/>
          <w:marRight w:val="0"/>
          <w:marTop w:val="200"/>
          <w:marBottom w:val="0"/>
          <w:divBdr>
            <w:top w:val="none" w:sz="0" w:space="0" w:color="auto"/>
            <w:left w:val="none" w:sz="0" w:space="0" w:color="auto"/>
            <w:bottom w:val="none" w:sz="0" w:space="0" w:color="auto"/>
            <w:right w:val="none" w:sz="0" w:space="0" w:color="auto"/>
          </w:divBdr>
        </w:div>
        <w:div w:id="1200126771">
          <w:marLeft w:val="1080"/>
          <w:marRight w:val="0"/>
          <w:marTop w:val="100"/>
          <w:marBottom w:val="0"/>
          <w:divBdr>
            <w:top w:val="none" w:sz="0" w:space="0" w:color="auto"/>
            <w:left w:val="none" w:sz="0" w:space="0" w:color="auto"/>
            <w:bottom w:val="none" w:sz="0" w:space="0" w:color="auto"/>
            <w:right w:val="none" w:sz="0" w:space="0" w:color="auto"/>
          </w:divBdr>
        </w:div>
        <w:div w:id="1000156283">
          <w:marLeft w:val="1800"/>
          <w:marRight w:val="0"/>
          <w:marTop w:val="100"/>
          <w:marBottom w:val="0"/>
          <w:divBdr>
            <w:top w:val="none" w:sz="0" w:space="0" w:color="auto"/>
            <w:left w:val="none" w:sz="0" w:space="0" w:color="auto"/>
            <w:bottom w:val="none" w:sz="0" w:space="0" w:color="auto"/>
            <w:right w:val="none" w:sz="0" w:space="0" w:color="auto"/>
          </w:divBdr>
        </w:div>
        <w:div w:id="1537504713">
          <w:marLeft w:val="1800"/>
          <w:marRight w:val="0"/>
          <w:marTop w:val="100"/>
          <w:marBottom w:val="0"/>
          <w:divBdr>
            <w:top w:val="none" w:sz="0" w:space="0" w:color="auto"/>
            <w:left w:val="none" w:sz="0" w:space="0" w:color="auto"/>
            <w:bottom w:val="none" w:sz="0" w:space="0" w:color="auto"/>
            <w:right w:val="none" w:sz="0" w:space="0" w:color="auto"/>
          </w:divBdr>
        </w:div>
        <w:div w:id="1813012996">
          <w:marLeft w:val="1080"/>
          <w:marRight w:val="0"/>
          <w:marTop w:val="100"/>
          <w:marBottom w:val="0"/>
          <w:divBdr>
            <w:top w:val="none" w:sz="0" w:space="0" w:color="auto"/>
            <w:left w:val="none" w:sz="0" w:space="0" w:color="auto"/>
            <w:bottom w:val="none" w:sz="0" w:space="0" w:color="auto"/>
            <w:right w:val="none" w:sz="0" w:space="0" w:color="auto"/>
          </w:divBdr>
        </w:div>
        <w:div w:id="1478952529">
          <w:marLeft w:val="1080"/>
          <w:marRight w:val="0"/>
          <w:marTop w:val="100"/>
          <w:marBottom w:val="0"/>
          <w:divBdr>
            <w:top w:val="none" w:sz="0" w:space="0" w:color="auto"/>
            <w:left w:val="none" w:sz="0" w:space="0" w:color="auto"/>
            <w:bottom w:val="none" w:sz="0" w:space="0" w:color="auto"/>
            <w:right w:val="none" w:sz="0" w:space="0" w:color="auto"/>
          </w:divBdr>
        </w:div>
        <w:div w:id="1006321544">
          <w:marLeft w:val="1080"/>
          <w:marRight w:val="0"/>
          <w:marTop w:val="100"/>
          <w:marBottom w:val="0"/>
          <w:divBdr>
            <w:top w:val="none" w:sz="0" w:space="0" w:color="auto"/>
            <w:left w:val="none" w:sz="0" w:space="0" w:color="auto"/>
            <w:bottom w:val="none" w:sz="0" w:space="0" w:color="auto"/>
            <w:right w:val="none" w:sz="0" w:space="0" w:color="auto"/>
          </w:divBdr>
        </w:div>
        <w:div w:id="1804155630">
          <w:marLeft w:val="1800"/>
          <w:marRight w:val="0"/>
          <w:marTop w:val="100"/>
          <w:marBottom w:val="0"/>
          <w:divBdr>
            <w:top w:val="none" w:sz="0" w:space="0" w:color="auto"/>
            <w:left w:val="none" w:sz="0" w:space="0" w:color="auto"/>
            <w:bottom w:val="none" w:sz="0" w:space="0" w:color="auto"/>
            <w:right w:val="none" w:sz="0" w:space="0" w:color="auto"/>
          </w:divBdr>
        </w:div>
        <w:div w:id="2030179105">
          <w:marLeft w:val="1800"/>
          <w:marRight w:val="0"/>
          <w:marTop w:val="100"/>
          <w:marBottom w:val="0"/>
          <w:divBdr>
            <w:top w:val="none" w:sz="0" w:space="0" w:color="auto"/>
            <w:left w:val="none" w:sz="0" w:space="0" w:color="auto"/>
            <w:bottom w:val="none" w:sz="0" w:space="0" w:color="auto"/>
            <w:right w:val="none" w:sz="0" w:space="0" w:color="auto"/>
          </w:divBdr>
        </w:div>
        <w:div w:id="1798983078">
          <w:marLeft w:val="1080"/>
          <w:marRight w:val="0"/>
          <w:marTop w:val="100"/>
          <w:marBottom w:val="0"/>
          <w:divBdr>
            <w:top w:val="none" w:sz="0" w:space="0" w:color="auto"/>
            <w:left w:val="none" w:sz="0" w:space="0" w:color="auto"/>
            <w:bottom w:val="none" w:sz="0" w:space="0" w:color="auto"/>
            <w:right w:val="none" w:sz="0" w:space="0" w:color="auto"/>
          </w:divBdr>
        </w:div>
        <w:div w:id="172768348">
          <w:marLeft w:val="360"/>
          <w:marRight w:val="0"/>
          <w:marTop w:val="200"/>
          <w:marBottom w:val="0"/>
          <w:divBdr>
            <w:top w:val="none" w:sz="0" w:space="0" w:color="auto"/>
            <w:left w:val="none" w:sz="0" w:space="0" w:color="auto"/>
            <w:bottom w:val="none" w:sz="0" w:space="0" w:color="auto"/>
            <w:right w:val="none" w:sz="0" w:space="0" w:color="auto"/>
          </w:divBdr>
        </w:div>
      </w:divsChild>
    </w:div>
    <w:div w:id="902986202">
      <w:bodyDiv w:val="1"/>
      <w:marLeft w:val="0"/>
      <w:marRight w:val="0"/>
      <w:marTop w:val="0"/>
      <w:marBottom w:val="0"/>
      <w:divBdr>
        <w:top w:val="none" w:sz="0" w:space="0" w:color="auto"/>
        <w:left w:val="none" w:sz="0" w:space="0" w:color="auto"/>
        <w:bottom w:val="none" w:sz="0" w:space="0" w:color="auto"/>
        <w:right w:val="none" w:sz="0" w:space="0" w:color="auto"/>
      </w:divBdr>
    </w:div>
    <w:div w:id="1031689568">
      <w:bodyDiv w:val="1"/>
      <w:marLeft w:val="0"/>
      <w:marRight w:val="0"/>
      <w:marTop w:val="0"/>
      <w:marBottom w:val="0"/>
      <w:divBdr>
        <w:top w:val="none" w:sz="0" w:space="0" w:color="auto"/>
        <w:left w:val="none" w:sz="0" w:space="0" w:color="auto"/>
        <w:bottom w:val="none" w:sz="0" w:space="0" w:color="auto"/>
        <w:right w:val="none" w:sz="0" w:space="0" w:color="auto"/>
      </w:divBdr>
    </w:div>
    <w:div w:id="1036194537">
      <w:bodyDiv w:val="1"/>
      <w:marLeft w:val="0"/>
      <w:marRight w:val="0"/>
      <w:marTop w:val="0"/>
      <w:marBottom w:val="0"/>
      <w:divBdr>
        <w:top w:val="none" w:sz="0" w:space="0" w:color="auto"/>
        <w:left w:val="none" w:sz="0" w:space="0" w:color="auto"/>
        <w:bottom w:val="none" w:sz="0" w:space="0" w:color="auto"/>
        <w:right w:val="none" w:sz="0" w:space="0" w:color="auto"/>
      </w:divBdr>
    </w:div>
    <w:div w:id="1269577822">
      <w:bodyDiv w:val="1"/>
      <w:marLeft w:val="0"/>
      <w:marRight w:val="0"/>
      <w:marTop w:val="0"/>
      <w:marBottom w:val="0"/>
      <w:divBdr>
        <w:top w:val="none" w:sz="0" w:space="0" w:color="auto"/>
        <w:left w:val="none" w:sz="0" w:space="0" w:color="auto"/>
        <w:bottom w:val="none" w:sz="0" w:space="0" w:color="auto"/>
        <w:right w:val="none" w:sz="0" w:space="0" w:color="auto"/>
      </w:divBdr>
      <w:divsChild>
        <w:div w:id="789860910">
          <w:marLeft w:val="360"/>
          <w:marRight w:val="0"/>
          <w:marTop w:val="200"/>
          <w:marBottom w:val="0"/>
          <w:divBdr>
            <w:top w:val="none" w:sz="0" w:space="0" w:color="auto"/>
            <w:left w:val="none" w:sz="0" w:space="0" w:color="auto"/>
            <w:bottom w:val="none" w:sz="0" w:space="0" w:color="auto"/>
            <w:right w:val="none" w:sz="0" w:space="0" w:color="auto"/>
          </w:divBdr>
        </w:div>
        <w:div w:id="2067146317">
          <w:marLeft w:val="360"/>
          <w:marRight w:val="0"/>
          <w:marTop w:val="200"/>
          <w:marBottom w:val="0"/>
          <w:divBdr>
            <w:top w:val="none" w:sz="0" w:space="0" w:color="auto"/>
            <w:left w:val="none" w:sz="0" w:space="0" w:color="auto"/>
            <w:bottom w:val="none" w:sz="0" w:space="0" w:color="auto"/>
            <w:right w:val="none" w:sz="0" w:space="0" w:color="auto"/>
          </w:divBdr>
        </w:div>
        <w:div w:id="46147210">
          <w:marLeft w:val="360"/>
          <w:marRight w:val="0"/>
          <w:marTop w:val="200"/>
          <w:marBottom w:val="0"/>
          <w:divBdr>
            <w:top w:val="none" w:sz="0" w:space="0" w:color="auto"/>
            <w:left w:val="none" w:sz="0" w:space="0" w:color="auto"/>
            <w:bottom w:val="none" w:sz="0" w:space="0" w:color="auto"/>
            <w:right w:val="none" w:sz="0" w:space="0" w:color="auto"/>
          </w:divBdr>
        </w:div>
        <w:div w:id="1576428987">
          <w:marLeft w:val="360"/>
          <w:marRight w:val="0"/>
          <w:marTop w:val="200"/>
          <w:marBottom w:val="0"/>
          <w:divBdr>
            <w:top w:val="none" w:sz="0" w:space="0" w:color="auto"/>
            <w:left w:val="none" w:sz="0" w:space="0" w:color="auto"/>
            <w:bottom w:val="none" w:sz="0" w:space="0" w:color="auto"/>
            <w:right w:val="none" w:sz="0" w:space="0" w:color="auto"/>
          </w:divBdr>
        </w:div>
        <w:div w:id="2130195735">
          <w:marLeft w:val="1080"/>
          <w:marRight w:val="0"/>
          <w:marTop w:val="100"/>
          <w:marBottom w:val="0"/>
          <w:divBdr>
            <w:top w:val="none" w:sz="0" w:space="0" w:color="auto"/>
            <w:left w:val="none" w:sz="0" w:space="0" w:color="auto"/>
            <w:bottom w:val="none" w:sz="0" w:space="0" w:color="auto"/>
            <w:right w:val="none" w:sz="0" w:space="0" w:color="auto"/>
          </w:divBdr>
        </w:div>
        <w:div w:id="62484756">
          <w:marLeft w:val="1800"/>
          <w:marRight w:val="0"/>
          <w:marTop w:val="100"/>
          <w:marBottom w:val="0"/>
          <w:divBdr>
            <w:top w:val="none" w:sz="0" w:space="0" w:color="auto"/>
            <w:left w:val="none" w:sz="0" w:space="0" w:color="auto"/>
            <w:bottom w:val="none" w:sz="0" w:space="0" w:color="auto"/>
            <w:right w:val="none" w:sz="0" w:space="0" w:color="auto"/>
          </w:divBdr>
        </w:div>
        <w:div w:id="1944610806">
          <w:marLeft w:val="1800"/>
          <w:marRight w:val="0"/>
          <w:marTop w:val="100"/>
          <w:marBottom w:val="0"/>
          <w:divBdr>
            <w:top w:val="none" w:sz="0" w:space="0" w:color="auto"/>
            <w:left w:val="none" w:sz="0" w:space="0" w:color="auto"/>
            <w:bottom w:val="none" w:sz="0" w:space="0" w:color="auto"/>
            <w:right w:val="none" w:sz="0" w:space="0" w:color="auto"/>
          </w:divBdr>
        </w:div>
        <w:div w:id="351304081">
          <w:marLeft w:val="1080"/>
          <w:marRight w:val="0"/>
          <w:marTop w:val="100"/>
          <w:marBottom w:val="0"/>
          <w:divBdr>
            <w:top w:val="none" w:sz="0" w:space="0" w:color="auto"/>
            <w:left w:val="none" w:sz="0" w:space="0" w:color="auto"/>
            <w:bottom w:val="none" w:sz="0" w:space="0" w:color="auto"/>
            <w:right w:val="none" w:sz="0" w:space="0" w:color="auto"/>
          </w:divBdr>
        </w:div>
        <w:div w:id="1766340047">
          <w:marLeft w:val="1080"/>
          <w:marRight w:val="0"/>
          <w:marTop w:val="100"/>
          <w:marBottom w:val="0"/>
          <w:divBdr>
            <w:top w:val="none" w:sz="0" w:space="0" w:color="auto"/>
            <w:left w:val="none" w:sz="0" w:space="0" w:color="auto"/>
            <w:bottom w:val="none" w:sz="0" w:space="0" w:color="auto"/>
            <w:right w:val="none" w:sz="0" w:space="0" w:color="auto"/>
          </w:divBdr>
        </w:div>
        <w:div w:id="929512067">
          <w:marLeft w:val="1800"/>
          <w:marRight w:val="0"/>
          <w:marTop w:val="100"/>
          <w:marBottom w:val="0"/>
          <w:divBdr>
            <w:top w:val="none" w:sz="0" w:space="0" w:color="auto"/>
            <w:left w:val="none" w:sz="0" w:space="0" w:color="auto"/>
            <w:bottom w:val="none" w:sz="0" w:space="0" w:color="auto"/>
            <w:right w:val="none" w:sz="0" w:space="0" w:color="auto"/>
          </w:divBdr>
        </w:div>
        <w:div w:id="1221592563">
          <w:marLeft w:val="1080"/>
          <w:marRight w:val="0"/>
          <w:marTop w:val="100"/>
          <w:marBottom w:val="0"/>
          <w:divBdr>
            <w:top w:val="none" w:sz="0" w:space="0" w:color="auto"/>
            <w:left w:val="none" w:sz="0" w:space="0" w:color="auto"/>
            <w:bottom w:val="none" w:sz="0" w:space="0" w:color="auto"/>
            <w:right w:val="none" w:sz="0" w:space="0" w:color="auto"/>
          </w:divBdr>
        </w:div>
      </w:divsChild>
    </w:div>
    <w:div w:id="1284457082">
      <w:bodyDiv w:val="1"/>
      <w:marLeft w:val="0"/>
      <w:marRight w:val="0"/>
      <w:marTop w:val="0"/>
      <w:marBottom w:val="0"/>
      <w:divBdr>
        <w:top w:val="none" w:sz="0" w:space="0" w:color="auto"/>
        <w:left w:val="none" w:sz="0" w:space="0" w:color="auto"/>
        <w:bottom w:val="none" w:sz="0" w:space="0" w:color="auto"/>
        <w:right w:val="none" w:sz="0" w:space="0" w:color="auto"/>
      </w:divBdr>
      <w:divsChild>
        <w:div w:id="1747729883">
          <w:marLeft w:val="360"/>
          <w:marRight w:val="0"/>
          <w:marTop w:val="200"/>
          <w:marBottom w:val="0"/>
          <w:divBdr>
            <w:top w:val="none" w:sz="0" w:space="0" w:color="auto"/>
            <w:left w:val="none" w:sz="0" w:space="0" w:color="auto"/>
            <w:bottom w:val="none" w:sz="0" w:space="0" w:color="auto"/>
            <w:right w:val="none" w:sz="0" w:space="0" w:color="auto"/>
          </w:divBdr>
        </w:div>
        <w:div w:id="1100103345">
          <w:marLeft w:val="360"/>
          <w:marRight w:val="0"/>
          <w:marTop w:val="200"/>
          <w:marBottom w:val="0"/>
          <w:divBdr>
            <w:top w:val="none" w:sz="0" w:space="0" w:color="auto"/>
            <w:left w:val="none" w:sz="0" w:space="0" w:color="auto"/>
            <w:bottom w:val="none" w:sz="0" w:space="0" w:color="auto"/>
            <w:right w:val="none" w:sz="0" w:space="0" w:color="auto"/>
          </w:divBdr>
        </w:div>
        <w:div w:id="550534565">
          <w:marLeft w:val="360"/>
          <w:marRight w:val="0"/>
          <w:marTop w:val="200"/>
          <w:marBottom w:val="0"/>
          <w:divBdr>
            <w:top w:val="none" w:sz="0" w:space="0" w:color="auto"/>
            <w:left w:val="none" w:sz="0" w:space="0" w:color="auto"/>
            <w:bottom w:val="none" w:sz="0" w:space="0" w:color="auto"/>
            <w:right w:val="none" w:sz="0" w:space="0" w:color="auto"/>
          </w:divBdr>
        </w:div>
        <w:div w:id="1693846034">
          <w:marLeft w:val="360"/>
          <w:marRight w:val="0"/>
          <w:marTop w:val="200"/>
          <w:marBottom w:val="0"/>
          <w:divBdr>
            <w:top w:val="none" w:sz="0" w:space="0" w:color="auto"/>
            <w:left w:val="none" w:sz="0" w:space="0" w:color="auto"/>
            <w:bottom w:val="none" w:sz="0" w:space="0" w:color="auto"/>
            <w:right w:val="none" w:sz="0" w:space="0" w:color="auto"/>
          </w:divBdr>
        </w:div>
        <w:div w:id="1997873108">
          <w:marLeft w:val="1080"/>
          <w:marRight w:val="0"/>
          <w:marTop w:val="100"/>
          <w:marBottom w:val="0"/>
          <w:divBdr>
            <w:top w:val="none" w:sz="0" w:space="0" w:color="auto"/>
            <w:left w:val="none" w:sz="0" w:space="0" w:color="auto"/>
            <w:bottom w:val="none" w:sz="0" w:space="0" w:color="auto"/>
            <w:right w:val="none" w:sz="0" w:space="0" w:color="auto"/>
          </w:divBdr>
        </w:div>
        <w:div w:id="660236729">
          <w:marLeft w:val="1800"/>
          <w:marRight w:val="0"/>
          <w:marTop w:val="100"/>
          <w:marBottom w:val="0"/>
          <w:divBdr>
            <w:top w:val="none" w:sz="0" w:space="0" w:color="auto"/>
            <w:left w:val="none" w:sz="0" w:space="0" w:color="auto"/>
            <w:bottom w:val="none" w:sz="0" w:space="0" w:color="auto"/>
            <w:right w:val="none" w:sz="0" w:space="0" w:color="auto"/>
          </w:divBdr>
        </w:div>
        <w:div w:id="1649437849">
          <w:marLeft w:val="1800"/>
          <w:marRight w:val="0"/>
          <w:marTop w:val="100"/>
          <w:marBottom w:val="0"/>
          <w:divBdr>
            <w:top w:val="none" w:sz="0" w:space="0" w:color="auto"/>
            <w:left w:val="none" w:sz="0" w:space="0" w:color="auto"/>
            <w:bottom w:val="none" w:sz="0" w:space="0" w:color="auto"/>
            <w:right w:val="none" w:sz="0" w:space="0" w:color="auto"/>
          </w:divBdr>
        </w:div>
        <w:div w:id="159590824">
          <w:marLeft w:val="1080"/>
          <w:marRight w:val="0"/>
          <w:marTop w:val="100"/>
          <w:marBottom w:val="0"/>
          <w:divBdr>
            <w:top w:val="none" w:sz="0" w:space="0" w:color="auto"/>
            <w:left w:val="none" w:sz="0" w:space="0" w:color="auto"/>
            <w:bottom w:val="none" w:sz="0" w:space="0" w:color="auto"/>
            <w:right w:val="none" w:sz="0" w:space="0" w:color="auto"/>
          </w:divBdr>
        </w:div>
        <w:div w:id="159661576">
          <w:marLeft w:val="1080"/>
          <w:marRight w:val="0"/>
          <w:marTop w:val="100"/>
          <w:marBottom w:val="0"/>
          <w:divBdr>
            <w:top w:val="none" w:sz="0" w:space="0" w:color="auto"/>
            <w:left w:val="none" w:sz="0" w:space="0" w:color="auto"/>
            <w:bottom w:val="none" w:sz="0" w:space="0" w:color="auto"/>
            <w:right w:val="none" w:sz="0" w:space="0" w:color="auto"/>
          </w:divBdr>
        </w:div>
        <w:div w:id="1025711789">
          <w:marLeft w:val="1800"/>
          <w:marRight w:val="0"/>
          <w:marTop w:val="100"/>
          <w:marBottom w:val="0"/>
          <w:divBdr>
            <w:top w:val="none" w:sz="0" w:space="0" w:color="auto"/>
            <w:left w:val="none" w:sz="0" w:space="0" w:color="auto"/>
            <w:bottom w:val="none" w:sz="0" w:space="0" w:color="auto"/>
            <w:right w:val="none" w:sz="0" w:space="0" w:color="auto"/>
          </w:divBdr>
        </w:div>
        <w:div w:id="85464261">
          <w:marLeft w:val="1080"/>
          <w:marRight w:val="0"/>
          <w:marTop w:val="100"/>
          <w:marBottom w:val="0"/>
          <w:divBdr>
            <w:top w:val="none" w:sz="0" w:space="0" w:color="auto"/>
            <w:left w:val="none" w:sz="0" w:space="0" w:color="auto"/>
            <w:bottom w:val="none" w:sz="0" w:space="0" w:color="auto"/>
            <w:right w:val="none" w:sz="0" w:space="0" w:color="auto"/>
          </w:divBdr>
        </w:div>
      </w:divsChild>
    </w:div>
    <w:div w:id="1328484111">
      <w:bodyDiv w:val="1"/>
      <w:marLeft w:val="0"/>
      <w:marRight w:val="0"/>
      <w:marTop w:val="0"/>
      <w:marBottom w:val="0"/>
      <w:divBdr>
        <w:top w:val="none" w:sz="0" w:space="0" w:color="auto"/>
        <w:left w:val="none" w:sz="0" w:space="0" w:color="auto"/>
        <w:bottom w:val="none" w:sz="0" w:space="0" w:color="auto"/>
        <w:right w:val="none" w:sz="0" w:space="0" w:color="auto"/>
      </w:divBdr>
    </w:div>
    <w:div w:id="1330984606">
      <w:bodyDiv w:val="1"/>
      <w:marLeft w:val="0"/>
      <w:marRight w:val="0"/>
      <w:marTop w:val="0"/>
      <w:marBottom w:val="0"/>
      <w:divBdr>
        <w:top w:val="none" w:sz="0" w:space="0" w:color="auto"/>
        <w:left w:val="none" w:sz="0" w:space="0" w:color="auto"/>
        <w:bottom w:val="none" w:sz="0" w:space="0" w:color="auto"/>
        <w:right w:val="none" w:sz="0" w:space="0" w:color="auto"/>
      </w:divBdr>
    </w:div>
    <w:div w:id="1415319121">
      <w:bodyDiv w:val="1"/>
      <w:marLeft w:val="0"/>
      <w:marRight w:val="0"/>
      <w:marTop w:val="0"/>
      <w:marBottom w:val="0"/>
      <w:divBdr>
        <w:top w:val="none" w:sz="0" w:space="0" w:color="auto"/>
        <w:left w:val="none" w:sz="0" w:space="0" w:color="auto"/>
        <w:bottom w:val="none" w:sz="0" w:space="0" w:color="auto"/>
        <w:right w:val="none" w:sz="0" w:space="0" w:color="auto"/>
      </w:divBdr>
    </w:div>
    <w:div w:id="1429548334">
      <w:bodyDiv w:val="1"/>
      <w:marLeft w:val="0"/>
      <w:marRight w:val="0"/>
      <w:marTop w:val="0"/>
      <w:marBottom w:val="0"/>
      <w:divBdr>
        <w:top w:val="none" w:sz="0" w:space="0" w:color="auto"/>
        <w:left w:val="none" w:sz="0" w:space="0" w:color="auto"/>
        <w:bottom w:val="none" w:sz="0" w:space="0" w:color="auto"/>
        <w:right w:val="none" w:sz="0" w:space="0" w:color="auto"/>
      </w:divBdr>
    </w:div>
    <w:div w:id="1434672477">
      <w:bodyDiv w:val="1"/>
      <w:marLeft w:val="0"/>
      <w:marRight w:val="0"/>
      <w:marTop w:val="0"/>
      <w:marBottom w:val="0"/>
      <w:divBdr>
        <w:top w:val="none" w:sz="0" w:space="0" w:color="auto"/>
        <w:left w:val="none" w:sz="0" w:space="0" w:color="auto"/>
        <w:bottom w:val="none" w:sz="0" w:space="0" w:color="auto"/>
        <w:right w:val="none" w:sz="0" w:space="0" w:color="auto"/>
      </w:divBdr>
    </w:div>
    <w:div w:id="1483505230">
      <w:bodyDiv w:val="1"/>
      <w:marLeft w:val="0"/>
      <w:marRight w:val="0"/>
      <w:marTop w:val="0"/>
      <w:marBottom w:val="0"/>
      <w:divBdr>
        <w:top w:val="none" w:sz="0" w:space="0" w:color="auto"/>
        <w:left w:val="none" w:sz="0" w:space="0" w:color="auto"/>
        <w:bottom w:val="none" w:sz="0" w:space="0" w:color="auto"/>
        <w:right w:val="none" w:sz="0" w:space="0" w:color="auto"/>
      </w:divBdr>
    </w:div>
    <w:div w:id="1516773018">
      <w:bodyDiv w:val="1"/>
      <w:marLeft w:val="0"/>
      <w:marRight w:val="0"/>
      <w:marTop w:val="0"/>
      <w:marBottom w:val="0"/>
      <w:divBdr>
        <w:top w:val="none" w:sz="0" w:space="0" w:color="auto"/>
        <w:left w:val="none" w:sz="0" w:space="0" w:color="auto"/>
        <w:bottom w:val="none" w:sz="0" w:space="0" w:color="auto"/>
        <w:right w:val="none" w:sz="0" w:space="0" w:color="auto"/>
      </w:divBdr>
    </w:div>
    <w:div w:id="1629898915">
      <w:bodyDiv w:val="1"/>
      <w:marLeft w:val="0"/>
      <w:marRight w:val="0"/>
      <w:marTop w:val="0"/>
      <w:marBottom w:val="0"/>
      <w:divBdr>
        <w:top w:val="none" w:sz="0" w:space="0" w:color="auto"/>
        <w:left w:val="none" w:sz="0" w:space="0" w:color="auto"/>
        <w:bottom w:val="none" w:sz="0" w:space="0" w:color="auto"/>
        <w:right w:val="none" w:sz="0" w:space="0" w:color="auto"/>
      </w:divBdr>
    </w:div>
    <w:div w:id="1643003618">
      <w:bodyDiv w:val="1"/>
      <w:marLeft w:val="0"/>
      <w:marRight w:val="0"/>
      <w:marTop w:val="0"/>
      <w:marBottom w:val="0"/>
      <w:divBdr>
        <w:top w:val="none" w:sz="0" w:space="0" w:color="auto"/>
        <w:left w:val="none" w:sz="0" w:space="0" w:color="auto"/>
        <w:bottom w:val="none" w:sz="0" w:space="0" w:color="auto"/>
        <w:right w:val="none" w:sz="0" w:space="0" w:color="auto"/>
      </w:divBdr>
      <w:divsChild>
        <w:div w:id="1636332394">
          <w:marLeft w:val="0"/>
          <w:marRight w:val="0"/>
          <w:marTop w:val="0"/>
          <w:marBottom w:val="0"/>
          <w:divBdr>
            <w:top w:val="none" w:sz="0" w:space="0" w:color="auto"/>
            <w:left w:val="none" w:sz="0" w:space="0" w:color="auto"/>
            <w:bottom w:val="none" w:sz="0" w:space="0" w:color="auto"/>
            <w:right w:val="none" w:sz="0" w:space="0" w:color="auto"/>
          </w:divBdr>
          <w:divsChild>
            <w:div w:id="1359239013">
              <w:marLeft w:val="0"/>
              <w:marRight w:val="0"/>
              <w:marTop w:val="0"/>
              <w:marBottom w:val="0"/>
              <w:divBdr>
                <w:top w:val="none" w:sz="0" w:space="0" w:color="auto"/>
                <w:left w:val="none" w:sz="0" w:space="0" w:color="auto"/>
                <w:bottom w:val="none" w:sz="0" w:space="0" w:color="auto"/>
                <w:right w:val="none" w:sz="0" w:space="0" w:color="auto"/>
              </w:divBdr>
              <w:divsChild>
                <w:div w:id="1848714868">
                  <w:marLeft w:val="0"/>
                  <w:marRight w:val="0"/>
                  <w:marTop w:val="0"/>
                  <w:marBottom w:val="0"/>
                  <w:divBdr>
                    <w:top w:val="none" w:sz="0" w:space="0" w:color="auto"/>
                    <w:left w:val="none" w:sz="0" w:space="0" w:color="auto"/>
                    <w:bottom w:val="none" w:sz="0" w:space="0" w:color="auto"/>
                    <w:right w:val="none" w:sz="0" w:space="0" w:color="auto"/>
                  </w:divBdr>
                  <w:divsChild>
                    <w:div w:id="1014918051">
                      <w:marLeft w:val="0"/>
                      <w:marRight w:val="0"/>
                      <w:marTop w:val="0"/>
                      <w:marBottom w:val="0"/>
                      <w:divBdr>
                        <w:top w:val="none" w:sz="0" w:space="0" w:color="auto"/>
                        <w:left w:val="none" w:sz="0" w:space="0" w:color="auto"/>
                        <w:bottom w:val="none" w:sz="0" w:space="0" w:color="auto"/>
                        <w:right w:val="none" w:sz="0" w:space="0" w:color="auto"/>
                      </w:divBdr>
                      <w:divsChild>
                        <w:div w:id="942542193">
                          <w:marLeft w:val="0"/>
                          <w:marRight w:val="0"/>
                          <w:marTop w:val="0"/>
                          <w:marBottom w:val="0"/>
                          <w:divBdr>
                            <w:top w:val="none" w:sz="0" w:space="0" w:color="auto"/>
                            <w:left w:val="none" w:sz="0" w:space="0" w:color="auto"/>
                            <w:bottom w:val="none" w:sz="0" w:space="0" w:color="auto"/>
                            <w:right w:val="none" w:sz="0" w:space="0" w:color="auto"/>
                          </w:divBdr>
                          <w:divsChild>
                            <w:div w:id="1899170922">
                              <w:marLeft w:val="0"/>
                              <w:marRight w:val="0"/>
                              <w:marTop w:val="0"/>
                              <w:marBottom w:val="0"/>
                              <w:divBdr>
                                <w:top w:val="none" w:sz="0" w:space="0" w:color="auto"/>
                                <w:left w:val="none" w:sz="0" w:space="0" w:color="auto"/>
                                <w:bottom w:val="none" w:sz="0" w:space="0" w:color="auto"/>
                                <w:right w:val="none" w:sz="0" w:space="0" w:color="auto"/>
                              </w:divBdr>
                              <w:divsChild>
                                <w:div w:id="1901557721">
                                  <w:marLeft w:val="0"/>
                                  <w:marRight w:val="0"/>
                                  <w:marTop w:val="0"/>
                                  <w:marBottom w:val="0"/>
                                  <w:divBdr>
                                    <w:top w:val="none" w:sz="0" w:space="0" w:color="auto"/>
                                    <w:left w:val="none" w:sz="0" w:space="0" w:color="auto"/>
                                    <w:bottom w:val="none" w:sz="0" w:space="0" w:color="auto"/>
                                    <w:right w:val="none" w:sz="0" w:space="0" w:color="auto"/>
                                  </w:divBdr>
                                  <w:divsChild>
                                    <w:div w:id="1949653252">
                                      <w:marLeft w:val="0"/>
                                      <w:marRight w:val="0"/>
                                      <w:marTop w:val="0"/>
                                      <w:marBottom w:val="0"/>
                                      <w:divBdr>
                                        <w:top w:val="none" w:sz="0" w:space="0" w:color="auto"/>
                                        <w:left w:val="none" w:sz="0" w:space="0" w:color="auto"/>
                                        <w:bottom w:val="none" w:sz="0" w:space="0" w:color="auto"/>
                                        <w:right w:val="none" w:sz="0" w:space="0" w:color="auto"/>
                                      </w:divBdr>
                                    </w:div>
                                    <w:div w:id="4127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993659">
      <w:bodyDiv w:val="1"/>
      <w:marLeft w:val="0"/>
      <w:marRight w:val="0"/>
      <w:marTop w:val="0"/>
      <w:marBottom w:val="0"/>
      <w:divBdr>
        <w:top w:val="none" w:sz="0" w:space="0" w:color="auto"/>
        <w:left w:val="none" w:sz="0" w:space="0" w:color="auto"/>
        <w:bottom w:val="none" w:sz="0" w:space="0" w:color="auto"/>
        <w:right w:val="none" w:sz="0" w:space="0" w:color="auto"/>
      </w:divBdr>
    </w:div>
    <w:div w:id="1828397020">
      <w:bodyDiv w:val="1"/>
      <w:marLeft w:val="0"/>
      <w:marRight w:val="0"/>
      <w:marTop w:val="0"/>
      <w:marBottom w:val="0"/>
      <w:divBdr>
        <w:top w:val="none" w:sz="0" w:space="0" w:color="auto"/>
        <w:left w:val="none" w:sz="0" w:space="0" w:color="auto"/>
        <w:bottom w:val="none" w:sz="0" w:space="0" w:color="auto"/>
        <w:right w:val="none" w:sz="0" w:space="0" w:color="auto"/>
      </w:divBdr>
    </w:div>
    <w:div w:id="1957783801">
      <w:bodyDiv w:val="1"/>
      <w:marLeft w:val="0"/>
      <w:marRight w:val="0"/>
      <w:marTop w:val="0"/>
      <w:marBottom w:val="0"/>
      <w:divBdr>
        <w:top w:val="none" w:sz="0" w:space="0" w:color="auto"/>
        <w:left w:val="none" w:sz="0" w:space="0" w:color="auto"/>
        <w:bottom w:val="none" w:sz="0" w:space="0" w:color="auto"/>
        <w:right w:val="none" w:sz="0" w:space="0" w:color="auto"/>
      </w:divBdr>
    </w:div>
    <w:div w:id="1960061134">
      <w:bodyDiv w:val="1"/>
      <w:marLeft w:val="0"/>
      <w:marRight w:val="0"/>
      <w:marTop w:val="0"/>
      <w:marBottom w:val="0"/>
      <w:divBdr>
        <w:top w:val="none" w:sz="0" w:space="0" w:color="auto"/>
        <w:left w:val="none" w:sz="0" w:space="0" w:color="auto"/>
        <w:bottom w:val="none" w:sz="0" w:space="0" w:color="auto"/>
        <w:right w:val="none" w:sz="0" w:space="0" w:color="auto"/>
      </w:divBdr>
    </w:div>
    <w:div w:id="2035841088">
      <w:bodyDiv w:val="1"/>
      <w:marLeft w:val="0"/>
      <w:marRight w:val="0"/>
      <w:marTop w:val="0"/>
      <w:marBottom w:val="0"/>
      <w:divBdr>
        <w:top w:val="none" w:sz="0" w:space="0" w:color="auto"/>
        <w:left w:val="none" w:sz="0" w:space="0" w:color="auto"/>
        <w:bottom w:val="none" w:sz="0" w:space="0" w:color="auto"/>
        <w:right w:val="none" w:sz="0" w:space="0" w:color="auto"/>
      </w:divBdr>
    </w:div>
    <w:div w:id="214658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hyperlink" Target="https://github.com/phuse-org/phuse-scripts/tree/master/data/sdtm/cdiscpilot0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oleObject" Target="embeddings/oleObject1.bin"/><Relationship Id="rId16" Type="http://schemas.openxmlformats.org/officeDocument/2006/relationships/hyperlink" Target="https://www.linkedin.com/in/timpwilliams" TargetMode="External"/><Relationship Id="rId17" Type="http://schemas.openxmlformats.org/officeDocument/2006/relationships/oleObject" Target="embeddings/oleObject2.bin"/><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mford_sp.EMEA\Desktop\WORD_Paper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Cai16</b:Tag>
    <b:SourceType>Book</b:SourceType>
    <b:Guid>{046EC084-B093-4A3D-B1BE-D0114D344F4E}</b:Guid>
    <b:Title>The Truthful Art. Data, charts, and maps for communication.</b:Title>
    <b:Year>2016</b:Year>
    <b:Publisher>New Riders</b:Publisher>
    <b:Author>
      <b:Author>
        <b:NameList>
          <b:Person>
            <b:Last>Cairo</b:Last>
            <b:First>Alberto</b:First>
          </b:Person>
        </b:NameList>
      </b:Author>
    </b:Author>
    <b:RefOrder>7</b:RefOrder>
  </b:Source>
  <b:Source>
    <b:Tag>Lin16</b:Tag>
    <b:SourceType>InternetSite</b:SourceType>
    <b:Guid>{CDAC72CE-AE70-42A8-A83B-A914038AE17A}</b:Guid>
    <b:Title>Linked Open Vocabularies (LOV)</b:Title>
    <b:ProductionCompany>Open Knowledge Foundation</b:ProductionCompany>
    <b:YearAccessed>2016</b:YearAccessed>
    <b:MonthAccessed>07</b:MonthAccessed>
    <b:DayAccessed>26</b:DayAccessed>
    <b:URL>http://lov.okfn.org/dataset/lov/</b:URL>
    <b:RefOrder>8</b:RefOrder>
  </b:Source>
  <b:Source>
    <b:Tag>Uni</b:Tag>
    <b:SourceType>InternetSite</b:SourceType>
    <b:Guid>{3493E0FF-1A1D-444D-8C07-031A82C98B62}</b:Guid>
    <b:Title>Uniform Resource Identifier</b:Title>
    <b:InternetSiteTitle>Wikipedia</b:InternetSiteTitle>
    <b:URL>https://en.wikipedia.org/wiki/Uniform_Resource_Identifier</b:URL>
    <b:RefOrder>9</b:RefOrder>
  </b:Source>
  <b:Source>
    <b:Tag>Ego16</b:Tag>
    <b:SourceType>InternetSite</b:SourceType>
    <b:Guid>{0B0A19C4-BCED-418F-ADC6-3A0156DB080C}</b:Guid>
    <b:Author>
      <b:Author>
        <b:NameList>
          <b:Person>
            <b:Last>Willighagen</b:Last>
            <b:First>Egon</b:First>
          </b:Person>
        </b:NameList>
      </b:Author>
    </b:Author>
    <b:Title>R Package: rrdf</b:Title>
    <b:InternetSiteTitle>Github</b:InternetSiteTitle>
    <b:YearAccessed>2016</b:YearAccessed>
    <b:MonthAccessed>07</b:MonthAccessed>
    <b:DayAccessed>27</b:DayAccessed>
    <b:URL>http://github.com/egonw/rrdf</b:URL>
    <b:RefOrder>10</b:RefOrder>
  </b:Source>
  <b:Source>
    <b:Tag>Thi16</b:Tag>
    <b:SourceType>InternetSite</b:SourceType>
    <b:Guid>{51642E06-752D-4056-8503-84B9F0A80FE7}</b:Guid>
    <b:Author>
      <b:Author>
        <b:NameList>
          <b:Person>
            <b:Last>Thieurmel</b:Last>
            <b:First>B.</b:First>
          </b:Person>
        </b:NameList>
      </b:Author>
    </b:Author>
    <b:Title>Introduction to visNetwork</b:Title>
    <b:InternetSiteTitle>CRAN</b:InternetSiteTitle>
    <b:YearAccessed>2016</b:YearAccessed>
    <b:MonthAccessed>07</b:MonthAccessed>
    <b:DayAccessed>27</b:DayAccessed>
    <b:URL>http://cran.r-project.org/web/packages/visNetwork/vignettes/Introduction-to-visNetwork.html</b:URL>
    <b:RefOrder>11</b:RefOrder>
  </b:Source>
  <b:Source>
    <b:Tag>And16</b:Tag>
    <b:SourceType>ConferenceProceedings</b:SourceType>
    <b:Guid>{1F825E30-EDD9-4CB5-9DEA-9923D395F367}</b:Guid>
    <b:Title>PhUSE Workshop: Semantics 101 for Pharma</b:Title>
    <b:Year>2016</b:Year>
    <b:Author>
      <b:Author>
        <b:NameList>
          <b:Person>
            <b:Last>Anderson</b:Last>
            <b:First>Marc</b:First>
          </b:Person>
          <b:Person>
            <b:Last>Williams</b:Last>
            <b:First>Tim</b:First>
          </b:Person>
        </b:NameList>
      </b:Author>
    </b:Author>
    <b:Publisher>PhUSE</b:Publisher>
    <b:City>Barcelona</b:City>
    <b:RefOrder>12</b:RefOrder>
  </b:Source>
  <b:Source>
    <b:Tag>PhU16</b:Tag>
    <b:SourceType>InternetSite</b:SourceType>
    <b:Guid>{625D37A5-A255-44A9-8EBC-8E36EE208188}</b:Guid>
    <b:Title>PhUSE CSS Project: Analysis Results &amp; Metadata</b:Title>
    <b:InternetSiteTitle>PhUSE Wiki</b:InternetSiteTitle>
    <b:YearAccessed>2016</b:YearAccessed>
    <b:MonthAccessed>08</b:MonthAccessed>
    <b:DayAccessed>23</b:DayAccessed>
    <b:URL>http://bit.ly/2bf7Pk0</b:URL>
    <b:RefOrder>4</b:RefOrder>
  </b:Source>
  <b:Source>
    <b:Tag>CDI16</b:Tag>
    <b:SourceType>InternetSite</b:SourceType>
    <b:Guid>{EFE66821-74D4-4505-A242-785EA32BF5CB}</b:Guid>
    <b:Author>
      <b:Author>
        <b:NameList>
          <b:Person>
            <b:Last>CDISC</b:Last>
          </b:Person>
        </b:NameList>
      </b:Author>
    </b:Author>
    <b:Title>CDISC Standards in RDF</b:Title>
    <b:InternetSiteTitle>CDISC</b:InternetSiteTitle>
    <b:YearAccessed>2016</b:YearAccessed>
    <b:MonthAccessed>08</b:MonthAccessed>
    <b:DayAccessed>23</b:DayAccessed>
    <b:URL>http://www.cdisc.org/rdf</b:URL>
    <b:RefOrder>13</b:RefOrder>
  </b:Source>
  <b:Source>
    <b:Tag>Rob16</b:Tag>
    <b:SourceType>DocumentFromInternetSite</b:SourceType>
    <b:Guid>{CF8BF32A-6C10-45E5-9350-267E476EBC0F}</b:Guid>
    <b:Author>
      <b:Author>
        <b:NameList>
          <b:Person>
            <b:Last>Robinson</b:Last>
            <b:First>Ian</b:First>
          </b:Person>
          <b:Person>
            <b:Last>Webber</b:Last>
            <b:First>Jim</b:First>
          </b:Person>
          <b:Person>
            <b:Last>Eifrem</b:Last>
            <b:First>Emil</b:First>
          </b:Person>
        </b:NameList>
      </b:Author>
    </b:Author>
    <b:Title>Graph Databases</b:Title>
    <b:ProductionCompany>Neo4j</b:ProductionCompany>
    <b:YearAccessed>2016</b:YearAccessed>
    <b:URL>http://neo4j.com/book-graph-databases/</b:URL>
    <b:MonthAccessed>08</b:MonthAccessed>
    <b:DayAccessed>23</b:DayAccessed>
    <b:RefOrder>14</b:RefOrder>
  </b:Source>
  <b:Source>
    <b:Tag>Res16</b:Tag>
    <b:SourceType>InternetSite</b:SourceType>
    <b:Guid>{682E5335-4574-4F88-8B39-20F1BD557B25}</b:Guid>
    <b:Title>Resource Description Framework</b:Title>
    <b:ProductionCompany>WikiPedia</b:ProductionCompany>
    <b:YearAccessed>2016</b:YearAccessed>
    <b:URL>http://en.wikipedia.org/wiki/Resource_Description_Framework</b:URL>
    <b:MonthAccessed>08</b:MonthAccessed>
    <b:DayAccessed>23</b:DayAccessed>
    <b:RefOrder>15</b:RefOrder>
  </b:Source>
  <b:Source>
    <b:Tag>SPA16</b:Tag>
    <b:SourceType>InternetSite</b:SourceType>
    <b:Guid>{5E6ED192-B18E-41FE-8169-45B282978E81}</b:Guid>
    <b:Title>SPARQL 1.1 Query Language. W3C Recommendation 21 March 2013</b:Title>
    <b:ProductionCompany>W3C</b:ProductionCompany>
    <b:YearAccessed>2016</b:YearAccessed>
    <b:MonthAccessed>08</b:MonthAccessed>
    <b:DayAccessed>23</b:DayAccessed>
    <b:URL>http://www.w3.org/TR/sparql11-query/</b:URL>
    <b:Author>
      <b:Author>
        <b:NameList>
          <b:Person>
            <b:Last>W3C</b:Last>
          </b:Person>
        </b:NameList>
      </b:Author>
    </b:Author>
    <b:RefOrder>16</b:RefOrder>
  </b:Source>
  <b:Source>
    <b:Tag>Bos</b:Tag>
    <b:SourceType>InternetSite</b:SourceType>
    <b:Guid>{1628B2D2-FF99-4B1D-8625-DA8A48DADA07}</b:Guid>
    <b:Author>
      <b:Author>
        <b:NameList>
          <b:Person>
            <b:Last>Bostock</b:Last>
            <b:First>Mike</b:First>
          </b:Person>
        </b:NameList>
      </b:Author>
    </b:Author>
    <b:Title>D3 : Data Driven Documents</b:Title>
    <b:URL>https://d3js.org/</b:URL>
    <b:YearAccessed>2016</b:YearAccessed>
    <b:MonthAccessed>08</b:MonthAccessed>
    <b:DayAccessed>23</b:DayAccessed>
    <b:RefOrder>17</b:RefOrder>
  </b:Source>
  <b:Source>
    <b:Tag>W3C</b:Tag>
    <b:SourceType>InternetSite</b:SourceType>
    <b:Guid>{4E34752F-DF70-4063-8A67-D93EB6C470AA}</b:Guid>
    <b:Author>
      <b:Author>
        <b:NameList>
          <b:Person>
            <b:Last>W3C</b:Last>
          </b:Person>
        </b:NameList>
      </b:Author>
    </b:Author>
    <b:Title>SPARQL 1.1 Federated Query. W3C Recommendation</b:Title>
    <b:ProductionCompany>W3.ORG</b:ProductionCompany>
    <b:URL>http://www.w3.org/TR/sparql11-federated-query</b:URL>
    <b:YearAccessed>2016</b:YearAccessed>
    <b:MonthAccessed>08</b:MonthAccessed>
    <b:DayAccessed>23</b:DayAccessed>
    <b:RefOrder>18</b:RefOrder>
  </b:Source>
  <b:Source>
    <b:Tag>PhU17</b:Tag>
    <b:SourceType>InternetSite</b:SourceType>
    <b:Guid>{69464640-0933-4F48-8C0D-CFBB2329E818}</b:Guid>
    <b:Title>PhUSE Semantic Technology Working Group Overview</b:Title>
    <b:ProductionCompany>PhUSE</b:ProductionCompany>
    <b:YearAccessed>2016</b:YearAccessed>
    <b:MonthAccessed>07</b:MonthAccessed>
    <b:DayAccessed>27</b:DayAccessed>
    <b:URL>http://www.phusewiki.org/wiki/index.php?title=Semantic_Technology</b:URL>
    <b:RefOrder>19</b:RefOrder>
  </b:Source>
  <b:Source>
    <b:Tag>DatenSpars</b:Tag>
    <b:SourceType>InternetSite</b:SourceType>
    <b:Guid>{54F8C4CD-4297-4E42-8001-37C81B47463D}</b:Guid>
    <b:Title>Datensparsamkeit</b:Title>
    <b:Year>2013</b:Year>
    <b:Author>
      <b:Author>
        <b:NameList>
          <b:Person>
            <b:Last>Fowler</b:Last>
            <b:First>Martin</b:First>
          </b:Person>
        </b:NameList>
      </b:Author>
    </b:Author>
    <b:InternetSiteTitle>MartinFowler.com</b:InternetSiteTitle>
    <b:Month>12</b:Month>
    <b:Day>12</b:Day>
    <b:YearAccessed>2017</b:YearAccessed>
    <b:MonthAccessed>05</b:MonthAccessed>
    <b:DayAccessed>01</b:DayAccessed>
    <b:URL>https://martinfowler.com/bliki/Datensparsamkeit.html</b:URL>
    <b:RefOrder>5</b:RefOrder>
  </b:Source>
  <b:Source>
    <b:Tag>CDI17</b:Tag>
    <b:SourceType>InternetSite</b:SourceType>
    <b:Guid>{C39A8E43-C05B-4C4D-9BA2-C8E10932EB15}</b:Guid>
    <b:Author>
      <b:Author>
        <b:Corporate>CDISC</b:Corporate>
      </b:Author>
    </b:Author>
    <b:Title>About CDISC</b:Title>
    <b:InternetSiteTitle>CDISC WEbsite</b:InternetSiteTitle>
    <b:YearAccessed>2017</b:YearAccessed>
    <b:MonthAccessed>05</b:MonthAccessed>
    <b:DayAccessed>01</b:DayAccessed>
    <b:URL>https://www.cdisc.org/about</b:URL>
    <b:RefOrder>1</b:RefOrder>
  </b:Source>
  <b:Source>
    <b:Tag>Dec11</b:Tag>
    <b:SourceType>ConferenceProceedings</b:SourceType>
    <b:Guid>{2E489510-B02A-40C7-9A9F-3E5842130C17}</b:Guid>
    <b:Author>
      <b:Author>
        <b:NameList>
          <b:Person>
            <b:Last>Decker</b:Last>
            <b:First>Chris</b:First>
          </b:Person>
        </b:NameList>
      </b:Author>
    </b:Author>
    <b:Title>State of the Union: The Crossroads of CDISC Standards adn SAS' Supporting Role</b:Title>
    <b:Year>2011</b:Year>
    <b:City>Las Vegas, Nevada</b:City>
    <b:Publisher>SAS Institute</b:Publisher>
    <b:RefOrder>2</b:RefOrder>
  </b:Source>
  <b:Source>
    <b:Tag>PhUETT17</b:Tag>
    <b:SourceType>Report</b:SourceType>
    <b:Guid>{2F4FD84A-465C-4229-8DDA-72BDDFB8BC62}</b:Guid>
    <b:Title>Transport for the Next Generation</b:Title>
    <b:Year>2017</b:Year>
    <b:Publisher>PhUSE</b:Publisher>
    <b:Author>
      <b:Author>
        <b:Corporate>PhUSE Emerging Trends and Technologies</b:Corporate>
      </b:Author>
    </b:Author>
    <b:RefOrder>3</b:RefOrder>
  </b:Source>
  <b:Source>
    <b:Tag>Wor04</b:Tag>
    <b:SourceType>InternetSite</b:SourceType>
    <b:Guid>{910A5072-DD23-4A22-A8DD-72F648907E46}</b:Guid>
    <b:Title>XML Schema Part 2: Datatypes Second Edition</b:Title>
    <b:Year>2004</b:Year>
    <b:Author>
      <b:Author>
        <b:Corporate>World Wide Web Consortium</b:Corporate>
      </b:Author>
    </b:Author>
    <b:ProductionCompany>W3C</b:ProductionCompany>
    <b:Month>October</b:Month>
    <b:Day>28</b:Day>
    <b:YearAccessed>2017</b:YearAccessed>
    <b:MonthAccessed>05</b:MonthAccessed>
    <b:DayAccessed>8</b:DayAccessed>
    <b:URL>https://www.w3.org/TR/xmlschema-2/#built-in-datatypes</b:URL>
    <b:RefOrder>6</b:RefOrder>
  </b:Source>
</b:Sources>
</file>

<file path=customXml/itemProps1.xml><?xml version="1.0" encoding="utf-8"?>
<ds:datastoreItem xmlns:ds="http://schemas.openxmlformats.org/officeDocument/2006/customXml" ds:itemID="{20FCCCF0-EC18-BA4E-A233-2B72283E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Settings\bamford_sp.EMEA\Desktop\WORD_Paper_template.dot</Template>
  <TotalTime>351</TotalTime>
  <Pages>8</Pages>
  <Words>4394</Words>
  <Characters>25049</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Breaking the Mold: Clinical Trials Data as RDF</vt:lpstr>
    </vt:vector>
  </TitlesOfParts>
  <Company>UCB Pharma</Company>
  <LinksUpToDate>false</LinksUpToDate>
  <CharactersWithSpaces>29385</CharactersWithSpaces>
  <SharedDoc>false</SharedDoc>
  <HLinks>
    <vt:vector size="42" baseType="variant">
      <vt:variant>
        <vt:i4>1179683</vt:i4>
      </vt:variant>
      <vt:variant>
        <vt:i4>18</vt:i4>
      </vt:variant>
      <vt:variant>
        <vt:i4>0</vt:i4>
      </vt:variant>
      <vt:variant>
        <vt:i4>5</vt:i4>
      </vt:variant>
      <vt:variant>
        <vt:lpwstr>mailto:NovasTaylor@gmail.com</vt:lpwstr>
      </vt:variant>
      <vt:variant>
        <vt:lpwstr/>
      </vt:variant>
      <vt:variant>
        <vt:i4>393326</vt:i4>
      </vt:variant>
      <vt:variant>
        <vt:i4>15</vt:i4>
      </vt:variant>
      <vt:variant>
        <vt:i4>0</vt:i4>
      </vt:variant>
      <vt:variant>
        <vt:i4>5</vt:i4>
      </vt:variant>
      <vt:variant>
        <vt:lpwstr>mailto:tim.williams@ucb.com</vt:lpwstr>
      </vt:variant>
      <vt:variant>
        <vt:lpwstr/>
      </vt:variant>
      <vt:variant>
        <vt:i4>1179752</vt:i4>
      </vt:variant>
      <vt:variant>
        <vt:i4>12</vt:i4>
      </vt:variant>
      <vt:variant>
        <vt:i4>0</vt:i4>
      </vt:variant>
      <vt:variant>
        <vt:i4>5</vt:i4>
      </vt:variant>
      <vt:variant>
        <vt:lpwstr>http://tortoisesvn.net/docs/release/TortoiseSVN_en/</vt:lpwstr>
      </vt:variant>
      <vt:variant>
        <vt:lpwstr/>
      </vt:variant>
      <vt:variant>
        <vt:i4>2162805</vt:i4>
      </vt:variant>
      <vt:variant>
        <vt:i4>9</vt:i4>
      </vt:variant>
      <vt:variant>
        <vt:i4>0</vt:i4>
      </vt:variant>
      <vt:variant>
        <vt:i4>5</vt:i4>
      </vt:variant>
      <vt:variant>
        <vt:lpwstr>http://svnbook.red-bean.com/en/1.7/</vt:lpwstr>
      </vt:variant>
      <vt:variant>
        <vt:lpwstr/>
      </vt:variant>
      <vt:variant>
        <vt:i4>5636167</vt:i4>
      </vt:variant>
      <vt:variant>
        <vt:i4>6</vt:i4>
      </vt:variant>
      <vt:variant>
        <vt:i4>0</vt:i4>
      </vt:variant>
      <vt:variant>
        <vt:i4>5</vt:i4>
      </vt:variant>
      <vt:variant>
        <vt:lpwstr>http://www.wandisco.com/</vt:lpwstr>
      </vt:variant>
      <vt:variant>
        <vt:lpwstr/>
      </vt:variant>
      <vt:variant>
        <vt:i4>2162731</vt:i4>
      </vt:variant>
      <vt:variant>
        <vt:i4>3</vt:i4>
      </vt:variant>
      <vt:variant>
        <vt:i4>0</vt:i4>
      </vt:variant>
      <vt:variant>
        <vt:i4>5</vt:i4>
      </vt:variant>
      <vt:variant>
        <vt:lpwstr>http://www.collab.net/</vt:lpwstr>
      </vt:variant>
      <vt:variant>
        <vt:lpwstr/>
      </vt:variant>
      <vt:variant>
        <vt:i4>7208994</vt:i4>
      </vt:variant>
      <vt:variant>
        <vt:i4>0</vt:i4>
      </vt:variant>
      <vt:variant>
        <vt:i4>0</vt:i4>
      </vt:variant>
      <vt:variant>
        <vt:i4>5</vt:i4>
      </vt:variant>
      <vt:variant>
        <vt:lpwstr>http://tortoisesvn.tigris.org/svn/tortoisesvn/trunk/src/Resources/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Breaking the Mold: Clinical Trials Data as RDF</dc:title>
  <dc:subject>DV06 - PhUSE 2016</dc:subject>
  <dc:creator>Tim Williams</dc:creator>
  <cp:keywords>Resource Description Framework, RDF, Linked Data, Graph Data, CDISC, SDTM</cp:keywords>
  <cp:lastModifiedBy>aoliva</cp:lastModifiedBy>
  <cp:revision>12</cp:revision>
  <cp:lastPrinted>2017-07-24T17:03:00Z</cp:lastPrinted>
  <dcterms:created xsi:type="dcterms:W3CDTF">2017-07-23T23:01:00Z</dcterms:created>
  <dcterms:modified xsi:type="dcterms:W3CDTF">2017-07-30T12:49:00Z</dcterms:modified>
</cp:coreProperties>
</file>