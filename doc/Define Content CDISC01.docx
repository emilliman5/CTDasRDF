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018" w:type="dxa"/>
        <w:tblInd w:w="216" w:type="dxa"/>
        <w:tblLayout w:type="fixed"/>
        <w:tblLook w:val="04A0" w:firstRow="1" w:lastRow="0" w:firstColumn="1" w:lastColumn="0" w:noHBand="0" w:noVBand="1"/>
      </w:tblPr>
      <w:tblGrid>
        <w:gridCol w:w="1006"/>
        <w:gridCol w:w="2770"/>
        <w:gridCol w:w="1170"/>
        <w:gridCol w:w="1424"/>
        <w:gridCol w:w="2176"/>
        <w:gridCol w:w="1965"/>
        <w:gridCol w:w="4717"/>
        <w:gridCol w:w="2790"/>
      </w:tblGrid>
      <w:tr w:rsidR="00185D1C" w:rsidRPr="00DD41A5" w14:paraId="019C3E94" w14:textId="4828B9B8" w:rsidTr="00185D1C">
        <w:trPr>
          <w:trHeight w:val="320"/>
        </w:trPr>
        <w:tc>
          <w:tcPr>
            <w:tcW w:w="3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4FEDB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Demographics (DM) </w:t>
            </w:r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dm.xpt 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1CC88" w14:textId="77777777" w:rsidR="00CE5957" w:rsidRPr="00DD41A5" w:rsidRDefault="00CE5957" w:rsidP="00DD41A5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1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0675B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Green = SDTM specific info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9E1E8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Purple: Protocol Specific SDTM Implementation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9A61A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64477B" w14:paraId="7487DB50" w14:textId="3916209E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5735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79DF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1CC8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40D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78F6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5A55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52AF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19D4" w14:textId="54AF22F7" w:rsidR="00CE5957" w:rsidRPr="00DD41A5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185D1C" w:rsidRPr="00DD41A5" w14:paraId="7628D20E" w14:textId="696197FB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80C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STUDYID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125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58BC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FDAF" w14:textId="30E2C835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0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72B" w14:textId="072774D2" w:rsidR="00CE5957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2" w:author="aoliva" w:date="2017-08-31T13:15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7204" w14:textId="5F345DA6" w:rsidR="00CE5957" w:rsidRPr="00DD41A5" w:rsidRDefault="002842D0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" w:author="aoliva" w:date="2017-08-31T13:15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 </w:t>
              </w:r>
            </w:ins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A911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A57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85D1C" w:rsidRPr="00DD41A5" w14:paraId="2B7E32F0" w14:textId="6E66937E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5DF9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DOMAIN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C8B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C5B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BDA6" w14:textId="6D1FCC1D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68EA" w14:textId="5E3BF270" w:rsidR="00CE5957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5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6" w:author="aoliva" w:date="2017-08-31T13:16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A28" w14:textId="6AB85536" w:rsidR="00CE5957" w:rsidRPr="00DD41A5" w:rsidRDefault="002842D0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7" w:author="aoliva" w:date="2017-08-31T13:16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 </w:t>
              </w:r>
            </w:ins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8F81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4B72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85D1C" w:rsidRPr="00DD41A5" w14:paraId="75C4D97B" w14:textId="479C4C39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EA52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USUBJID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0A0E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92C0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BD85" w14:textId="1EB6D7B2" w:rsidR="002B78BE" w:rsidRPr="00DD41A5" w:rsidRDefault="002B78BE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7520" w14:textId="552EB723" w:rsidR="002B78BE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9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10" w:author="aoliva" w:date="2017-08-31T13:16:00Z">
              <w:r w:rsidR="002B78BE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659" w14:textId="252197CA" w:rsidR="002B78BE" w:rsidRPr="00DD41A5" w:rsidRDefault="002842D0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11" w:author="aoliva" w:date="2017-08-31T13:16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 </w:t>
              </w:r>
              <w:r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</w:t>
              </w:r>
            </w:ins>
            <w:del w:id="12" w:author="aoliva" w:date="2017-08-31T13:15:00Z">
              <w:r w:rsidR="002B78BE"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Concatenation of STUDYID, DM.SITEID and DM.SUBJID </w:delText>
              </w:r>
            </w:del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2759D" w14:textId="29AF6927" w:rsidR="002B78BE" w:rsidRPr="00DD41A5" w:rsidRDefault="002842D0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13" w:author="aoliva" w:date="2017-08-31T13:15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Concatenation of STUDYID, DM.SITEID and DM.SUBJID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11A1" w14:textId="2D3D89F6" w:rsidR="002B78BE" w:rsidRPr="00DD41A5" w:rsidRDefault="002B78BE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7E141383" w14:textId="73222F0B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4C48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SUBJID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1EB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Identifier for the Study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A4BB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67A2" w14:textId="22819A4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4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998C" w14:textId="610851CF" w:rsidR="00CE5957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5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16" w:author="aoliva" w:date="2017-08-31T13:16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TOPIC </w:delText>
              </w:r>
            </w:del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9F0B" w14:textId="1D737F55" w:rsidR="00CE5957" w:rsidRPr="00DD41A5" w:rsidRDefault="002842D0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7" w:author="aoliva" w:date="2017-08-31T13:16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TOPIC </w:t>
              </w:r>
            </w:ins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6DB1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A5DF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85D1C" w:rsidRPr="00DD41A5" w14:paraId="05869D6B" w14:textId="4CAF0CA4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7E3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RFSTDTC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57C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Reference Start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406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26C2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AAE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61B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6DFE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first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C4FF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6FC2AF8B" w14:textId="6A8652A3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3D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RFENDTC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174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Reference End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6A5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4EE5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5F2B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9C08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E493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last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158D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2DAA84B" w14:textId="7CD08FFF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670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RFXSTDTC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310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First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262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datetime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C0E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F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9E2B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C70A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RFXSTDTC=RFSTDTC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184E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23E51437" w14:textId="3E7E4D1D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2108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RFXENDTC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1D4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Last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F44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datetime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2C4E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94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FF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7569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RFXENDTC=RFENDTC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724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8B1A264" w14:textId="428D1F3E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80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RFICDTC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56C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Informed Consent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F70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datetime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55C8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A0C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412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D5EB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 of informed consent was not entered in database (see annotated CRF)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C15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52821C20" w14:textId="4DE3444F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A048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RFPENDTC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EB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End of Participation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ECD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datetime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73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149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38B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B9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DSSTDTC of last disposition event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6D0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0D1B0BC" w14:textId="4B22A531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A8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DTHDTC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644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Death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EB1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datetime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3375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FD7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E3DB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FA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DTHDTC=AEENDTC.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CE0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7A9E9DF4" w14:textId="1CE86936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EFB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DTHFL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398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Death Flag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12C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0D9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Y_BLANK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139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659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5AB5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DEATHFL=Y.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A10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4E4D5D" w:rsidRPr="00DD41A5" w14:paraId="26C338DF" w14:textId="283DE931" w:rsidTr="004E4D5D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8F6E" w14:textId="77777777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SITEID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371E" w14:textId="77777777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Site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50AA" w14:textId="77777777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70A2" w14:textId="57745962" w:rsidR="004E4D5D" w:rsidRPr="00DD41A5" w:rsidRDefault="004E4D5D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8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DFC1" w14:textId="01300A7A" w:rsidR="004E4D5D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9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20" w:author="aoliva" w:date="2017-08-31T13:16:00Z">
              <w:r w:rsidR="004E4D5D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86EC6" w14:textId="67D1B8D4" w:rsidR="004E4D5D" w:rsidRPr="00DD41A5" w:rsidRDefault="002842D0" w:rsidP="004E4D5D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1" w:author="aoliva" w:date="2017-08-31T13:16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 </w:t>
              </w:r>
            </w:ins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ADFA" w14:textId="582E12EA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CB2C" w14:textId="77777777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185D1C" w:rsidRPr="00DD41A5" w14:paraId="3338D31E" w14:textId="13AA570A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8FD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FF5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AD0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integer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893" w14:textId="76120F61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22" w:author="aoliva" w:date="2017-08-31T13:19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B09F" w14:textId="41A1B03C" w:rsidR="00CE5957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3" w:author="aoliva" w:date="2017-08-31T13:19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24" w:author="aoliva" w:date="2017-08-31T13:17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88EB" w14:textId="65076ACE" w:rsidR="00CE5957" w:rsidRPr="00DD41A5" w:rsidRDefault="002842D0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25" w:author="aoliva" w:date="2017-08-31T13:17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 </w:t>
              </w:r>
              <w:r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</w:t>
              </w:r>
            </w:ins>
            <w:del w:id="26" w:author="aoliva" w:date="2017-08-31T13:16:00Z">
              <w:r w:rsidR="00CE5957"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Subject's Age at start of study drug (RFSTDTC). </w:delText>
              </w:r>
            </w:del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9251" w14:textId="72C052FA" w:rsidR="00CE5957" w:rsidRPr="00DD41A5" w:rsidRDefault="002842D0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27" w:author="aoliva" w:date="2017-08-31T13:16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Subject's Age at start of study drug (RFSTDTC).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E5F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91CF2E7" w14:textId="29349DC8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E76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AGEU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915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 Units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2C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1064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AGEU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81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926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VARIABLE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F8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AGEU="YEARS"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CF21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76F7464C" w14:textId="28381E26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5F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SEX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D57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Sex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76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646D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SEX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810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358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335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66A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185D1C" w:rsidRPr="00DD41A5" w14:paraId="15ECB88B" w14:textId="14130BA1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15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RACE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86C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Race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B91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1F1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RACE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48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A8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A67C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CA7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185D1C" w:rsidRPr="00DD41A5" w14:paraId="1A2C06EA" w14:textId="74B24E03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69A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ETHNIC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747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Ethnicity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184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0D9F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ETHNIC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E9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617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8B7C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Origin entered on CRF: ETHINC="HISPANIC OR LATINO" if Origin="Hispanic". Otherwise ETHNIC="NOT HISPANIC OR LATINO"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CE29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9916596" w14:textId="645CEB83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040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ARMCD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F27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Planned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46A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2778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064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A9E9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1A7F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ABA" w14:textId="4722B9D5" w:rsidR="00CE5957" w:rsidRPr="00DD41A5" w:rsidRDefault="005426EF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28" w:author="aoliva" w:date="2017-08-31T13:20:00Z">
              <w:r>
                <w:rPr>
                  <w:rFonts w:eastAsia="Times New Roman" w:cs="Times New Roman"/>
                  <w:color w:val="7030A0"/>
                  <w:sz w:val="16"/>
                  <w:szCs w:val="16"/>
                </w:rPr>
                <w:t>CT should have individual custom terms for ARM &amp; ARMCD</w:t>
              </w:r>
            </w:ins>
            <w:bookmarkStart w:id="29" w:name="_GoBack"/>
            <w:bookmarkEnd w:id="29"/>
          </w:p>
        </w:tc>
      </w:tr>
      <w:tr w:rsidR="00185D1C" w:rsidRPr="00DD41A5" w14:paraId="1D15178C" w14:textId="03AAFF1F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F11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ARM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279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Description of Planned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CF2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2784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B69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7FB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SYNONYM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C7A0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EACE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B65C7DB" w14:textId="6181B08F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283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ACTARMCD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4A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Actual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CA5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ADD2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23F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6F1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1148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41FA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21829AA" w14:textId="2C730078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E81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ACTARM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716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Description of Actual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4FD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E4DE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D29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EE2C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SYNONYM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0498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BD9B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145C4900" w14:textId="52A7BE1F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2EB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COUNTRY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85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Country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587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text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83D2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COUNTRY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05E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371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RECORD QUALIFIER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AAAB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site information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8ACD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0B5DE7E2" w14:textId="091A7E4B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479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DMDTC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17D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849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EEF1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0D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A10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TIMING 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B5C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AFF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185D1C" w:rsidRPr="00DD41A5" w14:paraId="3E46AE7D" w14:textId="364AF485" w:rsidTr="00185D1C">
        <w:trPr>
          <w:trHeight w:val="32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8C50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DMDY 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B049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Day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7E1F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integer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1513" w14:textId="0624373F" w:rsidR="002B78BE" w:rsidRPr="00DD41A5" w:rsidRDefault="002B78BE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0" w:author="aoliva" w:date="2017-08-31T13:19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4963" w14:textId="54D29595" w:rsidR="002B78BE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1" w:author="aoliva" w:date="2017-08-31T13:19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110D62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32" w:author="aoliva" w:date="2017-08-31T13:17:00Z">
              <w:r w:rsidR="002B78BE" w:rsidRPr="00DD41A5" w:rsidDel="00110D62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4AD6" w14:textId="53F3E931" w:rsidR="002B78BE" w:rsidRPr="00DD41A5" w:rsidRDefault="00110D62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33" w:author="aoliva" w:date="2017-08-31T13:17:00Z">
              <w:r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TIMING </w:t>
              </w:r>
              <w:r w:rsidRPr="00DD41A5" w:rsidDel="00110D62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</w:t>
              </w:r>
            </w:ins>
            <w:del w:id="34" w:author="aoliva" w:date="2017-08-31T13:17:00Z">
              <w:r w:rsidR="002B78BE" w:rsidRPr="00DD41A5" w:rsidDel="00110D62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See Computational Method: COMPMETHOD.STUDY_DAY</w:delText>
              </w:r>
            </w:del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32BD5" w14:textId="366E7D12" w:rsidR="002B78BE" w:rsidRPr="00DD41A5" w:rsidRDefault="00110D62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35" w:author="aoliva" w:date="2017-08-31T13:17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See Computational Method: COMPMETHOD.STUDY_DAY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5EF7" w14:textId="3C1EDE4E" w:rsidR="002B78BE" w:rsidRPr="00DD41A5" w:rsidRDefault="002B78BE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</w:tbl>
    <w:p w14:paraId="7FD0A556" w14:textId="77777777" w:rsidR="0064477B" w:rsidRDefault="0064477B" w:rsidP="00801382">
      <w:pPr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47FCEC10" w14:textId="77777777" w:rsidR="0064477B" w:rsidRDefault="0064477B">
      <w:pPr>
        <w:rPr>
          <w:rFonts w:eastAsia="Times New Roman" w:cs="Times New Roman"/>
          <w:b/>
          <w:bCs/>
          <w:color w:val="000000"/>
          <w:sz w:val="16"/>
          <w:szCs w:val="16"/>
        </w:rPr>
      </w:pPr>
      <w:r>
        <w:rPr>
          <w:rFonts w:eastAsia="Times New Roman" w:cs="Times New Roman"/>
          <w:b/>
          <w:bCs/>
          <w:color w:val="000000"/>
          <w:sz w:val="16"/>
          <w:szCs w:val="16"/>
        </w:rPr>
        <w:br w:type="page"/>
      </w:r>
    </w:p>
    <w:p w14:paraId="34E8020F" w14:textId="0263C158" w:rsidR="0064477B" w:rsidRPr="002B78BE" w:rsidRDefault="0064477B" w:rsidP="00801382">
      <w:pPr>
        <w:rPr>
          <w:rFonts w:eastAsia="Times New Roman" w:cs="Times New Roman"/>
          <w:color w:val="000000" w:themeColor="text1"/>
          <w:sz w:val="16"/>
          <w:szCs w:val="16"/>
        </w:rPr>
      </w:pPr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>Vital Signs (VS) vs.xpt </w:t>
      </w:r>
    </w:p>
    <w:tbl>
      <w:tblPr>
        <w:tblW w:w="18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3024"/>
        <w:gridCol w:w="2449"/>
        <w:gridCol w:w="2520"/>
        <w:gridCol w:w="2177"/>
        <w:gridCol w:w="2808"/>
      </w:tblGrid>
      <w:tr w:rsidR="002B78BE" w:rsidRPr="002B78BE" w14:paraId="1AE7146A" w14:textId="438EDA44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9BA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06E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054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D5D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120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D863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06D5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3B91" w14:textId="4B0B2823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35BAA328" w14:textId="05F213DA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3B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19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58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7E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076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D2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5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546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421DE1F" w14:textId="48E3EF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D7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4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 Abbreviation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6A3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EB6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C0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B4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F4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61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54385B" w14:textId="11CAAFE8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63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462D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4A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0F2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25C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4E1A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Concatenation of STUDYID, DM.SITEID and DM.SUBJID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977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1FE3" w14:textId="326131D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41E5235" w14:textId="369321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22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VSSEQ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893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Sequence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63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60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D4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BFB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Sequential number identifying records within each USUBJID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F14C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DE5C" w14:textId="3D410810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900BD74" w14:textId="55825A9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9CF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VSTESTCD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5D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Short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C33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CA5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05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0D6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E7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63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88576AD" w14:textId="22BD163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C9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31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5BB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0D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6FF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94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5B2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0B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806AF83" w14:textId="682E69A2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BBB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DE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Position of Subject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77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214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8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C81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F6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B6B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554E12" w14:textId="649B03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24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15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or Finding in 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B44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79A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91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EB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C43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E6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2E3A83F" w14:textId="33E9BAD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C52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75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6A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0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0CF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75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175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43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FAAB4A8" w14:textId="5EBB40B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367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CC0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Character Result/Finding in Std Format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E22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0CC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847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B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 converted to standard unit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422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5353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461F9E" w14:textId="711C679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51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0A4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Numeric Result/Finding in 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B3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F5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C4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95F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 converted to numeric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B3F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21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D9FB9DB" w14:textId="0FB5160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0E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9F3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C1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6D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91D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B72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02F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 defined per parameter for summarizing analysis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71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5EB2377" w14:textId="0A8000D6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C6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VSSTAT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66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Completion Status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39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E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270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6C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EAE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D0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4BFD43DF" w14:textId="5CDD751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43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2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Location of Vital Signs Measurement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78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0C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CF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17, 23, 30, 33,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614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B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A7D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134EC67" w14:textId="304D8F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D8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VSBLFL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90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Baseline Flag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F6A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B6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Y_BLANK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A3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6A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C6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If VISIT="BASELINE" then VSBLFL="Y"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017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4002FF4" w14:textId="60F57D3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93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770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49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float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A2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637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F5F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22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13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26F2571" w14:textId="66B2454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4D7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C4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D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50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F99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ED0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D61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4D5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C9CD92D" w14:textId="38757E2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C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A3F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Study Day of Visit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03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DF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3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0F9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TV.VISITDY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34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6F0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FF3AA34" w14:textId="2037E95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7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C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Date/Time of Measurements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F96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C3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04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9F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C1F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245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6BEDCE0" w14:textId="31CF755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59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338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Day of Vital Signs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BB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96D1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2D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B4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Computational Method: COMPMETHOD.STUDY_DAY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55E9F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8BE" w14:textId="3B5B6EC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3A00A3D" w14:textId="027D39D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42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38B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BD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5F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00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F8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F83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C8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36F1D04" w14:textId="6A5FA23D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42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C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4D8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02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6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B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6EC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4A9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577C216" w14:textId="355413D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EFE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VSELTM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5041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Elapsed Time from Time Point Ref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2C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0F9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50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AE0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 expressed in the ISO 8601 format for durations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D326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0C78" w14:textId="66C68BC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4FAEEEB" w14:textId="25B045B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903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9A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Time Point Reference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2D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9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81D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CB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3C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E18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38A0B479" w14:textId="7CC944EB" w:rsidR="00801382" w:rsidRPr="0064477B" w:rsidRDefault="00F421E9">
      <w:pPr>
        <w:rPr>
          <w:sz w:val="16"/>
          <w:szCs w:val="16"/>
        </w:rPr>
      </w:pPr>
      <w:r w:rsidRPr="002B78BE">
        <w:rPr>
          <w:color w:val="000000" w:themeColor="text1"/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</w:p>
    <w:p w14:paraId="5065E5BA" w14:textId="77777777" w:rsidR="00801382" w:rsidRPr="0064477B" w:rsidRDefault="00801382">
      <w:pPr>
        <w:rPr>
          <w:sz w:val="16"/>
          <w:szCs w:val="16"/>
        </w:rPr>
      </w:pPr>
      <w:r w:rsidRPr="0064477B">
        <w:rPr>
          <w:sz w:val="16"/>
          <w:szCs w:val="16"/>
        </w:rPr>
        <w:br w:type="page"/>
      </w:r>
    </w:p>
    <w:p w14:paraId="25813529" w14:textId="77777777" w:rsidR="00CE5957" w:rsidRPr="002B78BE" w:rsidRDefault="00CE5957" w:rsidP="0064477B">
      <w:pPr>
        <w:tabs>
          <w:tab w:val="left" w:pos="2004"/>
          <w:tab w:val="left" w:pos="4662"/>
          <w:tab w:val="left" w:pos="5832"/>
          <w:tab w:val="left" w:pos="7902"/>
          <w:tab w:val="left" w:pos="10152"/>
          <w:tab w:val="left" w:pos="12762"/>
        </w:tabs>
        <w:ind w:left="864"/>
        <w:rPr>
          <w:rFonts w:eastAsia="Times New Roman" w:cs="Times New Roman"/>
          <w:color w:val="000000" w:themeColor="text1"/>
          <w:sz w:val="16"/>
          <w:szCs w:val="16"/>
        </w:rPr>
      </w:pPr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Supplemental Qualifiers for DM (SUPPDM) suppdm.xpt </w:t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</w:p>
    <w:tbl>
      <w:tblPr>
        <w:tblW w:w="17954" w:type="dxa"/>
        <w:tblInd w:w="756" w:type="dxa"/>
        <w:tblLook w:val="04A0" w:firstRow="1" w:lastRow="0" w:firstColumn="1" w:lastColumn="0" w:noHBand="0" w:noVBand="1"/>
      </w:tblPr>
      <w:tblGrid>
        <w:gridCol w:w="1140"/>
        <w:gridCol w:w="2658"/>
        <w:gridCol w:w="1170"/>
        <w:gridCol w:w="2070"/>
        <w:gridCol w:w="2250"/>
        <w:gridCol w:w="2613"/>
        <w:gridCol w:w="3181"/>
        <w:gridCol w:w="2872"/>
      </w:tblGrid>
      <w:tr w:rsidR="002B78BE" w:rsidRPr="002B78BE" w14:paraId="28CA51D9" w14:textId="2285AD6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33B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40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52F1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32F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E7E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25E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673C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A66D" w14:textId="2C054DEE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6513D7C9" w14:textId="19AFAB85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EA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2DA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79F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12A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67E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599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10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D3FA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B8B781C" w14:textId="41F7DC50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1AF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C44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Related 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DC3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22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F56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9BB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RDOMAIN="AE"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513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AF45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5D1C" w:rsidRPr="002B78BE" w14:paraId="0EA8FDBC" w14:textId="0D0FE27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BA0B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2BD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261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E34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C0C8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960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Concatenation of STUDYID, DM.SITEID and DM.SUBJID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03B1F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3830" w14:textId="083B4059" w:rsidR="00185D1C" w:rsidRPr="002B78BE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634AEE6" w14:textId="2D28696C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C67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09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8B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12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DE7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23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IDVAR="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3ED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21D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B36854B" w14:textId="635CD5A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AF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AE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861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3DE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AD0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B52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IDVARVAL= 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CFC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549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778A8C9" w14:textId="1223FFED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81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QNAM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E5A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Name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842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74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029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32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CC7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E85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4BECE86" w14:textId="3867F34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E48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QLABEL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3A7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4AF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B34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84D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6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35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CD2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00FF39D" w14:textId="4587FDC8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9F3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746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Data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CC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F53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4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68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value level metadata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C5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B19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F6D49F" w14:textId="13ED59E2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8C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QORIG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3C9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E0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A24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9B7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D84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1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D06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2B9F667" w14:textId="2C9AC251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906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BE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Evaluator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733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9C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92F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B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8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DA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604CC909" w14:textId="77777777" w:rsidR="00522C0C" w:rsidRPr="0064477B" w:rsidRDefault="005426EF">
      <w:pPr>
        <w:rPr>
          <w:sz w:val="16"/>
          <w:szCs w:val="16"/>
        </w:rPr>
      </w:pPr>
    </w:p>
    <w:sectPr w:rsidR="00522C0C" w:rsidRPr="0064477B" w:rsidSect="00CE5957">
      <w:pgSz w:w="20160" w:h="12240" w:orient="landscape" w:code="5"/>
      <w:pgMar w:top="720" w:right="720" w:bottom="720" w:left="72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A5"/>
    <w:rsid w:val="00110D62"/>
    <w:rsid w:val="00185D1C"/>
    <w:rsid w:val="002842D0"/>
    <w:rsid w:val="002B78BE"/>
    <w:rsid w:val="002F29E8"/>
    <w:rsid w:val="00436FA2"/>
    <w:rsid w:val="004E4D5D"/>
    <w:rsid w:val="005426EF"/>
    <w:rsid w:val="005D1982"/>
    <w:rsid w:val="0064477B"/>
    <w:rsid w:val="007B6713"/>
    <w:rsid w:val="00801382"/>
    <w:rsid w:val="00912CAA"/>
    <w:rsid w:val="009A5728"/>
    <w:rsid w:val="00A2416C"/>
    <w:rsid w:val="00B401BE"/>
    <w:rsid w:val="00CA5BDA"/>
    <w:rsid w:val="00CE5957"/>
    <w:rsid w:val="00D56903"/>
    <w:rsid w:val="00D931E0"/>
    <w:rsid w:val="00DD41A5"/>
    <w:rsid w:val="00E96085"/>
    <w:rsid w:val="00F421E9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D41A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41A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1059</Words>
  <Characters>6042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10</cp:revision>
  <dcterms:created xsi:type="dcterms:W3CDTF">2017-08-31T16:45:00Z</dcterms:created>
  <dcterms:modified xsi:type="dcterms:W3CDTF">2017-08-31T17:21:00Z</dcterms:modified>
</cp:coreProperties>
</file>