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018" w:type="dxa"/>
        <w:tblInd w:w="216" w:type="dxa"/>
        <w:tblLayout w:type="fixed"/>
        <w:tblLook w:val="04A0" w:firstRow="1" w:lastRow="0" w:firstColumn="1" w:lastColumn="0" w:noHBand="0" w:noVBand="1"/>
        <w:tblPrChange w:id="0" w:author="aoliva" w:date="2017-09-26T21:33:00Z">
          <w:tblPr>
            <w:tblW w:w="18018" w:type="dxa"/>
            <w:tblInd w:w="21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06"/>
        <w:gridCol w:w="2770"/>
        <w:gridCol w:w="1170"/>
        <w:gridCol w:w="1424"/>
        <w:gridCol w:w="2176"/>
        <w:gridCol w:w="1965"/>
        <w:gridCol w:w="4717"/>
        <w:gridCol w:w="2790"/>
        <w:tblGridChange w:id="1">
          <w:tblGrid>
            <w:gridCol w:w="1006"/>
            <w:gridCol w:w="2770"/>
            <w:gridCol w:w="1170"/>
            <w:gridCol w:w="1424"/>
            <w:gridCol w:w="2176"/>
            <w:gridCol w:w="1965"/>
            <w:gridCol w:w="4717"/>
            <w:gridCol w:w="2790"/>
          </w:tblGrid>
        </w:tblGridChange>
      </w:tblGrid>
      <w:tr w:rsidR="00185D1C" w:rsidRPr="00DD41A5" w14:paraId="019C3E94" w14:textId="4828B9B8" w:rsidTr="007D10FE">
        <w:trPr>
          <w:trHeight w:val="320"/>
          <w:trPrChange w:id="2" w:author="aoliva" w:date="2017-09-26T21:33:00Z">
            <w:trPr>
              <w:trHeight w:val="320"/>
            </w:trPr>
          </w:trPrChange>
        </w:trPr>
        <w:tc>
          <w:tcPr>
            <w:tcW w:w="37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3" w:author="aoliva" w:date="2017-09-26T21:33:00Z">
              <w:tcPr>
                <w:tcW w:w="377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F4FEDB" w14:textId="4ADBCDAE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 xml:space="preserve">Demographics (DM) </w:t>
            </w:r>
            <w:r w:rsidRPr="00DD41A5">
              <w:rPr>
                <w:rFonts w:eastAsia="Times New Roman" w:cs="Times New Roman"/>
                <w:b/>
                <w:bCs/>
                <w:color w:val="0433FF"/>
                <w:sz w:val="16"/>
                <w:szCs w:val="16"/>
              </w:rPr>
              <w:t>dm.xpt </w:t>
            </w:r>
            <w:r w:rsidR="00BC1802">
              <w:rPr>
                <w:rFonts w:eastAsia="Times New Roman" w:cs="Times New Roman"/>
                <w:b/>
                <w:bCs/>
                <w:color w:val="0433FF"/>
                <w:sz w:val="16"/>
                <w:szCs w:val="16"/>
              </w:rPr>
              <w:t>(IMPUTED)</w:t>
            </w:r>
          </w:p>
        </w:tc>
        <w:tc>
          <w:tcPr>
            <w:tcW w:w="25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4" w:author="aoliva" w:date="2017-09-26T21:33:00Z">
              <w:tcPr>
                <w:tcW w:w="259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E1CC88" w14:textId="77777777" w:rsidR="00CE5957" w:rsidRPr="00DD41A5" w:rsidRDefault="00CE5957" w:rsidP="00DD41A5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1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5" w:author="aoliva" w:date="2017-09-26T21:33:00Z">
              <w:tcPr>
                <w:tcW w:w="4138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70675B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Green = SDTM specific info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  <w:tcPrChange w:id="6" w:author="aoliva" w:date="2017-09-26T21:33:00Z">
              <w:tcPr>
                <w:tcW w:w="4718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39E1E8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Purple: Protocol Specific SDTM Implementation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tcPrChange w:id="7" w:author="aoliva" w:date="2017-09-26T21:33:00Z">
              <w:tcPr>
                <w:tcW w:w="279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</w:tcPrChange>
          </w:tcPr>
          <w:p w14:paraId="5D69A61A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64477B" w14:paraId="7487DB50" w14:textId="3916209E" w:rsidTr="007D10FE">
        <w:trPr>
          <w:trHeight w:val="320"/>
          <w:trPrChange w:id="8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195735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3379DF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D71CC8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77E40D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7478F6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515A55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0352AF" w14:textId="77777777" w:rsidR="00CE5957" w:rsidRPr="00DD41A5" w:rsidRDefault="00CE5957" w:rsidP="00DD41A5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6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0EE19D4" w14:textId="54AF22F7" w:rsidR="00CE5957" w:rsidRPr="00DD41A5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185D1C" w:rsidRPr="00DD41A5" w14:paraId="7628D20E" w14:textId="696197FB" w:rsidTr="007D10FE">
        <w:trPr>
          <w:trHeight w:val="320"/>
          <w:trPrChange w:id="17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F580C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STUDYID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5B1250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DA58BC" w14:textId="210B79CE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21" w:author="aoliva" w:date="2017-09-28T02:24:00Z">
              <w:r w:rsidRPr="00DD41A5" w:rsidDel="00DF639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 </w:delText>
              </w:r>
            </w:del>
            <w:ins w:id="22" w:author="aoliva" w:date="2017-09-28T02:24:00Z">
              <w:r w:rsidR="00DF639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8AFDAF" w14:textId="30E2C835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24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33172B" w14:textId="12016C2A" w:rsidR="00CE5957" w:rsidRPr="00DD41A5" w:rsidRDefault="00C92EAF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6" w:author="aoliva" w:date="2017-09-26T12:1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Assigned / </w:t>
              </w:r>
            </w:ins>
            <w:ins w:id="27" w:author="aoliva" w:date="2017-08-31T13:18:00Z">
              <w:r w:rsidR="00E96085"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 7 </w:t>
              </w:r>
            </w:ins>
            <w:del w:id="28" w:author="aoliva" w:date="2017-08-31T13:15:00Z">
              <w:r w:rsidR="00CE5957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0C7204" w14:textId="3A6692FF" w:rsidR="00CE5957" w:rsidRPr="00DD41A5" w:rsidRDefault="00AD7A32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0" w:author="aoliva" w:date="2017-09-26T14:09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7EA911" w14:textId="77777777" w:rsidR="00CE5957" w:rsidRPr="00DD41A5" w:rsidRDefault="00CE5957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2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105A57" w14:textId="3A225F6B" w:rsidR="00CE5957" w:rsidRPr="00DD41A5" w:rsidRDefault="00386371" w:rsidP="00DD41A5">
            <w:pPr>
              <w:rPr>
                <w:rFonts w:eastAsia="Times New Roman" w:cs="Times New Roman"/>
                <w:sz w:val="16"/>
                <w:szCs w:val="16"/>
              </w:rPr>
            </w:pPr>
            <w:ins w:id="33" w:author="aoliva" w:date="2017-12-18T23:03:00Z">
              <w:r>
                <w:rPr>
                  <w:rFonts w:eastAsia="Times New Roman" w:cs="Times New Roman"/>
                  <w:sz w:val="16"/>
                  <w:szCs w:val="16"/>
                </w:rPr>
                <w:t>sdtm:additionalMetadata cd01p:StudyIdentifier_1</w:t>
              </w:r>
            </w:ins>
          </w:p>
        </w:tc>
      </w:tr>
      <w:tr w:rsidR="00185D1C" w:rsidRPr="00DD41A5" w14:paraId="2B7E32F0" w14:textId="6E66937E" w:rsidTr="007D10FE">
        <w:trPr>
          <w:trHeight w:val="320"/>
          <w:trPrChange w:id="34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0F5DF9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DOMAIN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94C8B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DE5C5BD" w14:textId="62BD4916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8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ins w:id="39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DFBDA6" w14:textId="6D1FCC1D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1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2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7B68EA" w14:textId="5E3BF270" w:rsidR="00CE5957" w:rsidRPr="00DD41A5" w:rsidRDefault="00E960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43" w:author="aoliva" w:date="2017-08-31T13:18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 </w:t>
              </w:r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44" w:author="aoliva" w:date="2017-08-31T13:16:00Z">
              <w:r w:rsidR="00CE5957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5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74AA28" w14:textId="2C7A36CD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46" w:author="aoliva" w:date="2017-09-26T14:10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7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B08F81" w14:textId="77777777" w:rsidR="00CE5957" w:rsidRPr="00DD41A5" w:rsidRDefault="00CE5957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8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0354B72" w14:textId="77777777" w:rsidR="00CE5957" w:rsidRPr="00DD41A5" w:rsidRDefault="00CE5957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185D1C" w:rsidRPr="00DD41A5" w14:paraId="75C4D97B" w14:textId="479C4C39" w:rsidTr="007D10FE">
        <w:trPr>
          <w:trHeight w:val="320"/>
          <w:trPrChange w:id="49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0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74EA52" w14:textId="77777777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USUBJID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4E0A0E" w14:textId="77777777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2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E492C0" w14:textId="12A9B972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53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ins w:id="54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DEBD85" w14:textId="1EB6D7B2" w:rsidR="002B78BE" w:rsidRPr="00DD41A5" w:rsidRDefault="002B78BE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6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7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197520" w14:textId="552EB723" w:rsidR="002B78BE" w:rsidRPr="00DD41A5" w:rsidRDefault="00E960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58" w:author="aoliva" w:date="2017-08-31T13:18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59" w:author="aoliva" w:date="2017-08-31T13:16:00Z">
              <w:r w:rsidR="002B78BE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AF3659" w14:textId="5EF89AED" w:rsidR="002B78BE" w:rsidRPr="00DD41A5" w:rsidRDefault="001A5D1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61" w:author="aoliva" w:date="2017-09-26T14:10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Identifier Variable</w:t>
              </w:r>
            </w:ins>
            <w:ins w:id="62" w:author="aoliva" w:date="2017-08-31T13:16:00Z">
              <w:r w:rsidR="002842D0" w:rsidRPr="00DD41A5">
                <w:rPr>
                  <w:rFonts w:eastAsia="Times New Roman" w:cs="Times New Roman"/>
                  <w:color w:val="00B050"/>
                  <w:sz w:val="16"/>
                  <w:szCs w:val="16"/>
                </w:rPr>
                <w:t> </w:t>
              </w:r>
              <w:r w:rsidR="002842D0" w:rsidRPr="00DD41A5" w:rsidDel="002842D0">
                <w:rPr>
                  <w:rFonts w:eastAsia="Times New Roman" w:cs="Times New Roman"/>
                  <w:color w:val="7030A0"/>
                  <w:sz w:val="16"/>
                  <w:szCs w:val="16"/>
                </w:rPr>
                <w:t xml:space="preserve"> </w:t>
              </w:r>
            </w:ins>
            <w:del w:id="63" w:author="aoliva" w:date="2017-08-31T13:15:00Z">
              <w:r w:rsidR="002B78BE" w:rsidRPr="00DD41A5" w:rsidDel="002842D0">
                <w:rPr>
                  <w:rFonts w:eastAsia="Times New Roman" w:cs="Times New Roman"/>
                  <w:color w:val="7030A0"/>
                  <w:sz w:val="16"/>
                  <w:szCs w:val="16"/>
                </w:rPr>
                <w:delText>Concatenation of STUDYID, DM.SITEID and DM.SUBJID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64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2CE2759D" w14:textId="29AF6927" w:rsidR="002B78BE" w:rsidRPr="00DD41A5" w:rsidRDefault="002842D0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65" w:author="aoliva" w:date="2017-08-31T13:15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Concatenation of STUDYID, DM.SITEID and DM.SUBJID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6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22511A1" w14:textId="2D3D89F6" w:rsidR="002B78BE" w:rsidRPr="00DD41A5" w:rsidRDefault="002B78BE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7E141383" w14:textId="73222F0B" w:rsidTr="007D10FE">
        <w:trPr>
          <w:trHeight w:val="320"/>
          <w:trPrChange w:id="67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8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D84C48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9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F31EBA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Subject Identifier for the Study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0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EEA4BB" w14:textId="143C05D6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71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ins w:id="72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3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3267A2" w14:textId="22819A4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4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5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BE998C" w14:textId="5B9F50D6" w:rsidR="00CE5957" w:rsidRPr="00DD41A5" w:rsidRDefault="00C92EAF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76" w:author="aoliva" w:date="2017-09-26T12:1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Assigned / </w:t>
              </w:r>
            </w:ins>
            <w:ins w:id="77" w:author="aoliva" w:date="2017-08-31T13:18:00Z">
              <w:r w:rsidR="00E96085"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 7 </w:t>
              </w:r>
            </w:ins>
            <w:del w:id="78" w:author="aoliva" w:date="2017-08-31T13:16:00Z">
              <w:r w:rsidR="00CE5957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TOPIC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9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159F0B" w14:textId="2CC960F6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80" w:author="aoliva" w:date="2017-09-26T14:10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Topic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1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836DB1" w14:textId="77777777" w:rsidR="00CE5957" w:rsidRPr="00DD41A5" w:rsidRDefault="00CE5957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2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73A5DF" w14:textId="77777777" w:rsidR="00CE5957" w:rsidRPr="00DD41A5" w:rsidRDefault="00CE5957" w:rsidP="00DD41A5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185D1C" w:rsidRPr="00DD41A5" w14:paraId="05869D6B" w14:textId="4CAF0CA4" w:rsidTr="007D10FE">
        <w:trPr>
          <w:trHeight w:val="320"/>
          <w:trPrChange w:id="83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4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3D7E3A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RFSTDTC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5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2057C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Subject Reference Start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6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D5406A" w14:textId="6EA1063F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87" w:author="aoliva" w:date="2017-09-28T02:26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</w:delText>
              </w:r>
            </w:del>
            <w:ins w:id="88" w:author="aoliva" w:date="2017-09-28T02:26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9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1526C2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0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7CAAE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1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FB461BE" w14:textId="513F8C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92" w:author="aoliva" w:date="2017-09-26T14:10:00Z">
              <w:r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  <w:ins w:id="93" w:author="aoliva" w:date="2017-09-26T14:10:00Z">
              <w:r w:rsidR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4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166DFE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first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5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284C4FF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6FC2AF8B" w14:textId="6A8652A3" w:rsidTr="007D10FE">
        <w:trPr>
          <w:trHeight w:val="320"/>
          <w:trPrChange w:id="96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7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51B3D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8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6C1745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Subject Reference End Date/Time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9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C56A56" w14:textId="7A2A5D1A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00" w:author="aoliva" w:date="2017-09-28T02:26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</w:delText>
              </w:r>
            </w:del>
            <w:ins w:id="101" w:author="aoliva" w:date="2017-09-28T02:26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2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8D4EE5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3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185F2B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4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079C08" w14:textId="5FCC9261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05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106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7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F9E493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Date/time of last study drug treatment 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08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1D158D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42DAA84B" w14:textId="7CD08FFF" w:rsidTr="007D10FE">
        <w:trPr>
          <w:trHeight w:val="320"/>
          <w:trPrChange w:id="109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0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D56707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RFXSTDTC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1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DE310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First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2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0B2624" w14:textId="7F64D56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13" w:author="aoliva" w:date="2017-09-28T02:27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datetime</w:delText>
              </w:r>
            </w:del>
            <w:ins w:id="114" w:author="aoliva" w:date="2017-09-28T02:27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5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C31C0E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6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180AF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7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D6A9E2B" w14:textId="586594F1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18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119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0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42C70A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RFXSTDTC=RFSTDTC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21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831184E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23E51437" w14:textId="3E7E4D1D" w:rsidTr="007D10FE">
        <w:trPr>
          <w:trHeight w:val="320"/>
          <w:trPrChange w:id="122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3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772108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RFXENDTC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4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3B1D4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Last Study Treatment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5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DFF44E" w14:textId="0E0EF01B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26" w:author="aoliva" w:date="2017-09-28T02:28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datetime</w:delText>
              </w:r>
            </w:del>
            <w:ins w:id="127" w:author="aoliva" w:date="2017-09-28T02:28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8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AC2C4E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9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2C694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0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CEAFF1" w14:textId="16B68D69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31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132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3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407569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RFXENDTC=RFENDTC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34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613724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48B1A264" w14:textId="428D1F3E" w:rsidTr="007D10FE">
        <w:trPr>
          <w:trHeight w:val="320"/>
          <w:trPrChange w:id="135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6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45380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RFICDTC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7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8256C7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Informed Consent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8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47F705" w14:textId="107C9226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39" w:author="aoliva" w:date="2017-09-28T02:28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datetime</w:delText>
              </w:r>
            </w:del>
            <w:ins w:id="140" w:author="aoliva" w:date="2017-09-28T02:28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1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DC55C8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2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D3A0C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3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CB4124" w14:textId="7E014F2B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44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145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6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8ED5EB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Date of informed consent was not entered in database (see annotated CRF)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F46C15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52821C20" w14:textId="4DE3444F" w:rsidTr="007D10FE">
        <w:trPr>
          <w:trHeight w:val="320"/>
          <w:trPrChange w:id="148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9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AFA048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RFPENDTC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0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A4CEB6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End of Participation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1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9AECD1" w14:textId="02AAB6DA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52" w:author="aoliva" w:date="2017-09-28T02:28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datetime</w:delText>
              </w:r>
            </w:del>
            <w:ins w:id="153" w:author="aoliva" w:date="2017-09-28T02:28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4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7BD973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5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52149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6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EC38BA" w14:textId="2A820E3B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57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158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9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48EB92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DSSTDTC of last disposition event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0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2C06D02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30D1B0BC" w14:textId="4B22A531" w:rsidTr="007D10FE">
        <w:trPr>
          <w:trHeight w:val="320"/>
          <w:trPrChange w:id="161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2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7DDA87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DTHDTC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3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35644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Death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4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53EB14" w14:textId="1EF73B71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65" w:author="aoliva" w:date="2017-09-28T02:28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datetime</w:delText>
              </w:r>
            </w:del>
            <w:ins w:id="166" w:author="aoliva" w:date="2017-09-28T02:28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7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6E3375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8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B8FD7F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9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E1E3DB" w14:textId="7CDD6633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70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171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2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EEFFA2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DTHDTC=AEENDTC.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3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281CE0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7A9E9DF4" w14:textId="1CE86936" w:rsidTr="007D10FE">
        <w:trPr>
          <w:trHeight w:val="320"/>
          <w:trPrChange w:id="174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5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75EFB0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DTHFL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6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79398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Subject Death Flag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7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A012C1" w14:textId="5DB897CA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78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ins w:id="179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0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FC70D9" w14:textId="0E083E64" w:rsidR="00CE5957" w:rsidRPr="00DD41A5" w:rsidRDefault="00212313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181" w:author="aoliva" w:date="2017-12-20T11:3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NY</w:t>
              </w:r>
            </w:ins>
            <w:del w:id="182" w:author="aoliva" w:date="2017-12-20T11:32:00Z">
              <w:r w:rsidR="00CE5957" w:rsidRPr="00DD41A5" w:rsidDel="00212313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Y_BLANK</w:delText>
              </w:r>
            </w:del>
            <w:r w:rsidR="00CE5957"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3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82139F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4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37659E" w14:textId="17F2FAD4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85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186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7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425AB5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If DS record exists with DSDECOD="DEATH" then DEATHFL=Y.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8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B18FA10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4E4D5D" w:rsidRPr="00DD41A5" w14:paraId="26C338DF" w14:textId="283DE931" w:rsidTr="007D10FE">
        <w:trPr>
          <w:trHeight w:val="320"/>
          <w:trPrChange w:id="189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0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1E8F6E" w14:textId="1411E844" w:rsidR="004E4D5D" w:rsidRPr="00DD41A5" w:rsidRDefault="004E4D5D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SITEID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1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71371E" w14:textId="77777777" w:rsidR="004E4D5D" w:rsidRPr="00DD41A5" w:rsidRDefault="004E4D5D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Study Site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2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5C50AA" w14:textId="0DA4114E" w:rsidR="004E4D5D" w:rsidRPr="00DD41A5" w:rsidRDefault="004E4D5D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193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ins w:id="194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5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8F70A2" w14:textId="57745962" w:rsidR="004E4D5D" w:rsidRPr="00DD41A5" w:rsidRDefault="004E4D5D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196" w:author="aoliva" w:date="2017-08-31T13:18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7" w:author="aoliva" w:date="2017-09-26T21:33:00Z">
              <w:tcPr>
                <w:tcW w:w="21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E0DFC1" w14:textId="01300A7A" w:rsidR="004E4D5D" w:rsidRPr="00DD41A5" w:rsidRDefault="00E960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198" w:author="aoliva" w:date="2017-08-31T13:18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 </w:t>
              </w:r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199" w:author="aoliva" w:date="2017-08-31T13:16:00Z">
              <w:r w:rsidR="004E4D5D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200" w:author="aoliva" w:date="2017-09-26T21:33:00Z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7A986EC6" w14:textId="4A10B9B6" w:rsidR="004E4D5D" w:rsidRPr="00DD41A5" w:rsidRDefault="001A5D17" w:rsidP="004E4D5D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01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2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F4ADFA" w14:textId="582E12EA" w:rsidR="004E4D5D" w:rsidRPr="00DD41A5" w:rsidRDefault="004E4D5D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3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A27CB2C" w14:textId="77777777" w:rsidR="004E4D5D" w:rsidRPr="00DD41A5" w:rsidRDefault="004E4D5D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E407E7" w:rsidRPr="00DD41A5" w14:paraId="1858D408" w14:textId="77777777" w:rsidTr="00EF6110">
        <w:trPr>
          <w:trHeight w:val="320"/>
          <w:ins w:id="204" w:author="aoliva" w:date="2017-09-27T16:12:00Z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564DD" w14:textId="0021B5D0" w:rsidR="00E407E7" w:rsidRDefault="0016230E" w:rsidP="00EF6110">
            <w:pPr>
              <w:rPr>
                <w:ins w:id="205" w:author="aoliva" w:date="2017-09-27T16:12:00Z"/>
                <w:rFonts w:eastAsia="Times New Roman" w:cs="Times New Roman"/>
                <w:color w:val="00B050"/>
                <w:sz w:val="16"/>
                <w:szCs w:val="16"/>
              </w:rPr>
            </w:pPr>
            <w:ins w:id="206" w:author="aoliva" w:date="2017-09-27T16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INVID</w:t>
              </w:r>
            </w:ins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B454F" w14:textId="2848A369" w:rsidR="00E407E7" w:rsidRDefault="0016230E" w:rsidP="00EF6110">
            <w:pPr>
              <w:rPr>
                <w:ins w:id="207" w:author="aoliva" w:date="2017-09-27T16:12:00Z"/>
                <w:rFonts w:eastAsia="Times New Roman" w:cs="Times New Roman"/>
                <w:color w:val="00B050"/>
                <w:sz w:val="16"/>
                <w:szCs w:val="16"/>
              </w:rPr>
            </w:pPr>
            <w:ins w:id="208" w:author="aoliva" w:date="2017-09-27T16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Investigator Identifier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EA511" w14:textId="7C1E7445" w:rsidR="00E407E7" w:rsidRDefault="0016230E" w:rsidP="00EF6110">
            <w:pPr>
              <w:rPr>
                <w:ins w:id="209" w:author="aoliva" w:date="2017-09-27T16:12:00Z"/>
                <w:rFonts w:eastAsia="Times New Roman" w:cs="Times New Roman"/>
                <w:color w:val="00B050"/>
                <w:sz w:val="16"/>
                <w:szCs w:val="16"/>
              </w:rPr>
            </w:pPr>
            <w:ins w:id="210" w:author="aoliva" w:date="2017-09-27T16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F4DF3" w14:textId="77777777" w:rsidR="00E407E7" w:rsidRDefault="00E407E7" w:rsidP="00EF6110">
            <w:pPr>
              <w:rPr>
                <w:ins w:id="211" w:author="aoliva" w:date="2017-09-27T16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E35C5" w14:textId="375F847C" w:rsidR="00E407E7" w:rsidRDefault="0016230E" w:rsidP="00EF6110">
            <w:pPr>
              <w:rPr>
                <w:ins w:id="212" w:author="aoliva" w:date="2017-09-27T16:12:00Z"/>
                <w:rFonts w:eastAsia="Times New Roman" w:cs="Times New Roman"/>
                <w:color w:val="00B050"/>
                <w:sz w:val="16"/>
                <w:szCs w:val="16"/>
              </w:rPr>
            </w:pPr>
            <w:ins w:id="213" w:author="aoliva" w:date="2017-09-27T16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Assigned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1C63F" w14:textId="666A67FB" w:rsidR="00E407E7" w:rsidRDefault="0016230E" w:rsidP="00EF6110">
            <w:pPr>
              <w:rPr>
                <w:ins w:id="214" w:author="aoliva" w:date="2017-09-27T16:12:00Z"/>
                <w:rFonts w:eastAsia="Times New Roman" w:cs="Times New Roman"/>
                <w:color w:val="00B050"/>
                <w:sz w:val="16"/>
                <w:szCs w:val="16"/>
              </w:rPr>
            </w:pPr>
            <w:ins w:id="215" w:author="aoliva" w:date="2017-09-27T16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F2625" w14:textId="77777777" w:rsidR="00E407E7" w:rsidRPr="00DD41A5" w:rsidRDefault="00E407E7" w:rsidP="00EF6110">
            <w:pPr>
              <w:rPr>
                <w:ins w:id="216" w:author="aoliva" w:date="2017-09-27T16:1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2951" w14:textId="77777777" w:rsidR="00E407E7" w:rsidRPr="00DD41A5" w:rsidRDefault="00E407E7" w:rsidP="00EF6110">
            <w:pPr>
              <w:rPr>
                <w:ins w:id="217" w:author="aoliva" w:date="2017-09-27T16:12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79057B" w:rsidRPr="00DD41A5" w14:paraId="1557C32B" w14:textId="77777777" w:rsidTr="00EF6110">
        <w:trPr>
          <w:trHeight w:val="320"/>
          <w:ins w:id="218" w:author="aoliva" w:date="2017-09-26T21:51:00Z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7A483" w14:textId="77777777" w:rsidR="0079057B" w:rsidRPr="00DD41A5" w:rsidRDefault="0079057B" w:rsidP="00EF6110">
            <w:pPr>
              <w:rPr>
                <w:ins w:id="219" w:author="aoliva" w:date="2017-09-26T21:51:00Z"/>
                <w:rFonts w:eastAsia="Times New Roman" w:cs="Times New Roman"/>
                <w:color w:val="00B050"/>
                <w:sz w:val="16"/>
                <w:szCs w:val="16"/>
              </w:rPr>
            </w:pPr>
            <w:ins w:id="220" w:author="aoliva" w:date="2017-09-26T21:5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BRTHDTC</w:t>
              </w:r>
            </w:ins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F03BD" w14:textId="77777777" w:rsidR="0079057B" w:rsidRPr="00DD41A5" w:rsidRDefault="0079057B" w:rsidP="00EF6110">
            <w:pPr>
              <w:rPr>
                <w:ins w:id="221" w:author="aoliva" w:date="2017-09-26T21:51:00Z"/>
                <w:rFonts w:eastAsia="Times New Roman" w:cs="Times New Roman"/>
                <w:color w:val="00B050"/>
                <w:sz w:val="16"/>
                <w:szCs w:val="16"/>
              </w:rPr>
            </w:pPr>
            <w:ins w:id="222" w:author="aoliva" w:date="2017-09-26T21:5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Date/Time of Birth</w:t>
              </w:r>
            </w:ins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F54CF" w14:textId="77777777" w:rsidR="0079057B" w:rsidRPr="00DD41A5" w:rsidRDefault="0079057B" w:rsidP="00EF6110">
            <w:pPr>
              <w:rPr>
                <w:ins w:id="223" w:author="aoliva" w:date="2017-09-26T21:51:00Z"/>
                <w:rFonts w:eastAsia="Times New Roman" w:cs="Times New Roman"/>
                <w:color w:val="00B050"/>
                <w:sz w:val="16"/>
                <w:szCs w:val="16"/>
              </w:rPr>
            </w:pPr>
            <w:ins w:id="224" w:author="aoliva" w:date="2017-09-26T21:5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xsd:dateTime</w:t>
              </w:r>
            </w:ins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5594C" w14:textId="77777777" w:rsidR="0079057B" w:rsidRPr="00DD41A5" w:rsidRDefault="0079057B" w:rsidP="00EF6110">
            <w:pPr>
              <w:rPr>
                <w:ins w:id="225" w:author="aoliva" w:date="2017-09-26T21:51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226" w:author="aoliva" w:date="2017-09-26T21:51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ISO8601</w:t>
              </w:r>
            </w:ins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F991E" w14:textId="77777777" w:rsidR="0079057B" w:rsidRPr="00DD41A5" w:rsidRDefault="0079057B" w:rsidP="00EF6110">
            <w:pPr>
              <w:rPr>
                <w:ins w:id="227" w:author="aoliva" w:date="2017-09-26T21:51:00Z"/>
                <w:rFonts w:eastAsia="Times New Roman" w:cs="Times New Roman"/>
                <w:color w:val="00B050"/>
                <w:sz w:val="16"/>
                <w:szCs w:val="16"/>
              </w:rPr>
            </w:pPr>
            <w:ins w:id="228" w:author="aoliva" w:date="2017-09-26T21:5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Collected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1EBF0" w14:textId="77777777" w:rsidR="0079057B" w:rsidRDefault="0079057B" w:rsidP="00EF6110">
            <w:pPr>
              <w:rPr>
                <w:ins w:id="229" w:author="aoliva" w:date="2017-09-26T21:51:00Z"/>
                <w:rFonts w:eastAsia="Times New Roman" w:cs="Times New Roman"/>
                <w:color w:val="00B050"/>
                <w:sz w:val="16"/>
                <w:szCs w:val="16"/>
              </w:rPr>
            </w:pPr>
            <w:ins w:id="230" w:author="aoliva" w:date="2017-09-26T21:5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54070" w14:textId="77777777" w:rsidR="0079057B" w:rsidRPr="00DD41A5" w:rsidRDefault="0079057B" w:rsidP="00EF6110">
            <w:pPr>
              <w:rPr>
                <w:ins w:id="231" w:author="aoliva" w:date="2017-09-26T21:51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D20B" w14:textId="77777777" w:rsidR="0079057B" w:rsidRPr="00DD41A5" w:rsidRDefault="0079057B" w:rsidP="00EF6110">
            <w:pPr>
              <w:rPr>
                <w:ins w:id="232" w:author="aoliva" w:date="2017-09-26T21:51:00Z"/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3338D31E" w14:textId="13AA570A" w:rsidTr="007D10FE">
        <w:trPr>
          <w:trHeight w:val="320"/>
          <w:trPrChange w:id="233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4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698FD1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AGE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5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BEFF5F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Age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6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57AD0F" w14:textId="0DB00E9C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237" w:author="aoliva" w:date="2017-09-28T02:28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integer</w:delText>
              </w:r>
            </w:del>
            <w:ins w:id="238" w:author="aoliva" w:date="2017-09-28T02:28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xsd:integer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9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971893" w14:textId="76120F61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240" w:author="aoliva" w:date="2017-08-31T13:19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1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96B09F" w14:textId="41A1B03C" w:rsidR="00CE5957" w:rsidRPr="00DD41A5" w:rsidRDefault="00E960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42" w:author="aoliva" w:date="2017-08-31T13:19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  <w:r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243" w:author="aoliva" w:date="2017-08-31T13:17:00Z">
              <w:r w:rsidR="00CE5957" w:rsidRPr="00DD41A5" w:rsidDel="002842D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4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0288EB" w14:textId="7FAB0E76" w:rsidR="00CE5957" w:rsidRPr="00DD41A5" w:rsidRDefault="001A5D1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245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246" w:author="aoliva" w:date="2017-08-31T13:16:00Z">
              <w:r w:rsidR="00CE5957" w:rsidRPr="00DD41A5" w:rsidDel="002842D0">
                <w:rPr>
                  <w:rFonts w:eastAsia="Times New Roman" w:cs="Times New Roman"/>
                  <w:color w:val="7030A0"/>
                  <w:sz w:val="16"/>
                  <w:szCs w:val="16"/>
                </w:rPr>
                <w:delText>Subject's Age at start of study drug (RFSTDTC).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7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4B9251" w14:textId="72C052FA" w:rsidR="00CE5957" w:rsidRPr="00DD41A5" w:rsidRDefault="002842D0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248" w:author="aoliva" w:date="2017-08-31T13:16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Subject's Age at start of study drug (RFSTDTC). 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49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8D9DE5F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491CF2E7" w14:textId="29349DC8" w:rsidTr="007D10FE">
        <w:trPr>
          <w:trHeight w:val="320"/>
          <w:trPrChange w:id="250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1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07E76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AGEU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2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44915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Age Units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3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8972CE" w14:textId="6A38868B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254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ins w:id="255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6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061064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AGEU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7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AFB81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Assigned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8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359262" w14:textId="3C5FB39B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259" w:author="aoliva" w:date="2017-09-26T14:12:00Z">
              <w:r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VARIABLE QUALIFIER </w:delText>
              </w:r>
            </w:del>
            <w:ins w:id="260" w:author="aoliva" w:date="2017-09-26T14:12:00Z">
              <w:r w:rsidR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t>Variable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1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3D9F82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AGEU="YEARS"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62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295CF21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76F7464C" w14:textId="28381E26" w:rsidTr="007D10FE">
        <w:trPr>
          <w:trHeight w:val="320"/>
          <w:trPrChange w:id="263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4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9F55F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SEX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5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B2D57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Sex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6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B3976F" w14:textId="158E7EF4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267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ins w:id="268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9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C5646D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SEX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0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AA810A" w14:textId="09ED09D2" w:rsidR="00CE5957" w:rsidRPr="00DD41A5" w:rsidRDefault="00C92EAF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71" w:author="aoliva" w:date="2017-09-26T12:19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Collected / </w:t>
              </w:r>
            </w:ins>
            <w:r w:rsidR="00CE5957"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2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253580" w14:textId="79383349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73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274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5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823350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6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E966A2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185D1C" w:rsidRPr="00DD41A5" w14:paraId="15ECB88B" w14:textId="14130BA1" w:rsidTr="007D10FE">
        <w:trPr>
          <w:trHeight w:val="320"/>
          <w:trPrChange w:id="277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8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50C155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RACE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9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1586C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Race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0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DFB91D" w14:textId="16A9252B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281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ins w:id="282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3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CD51F1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RACE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4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CD848A" w14:textId="659E7C3A" w:rsidR="00CE5957" w:rsidRPr="00DD41A5" w:rsidRDefault="00C92EAF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85" w:author="aoliva" w:date="2017-09-26T12:19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Collected / </w:t>
              </w:r>
            </w:ins>
            <w:r w:rsidR="00CE5957"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6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624A85" w14:textId="38C8DFF4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287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288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9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D1A67C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0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9B1CA7F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185D1C" w:rsidRPr="00DD41A5" w14:paraId="1A2C06EA" w14:textId="74B24E03" w:rsidTr="007D10FE">
        <w:trPr>
          <w:trHeight w:val="320"/>
          <w:trPrChange w:id="291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2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7069A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ETHNIC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3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917472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Ethnicity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4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B2D1846" w14:textId="7203A3E2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295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ins w:id="296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7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090D9F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ETHNIC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8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5C5E96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9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A56174" w14:textId="11298766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00" w:author="aoliva" w:date="2017-09-26T14:11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301" w:author="aoliva" w:date="2017-09-26T14:11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2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988B7C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Origin entered on CRF: ETHINC="HISPANIC OR LATINO" if Origin="Hispanic". Otherwise ETHNIC="NOT HISPANIC OR LATINO"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03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67CE29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39916596" w14:textId="645CEB83" w:rsidTr="007D10FE">
        <w:trPr>
          <w:trHeight w:val="320"/>
          <w:trPrChange w:id="304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5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120405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ARMCD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6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30F275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Planned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7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D246A7" w14:textId="10B2F6F6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08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ins w:id="309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0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ED2778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1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100647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Assigned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2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CDA9E9" w14:textId="784CEED1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13" w:author="aoliva" w:date="2017-09-26T14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314" w:author="aoliva" w:date="2017-09-26T14:12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5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FC1A7F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16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BC3DABA" w14:textId="4722B9D5" w:rsidR="00CE5957" w:rsidRPr="00DD41A5" w:rsidRDefault="005426EF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317" w:author="aoliva" w:date="2017-08-31T13:20:00Z">
              <w:r>
                <w:rPr>
                  <w:rFonts w:eastAsia="Times New Roman" w:cs="Times New Roman"/>
                  <w:color w:val="7030A0"/>
                  <w:sz w:val="16"/>
                  <w:szCs w:val="16"/>
                </w:rPr>
                <w:t>CT should have individual custom terms for ARM &amp; ARMCD</w:t>
              </w:r>
            </w:ins>
          </w:p>
        </w:tc>
      </w:tr>
      <w:tr w:rsidR="00185D1C" w:rsidRPr="00DD41A5" w14:paraId="1D15178C" w14:textId="03AAFF1F" w:rsidTr="007D10FE">
        <w:trPr>
          <w:trHeight w:val="320"/>
          <w:trPrChange w:id="318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9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F2F11A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ARM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0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184279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Description of Planned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1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BACF21" w14:textId="3CB8F789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22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ins w:id="323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4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A92784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5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5DB69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Assigned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6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337FB3" w14:textId="6E5C07DF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27" w:author="aoliva" w:date="2017-09-26T14:13:00Z">
              <w:r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SYNONYM QUALIFIER </w:delText>
              </w:r>
            </w:del>
            <w:ins w:id="328" w:author="aoliva" w:date="2017-09-26T14:13:00Z">
              <w:r w:rsidR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t>Synonym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9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B6C7A0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According to randomization list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30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209EACE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4B65C7DB" w14:textId="6181B08F" w:rsidTr="007D10FE">
        <w:trPr>
          <w:trHeight w:val="320"/>
          <w:trPrChange w:id="331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2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352835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ACTARMCD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3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5444A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Actual Arm Code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4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D9CA5A" w14:textId="1EFD1724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35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ins w:id="336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7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34ADD2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ARMCD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8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FD23F0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9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586F12" w14:textId="5C80A4CC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40" w:author="aoliva" w:date="2017-09-26T14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341" w:author="aoliva" w:date="2017-09-26T14:12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2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AA1148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3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5F41FA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321829AA" w14:textId="2C730078" w:rsidTr="007D10FE">
        <w:trPr>
          <w:trHeight w:val="320"/>
          <w:trPrChange w:id="344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5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AB0E817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ACTARM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6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C4716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Description of Actual Arm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7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404FD7" w14:textId="6E6D87C8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48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ins w:id="349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0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43E4DE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ARM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1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AFD292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2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2DEE2C" w14:textId="2A89240C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53" w:author="aoliva" w:date="2017-09-26T14:13:00Z">
              <w:r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SYNONYM QUALIFIER </w:delText>
              </w:r>
            </w:del>
            <w:ins w:id="354" w:author="aoliva" w:date="2017-09-26T14:13:00Z">
              <w:r w:rsidR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t>Synonym Qualifier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5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170498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EX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6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2E5BD9B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145C4900" w14:textId="52A7BE1F" w:rsidTr="007D10FE">
        <w:trPr>
          <w:trHeight w:val="332"/>
          <w:trPrChange w:id="357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8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032EB4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COUNTRY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9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923A853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Country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0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FD5870" w14:textId="7AFEFD56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61" w:author="aoliva" w:date="2017-09-28T02:25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text</w:delText>
              </w:r>
            </w:del>
            <w:ins w:id="362" w:author="aoliva" w:date="2017-09-28T02:25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xsd:string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3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3683D2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COUNTRY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4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6C05E6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Derived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5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2B3713" w14:textId="61ABC1EC" w:rsidR="00CE5957" w:rsidRPr="00DD41A5" w:rsidRDefault="001A5D1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66" w:author="aoliva" w:date="2017-09-26T14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Record Qualifier</w:t>
              </w:r>
            </w:ins>
            <w:del w:id="367" w:author="aoliva" w:date="2017-09-26T14:12:00Z">
              <w:r w:rsidR="00CE5957"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68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ECAAAB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7030A0"/>
                <w:sz w:val="16"/>
                <w:szCs w:val="16"/>
              </w:rPr>
              <w:t>Derived from site information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9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8358ACD" w14:textId="77777777" w:rsidR="00CE5957" w:rsidRPr="00DD41A5" w:rsidRDefault="00CE595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  <w:tr w:rsidR="00185D1C" w:rsidRPr="00DD41A5" w14:paraId="0B5DE7E2" w14:textId="091A7E4B" w:rsidTr="007D10FE">
        <w:trPr>
          <w:trHeight w:val="320"/>
          <w:trPrChange w:id="370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1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69479D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DMDTC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2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ED17DE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Date/Time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3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B98493" w14:textId="080A7E6E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74" w:author="aoliva" w:date="2017-09-28T02:27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date</w:delText>
              </w:r>
            </w:del>
            <w:ins w:id="375" w:author="aoliva" w:date="2017-09-28T02:27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xsd:date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6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1FEEF1" w14:textId="77777777" w:rsidR="00CE5957" w:rsidRPr="00DD41A5" w:rsidRDefault="00CE5957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7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1E70D6" w14:textId="0C10AD17" w:rsidR="00CE5957" w:rsidRPr="00DD41A5" w:rsidRDefault="00C92EAF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78" w:author="aoliva" w:date="2017-09-26T12:19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Collected / </w:t>
              </w:r>
            </w:ins>
            <w:r w:rsidR="00CE5957"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CRF Page 7 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9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DBA10D" w14:textId="5D9D1D9C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80" w:author="aoliva" w:date="2017-09-26T14:12:00Z">
              <w:r w:rsidRPr="00DD41A5" w:rsidDel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TIMING </w:delText>
              </w:r>
            </w:del>
            <w:ins w:id="381" w:author="aoliva" w:date="2017-09-26T14:12:00Z">
              <w:r w:rsidR="001A5D17">
                <w:rPr>
                  <w:rFonts w:eastAsia="Times New Roman" w:cs="Times New Roman"/>
                  <w:color w:val="00B050"/>
                  <w:sz w:val="16"/>
                  <w:szCs w:val="16"/>
                </w:rPr>
                <w:t>Timing Variable</w:t>
              </w:r>
            </w:ins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2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BE4B5C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3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6BAFFA" w14:textId="77777777" w:rsidR="00CE5957" w:rsidRPr="00DD41A5" w:rsidRDefault="00CE5957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</w:p>
        </w:tc>
      </w:tr>
      <w:tr w:rsidR="00185D1C" w:rsidRPr="00DD41A5" w14:paraId="3E46AE7D" w14:textId="364AF485" w:rsidTr="007D10FE">
        <w:trPr>
          <w:trHeight w:val="320"/>
          <w:trPrChange w:id="384" w:author="aoliva" w:date="2017-09-26T21:33:00Z">
            <w:trPr>
              <w:trHeight w:val="320"/>
            </w:trPr>
          </w:trPrChange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5" w:author="aoliva" w:date="2017-09-26T21:33:00Z">
              <w:tcPr>
                <w:tcW w:w="10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958C50" w14:textId="77777777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DMDY 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6" w:author="aoliva" w:date="2017-09-26T21:33:00Z">
              <w:tcPr>
                <w:tcW w:w="27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34B049" w14:textId="77777777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Study Day of Collection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7" w:author="aoliva" w:date="2017-09-26T21:33:00Z">
              <w:tcPr>
                <w:tcW w:w="11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5B7E1F" w14:textId="362D1EC2" w:rsidR="002B78BE" w:rsidRPr="00DD41A5" w:rsidRDefault="002B78BE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del w:id="388" w:author="aoliva" w:date="2017-09-28T02:28:00Z">
              <w:r w:rsidRPr="00DD41A5" w:rsidDel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integer</w:delText>
              </w:r>
            </w:del>
            <w:ins w:id="389" w:author="aoliva" w:date="2017-09-28T02:28:00Z">
              <w:r w:rsidR="00EF6110">
                <w:rPr>
                  <w:rFonts w:eastAsia="Times New Roman" w:cs="Times New Roman"/>
                  <w:color w:val="00B050"/>
                  <w:sz w:val="16"/>
                  <w:szCs w:val="16"/>
                </w:rPr>
                <w:t>xsd:integer</w:t>
              </w:r>
            </w:ins>
            <w:r w:rsidRPr="00DD41A5">
              <w:rPr>
                <w:rFonts w:eastAsia="Times New Roman" w:cs="Times New Roman"/>
                <w:color w:val="00B050"/>
                <w:sz w:val="16"/>
                <w:szCs w:val="16"/>
              </w:rPr>
              <w:t> 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0" w:author="aoliva" w:date="2017-09-26T21:33:00Z">
              <w:tcPr>
                <w:tcW w:w="142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021513" w14:textId="0624373F" w:rsidR="002B78BE" w:rsidRPr="00DD41A5" w:rsidRDefault="002B78BE" w:rsidP="00DD41A5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391" w:author="aoliva" w:date="2017-08-31T13:19:00Z">
              <w:r w:rsidRPr="00DD41A5" w:rsidDel="00E9608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2" w:author="aoliva" w:date="2017-09-26T21:33:00Z">
              <w:tcPr>
                <w:tcW w:w="21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EF4963" w14:textId="54D29595" w:rsidR="002B78BE" w:rsidRPr="00DD41A5" w:rsidRDefault="00E96085" w:rsidP="00DD41A5">
            <w:pPr>
              <w:rPr>
                <w:rFonts w:eastAsia="Times New Roman" w:cs="Times New Roman"/>
                <w:color w:val="00B050"/>
                <w:sz w:val="16"/>
                <w:szCs w:val="16"/>
              </w:rPr>
            </w:pPr>
            <w:ins w:id="393" w:author="aoliva" w:date="2017-08-31T13:19:00Z">
              <w:r w:rsidRPr="00DD41A5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  <w:r w:rsidRPr="00DD41A5" w:rsidDel="00110D62">
                <w:rPr>
                  <w:rFonts w:eastAsia="Times New Roman" w:cs="Times New Roman"/>
                  <w:color w:val="00B050"/>
                  <w:sz w:val="16"/>
                  <w:szCs w:val="16"/>
                </w:rPr>
                <w:t xml:space="preserve"> </w:t>
              </w:r>
            </w:ins>
            <w:del w:id="394" w:author="aoliva" w:date="2017-08-31T13:17:00Z">
              <w:r w:rsidR="002B78BE" w:rsidRPr="00DD41A5" w:rsidDel="00110D62">
                <w:rPr>
                  <w:rFonts w:eastAsia="Times New Roman" w:cs="Times New Roman"/>
                  <w:color w:val="00B050"/>
                  <w:sz w:val="16"/>
                  <w:szCs w:val="16"/>
                </w:rPr>
                <w:delText>TIMING 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5" w:author="aoliva" w:date="2017-09-26T21:33:00Z">
              <w:tcPr>
                <w:tcW w:w="196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DF4AD6" w14:textId="7C889AA5" w:rsidR="002B78BE" w:rsidRPr="00DD41A5" w:rsidRDefault="001A5D17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396" w:author="aoliva" w:date="2017-09-26T14:12:00Z">
              <w:r>
                <w:rPr>
                  <w:rFonts w:eastAsia="Times New Roman" w:cs="Times New Roman"/>
                  <w:color w:val="00B050"/>
                  <w:sz w:val="16"/>
                  <w:szCs w:val="16"/>
                </w:rPr>
                <w:t>Timing Variable</w:t>
              </w:r>
            </w:ins>
            <w:del w:id="397" w:author="aoliva" w:date="2017-08-31T13:17:00Z">
              <w:r w:rsidR="002B78BE" w:rsidRPr="00DD41A5" w:rsidDel="00110D62">
                <w:rPr>
                  <w:rFonts w:eastAsia="Times New Roman" w:cs="Times New Roman"/>
                  <w:color w:val="7030A0"/>
                  <w:sz w:val="16"/>
                  <w:szCs w:val="16"/>
                </w:rPr>
                <w:delText>See Computational Method: COMPMETHOD.STUDY_DAY</w:delText>
              </w:r>
            </w:del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398" w:author="aoliva" w:date="2017-09-26T21:33:00Z">
              <w:tcPr>
                <w:tcW w:w="47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07432BD5" w14:textId="366E7D12" w:rsidR="002B78BE" w:rsidRPr="00DD41A5" w:rsidRDefault="00110D62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  <w:ins w:id="399" w:author="aoliva" w:date="2017-08-31T13:17:00Z">
              <w:r w:rsidRPr="00DD41A5">
                <w:rPr>
                  <w:rFonts w:eastAsia="Times New Roman" w:cs="Times New Roman"/>
                  <w:color w:val="7030A0"/>
                  <w:sz w:val="16"/>
                  <w:szCs w:val="16"/>
                </w:rPr>
                <w:t>See Computational Method: COMPMETHOD.STUDY_DAY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00" w:author="aoliva" w:date="2017-09-26T21:33:00Z">
              <w:tcPr>
                <w:tcW w:w="27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4935EF7" w14:textId="3C1EDE4E" w:rsidR="002B78BE" w:rsidRPr="00DD41A5" w:rsidRDefault="002B78BE" w:rsidP="00DD41A5">
            <w:pPr>
              <w:rPr>
                <w:rFonts w:eastAsia="Times New Roman" w:cs="Times New Roman"/>
                <w:color w:val="7030A0"/>
                <w:sz w:val="16"/>
                <w:szCs w:val="16"/>
              </w:rPr>
            </w:pPr>
          </w:p>
        </w:tc>
      </w:tr>
    </w:tbl>
    <w:p w14:paraId="7FD0A556" w14:textId="77777777" w:rsidR="0064477B" w:rsidRDefault="0064477B" w:rsidP="00801382">
      <w:pPr>
        <w:rPr>
          <w:rFonts w:eastAsia="Times New Roman" w:cs="Times New Roman"/>
          <w:b/>
          <w:bCs/>
          <w:color w:val="000000"/>
          <w:sz w:val="16"/>
          <w:szCs w:val="16"/>
        </w:rPr>
      </w:pPr>
    </w:p>
    <w:p w14:paraId="47FCEC10" w14:textId="77777777" w:rsidR="0064477B" w:rsidRDefault="0064477B">
      <w:pPr>
        <w:rPr>
          <w:rFonts w:eastAsia="Times New Roman" w:cs="Times New Roman"/>
          <w:b/>
          <w:bCs/>
          <w:color w:val="000000"/>
          <w:sz w:val="16"/>
          <w:szCs w:val="16"/>
        </w:rPr>
      </w:pPr>
      <w:r>
        <w:rPr>
          <w:rFonts w:eastAsia="Times New Roman" w:cs="Times New Roman"/>
          <w:b/>
          <w:bCs/>
          <w:color w:val="000000"/>
          <w:sz w:val="16"/>
          <w:szCs w:val="16"/>
        </w:rPr>
        <w:br w:type="page"/>
      </w:r>
    </w:p>
    <w:p w14:paraId="34E8020F" w14:textId="6D6E5F27" w:rsidR="0064477B" w:rsidRPr="002B78BE" w:rsidRDefault="0064477B" w:rsidP="00EF6110">
      <w:pPr>
        <w:outlineLvl w:val="0"/>
        <w:rPr>
          <w:rFonts w:eastAsia="Times New Roman" w:cs="Times New Roman"/>
          <w:color w:val="000000" w:themeColor="text1"/>
          <w:sz w:val="16"/>
          <w:szCs w:val="16"/>
        </w:rPr>
      </w:pPr>
      <w:r w:rsidRPr="00801382">
        <w:rPr>
          <w:rFonts w:eastAsia="Times New Roman" w:cs="Times New Roman"/>
          <w:b/>
          <w:bCs/>
          <w:color w:val="000000" w:themeColor="text1"/>
          <w:sz w:val="16"/>
          <w:szCs w:val="16"/>
        </w:rPr>
        <w:lastRenderedPageBreak/>
        <w:t>Vital Signs (VS) vs.xpt </w:t>
      </w:r>
      <w:r w:rsidR="00BC1802">
        <w:rPr>
          <w:rFonts w:eastAsia="Times New Roman" w:cs="Times New Roman"/>
          <w:b/>
          <w:bCs/>
          <w:color w:val="000000" w:themeColor="text1"/>
          <w:sz w:val="16"/>
          <w:szCs w:val="16"/>
        </w:rPr>
        <w:t>(IMPUTED)</w:t>
      </w:r>
    </w:p>
    <w:tbl>
      <w:tblPr>
        <w:tblW w:w="1801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3024"/>
        <w:gridCol w:w="2443"/>
        <w:gridCol w:w="6"/>
        <w:gridCol w:w="2520"/>
        <w:gridCol w:w="2177"/>
        <w:gridCol w:w="2808"/>
        <w:tblGridChange w:id="401">
          <w:tblGrid>
            <w:gridCol w:w="5"/>
            <w:gridCol w:w="1165"/>
            <w:gridCol w:w="5"/>
            <w:gridCol w:w="2785"/>
            <w:gridCol w:w="5"/>
            <w:gridCol w:w="1075"/>
            <w:gridCol w:w="5"/>
            <w:gridCol w:w="3019"/>
            <w:gridCol w:w="5"/>
            <w:gridCol w:w="2444"/>
            <w:gridCol w:w="5"/>
            <w:gridCol w:w="2515"/>
            <w:gridCol w:w="5"/>
            <w:gridCol w:w="2172"/>
            <w:gridCol w:w="5"/>
            <w:gridCol w:w="2803"/>
            <w:gridCol w:w="5"/>
          </w:tblGrid>
        </w:tblGridChange>
      </w:tblGrid>
      <w:tr w:rsidR="002B78BE" w:rsidRPr="002B78BE" w14:paraId="1AE7146A" w14:textId="438EDA44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69BA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E06E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D054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DD5D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1120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D863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06D5" w14:textId="77777777" w:rsidR="00CE5957" w:rsidRPr="00801382" w:rsidRDefault="00CE5957" w:rsidP="00801382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83B91" w14:textId="4B0B2823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2B78BE" w:rsidRPr="002B78BE" w14:paraId="35BAA328" w14:textId="05F213DA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E3B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196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8586" w14:textId="2349CBD9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02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403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17E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04" w:author="aoliva" w:date="2017-12-19T11:41:00Z">
              <w:r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E0767" w14:textId="5D2FD109" w:rsidR="00CE5957" w:rsidRPr="00801382" w:rsidRDefault="00D808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05" w:author="aoliva" w:date="2017-12-19T11:3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 / CRF P</w:t>
              </w:r>
            </w:ins>
            <w:ins w:id="406" w:author="aoliva" w:date="2017-12-19T11:3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age 7</w:t>
              </w:r>
            </w:ins>
            <w:del w:id="407" w:author="aoliva" w:date="2017-12-19T11:37:00Z">
              <w:r w:rsidR="00CE5957"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CD23" w14:textId="7B39BAE6" w:rsidR="00CE5957" w:rsidRPr="00801382" w:rsidRDefault="00AA0E44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08" w:author="aoliva" w:date="2017-12-19T11:3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A5E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546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421DE1F" w14:textId="48E3EF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0D7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A46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Domain Abbreviation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6A33" w14:textId="611E0432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09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410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EB62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11" w:author="aoliva" w:date="2017-12-19T11:40:00Z">
              <w:r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0C08" w14:textId="45F31D8C" w:rsidR="00CE5957" w:rsidRPr="00801382" w:rsidRDefault="00D808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12" w:author="aoliva" w:date="2017-12-19T11:4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  <w:del w:id="413" w:author="aoliva" w:date="2017-12-19T11:39:00Z">
              <w:r w:rsidR="00CE5957"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</w:delText>
              </w:r>
            </w:del>
            <w:del w:id="414" w:author="aoliva" w:date="2017-12-19T11:38:00Z">
              <w:r w:rsidR="00CE5957"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6B4A" w14:textId="53E331E8" w:rsidR="00CE5957" w:rsidRPr="00801382" w:rsidRDefault="00D808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15" w:author="aoliva" w:date="2017-12-19T11:3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F4AA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EB961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1D54385B" w14:textId="11CAAFE8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263B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462D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14A7" w14:textId="5793CD20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16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417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0F27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18" w:author="aoliva" w:date="2017-12-19T11:49:00Z">
              <w:r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25C3" w14:textId="559EBF62" w:rsidR="002B78BE" w:rsidRPr="00801382" w:rsidRDefault="00D808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19" w:author="aoliva" w:date="2017-12-19T11:4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420" w:author="aoliva" w:date="2017-12-19T11:42:00Z">
              <w:r w:rsidR="002B78BE"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4E1A" w14:textId="0DE95A10" w:rsidR="002B78BE" w:rsidRPr="00801382" w:rsidRDefault="00D808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21" w:author="aoliva" w:date="2017-12-19T11:4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Identifier Variable </w:t>
              </w:r>
            </w:ins>
            <w:del w:id="422" w:author="aoliva" w:date="2017-12-19T11:39:00Z">
              <w:r w:rsidR="002B78BE"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Concatenation of STUDYID, DM.SITEID and DM.SUBJID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19776" w14:textId="02BA5150" w:rsidR="002B78BE" w:rsidRPr="002B78BE" w:rsidRDefault="00D808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23" w:author="aoliva" w:date="2017-12-19T11:39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Concatenation of STUDYID, DM.SITEID and DM.SUBJID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1FE3" w14:textId="326131D5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41E5235" w14:textId="369321A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B222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VSSEQ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893C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Sequence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9632" w14:textId="7C01D921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24" w:author="aoliva" w:date="2017-09-28T02:28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integer</w:delText>
              </w:r>
            </w:del>
            <w:ins w:id="425" w:author="aoliva" w:date="2017-09-28T02:28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xsd:integer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B603" w14:textId="77777777" w:rsidR="002B78BE" w:rsidRPr="00801382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26" w:author="aoliva" w:date="2017-12-19T11:49:00Z">
              <w:r w:rsidRPr="00801382" w:rsidDel="00B45E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4D43" w14:textId="41AC3B0E" w:rsidR="002B78BE" w:rsidRPr="00801382" w:rsidRDefault="00B45E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27" w:author="aoliva" w:date="2017-12-19T11:4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</w:t>
              </w:r>
            </w:ins>
            <w:del w:id="428" w:author="aoliva" w:date="2017-12-19T11:49:00Z">
              <w:r w:rsidR="002B78BE" w:rsidRPr="00801382" w:rsidDel="00B45E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BFBB" w14:textId="36BAAB2F" w:rsidR="002B78BE" w:rsidRPr="00801382" w:rsidRDefault="00B45E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29" w:author="aoliva" w:date="2017-12-19T11:4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  <w:del w:id="430" w:author="aoliva" w:date="2017-12-19T11:42:00Z">
              <w:r w:rsidR="002B78BE" w:rsidRPr="00801382" w:rsidDel="00D808D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Sequential number identifying records within each USUBJID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F14C6" w14:textId="2DFDEBCA" w:rsidR="002B78BE" w:rsidRPr="002B78BE" w:rsidRDefault="00D808D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31" w:author="aoliva" w:date="2017-12-19T11:42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Sequential number identifying records within each USUBJID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DE5C" w14:textId="3D410810" w:rsidR="002B78BE" w:rsidRPr="002B78BE" w:rsidRDefault="002B78BE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C8618C" w:rsidRPr="002B78BE" w14:paraId="4174C813" w14:textId="77777777" w:rsidTr="00185D1C">
        <w:trPr>
          <w:trHeight w:val="320"/>
          <w:ins w:id="432" w:author="aoliva" w:date="2017-12-19T12:12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856BE" w14:textId="61E323D8" w:rsidR="00C8618C" w:rsidRPr="00801382" w:rsidRDefault="00C8618C" w:rsidP="00801382">
            <w:pPr>
              <w:rPr>
                <w:ins w:id="433" w:author="aoliva" w:date="2017-12-19T12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34" w:author="aoliva" w:date="2017-12-19T12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VSGRPID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49821" w14:textId="06B88A37" w:rsidR="00C8618C" w:rsidRPr="00801382" w:rsidRDefault="00C8618C" w:rsidP="00801382">
            <w:pPr>
              <w:rPr>
                <w:ins w:id="435" w:author="aoliva" w:date="2017-12-19T12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36" w:author="aoliva" w:date="2017-12-19T12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Group ID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D136A" w14:textId="02E33FEA" w:rsidR="00C8618C" w:rsidRPr="00801382" w:rsidDel="00EF6110" w:rsidRDefault="00C8618C" w:rsidP="00801382">
            <w:pPr>
              <w:rPr>
                <w:ins w:id="437" w:author="aoliva" w:date="2017-12-19T12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38" w:author="aoliva" w:date="2017-12-19T12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E92CA" w14:textId="77777777" w:rsidR="00C8618C" w:rsidRPr="00801382" w:rsidRDefault="00C8618C" w:rsidP="00801382">
            <w:pPr>
              <w:rPr>
                <w:ins w:id="439" w:author="aoliva" w:date="2017-12-19T12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21B97" w14:textId="0A139C68" w:rsidR="00C8618C" w:rsidRPr="00801382" w:rsidRDefault="00E21C54" w:rsidP="00801382">
            <w:pPr>
              <w:rPr>
                <w:ins w:id="440" w:author="aoliva" w:date="2017-12-19T12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918EB" w14:textId="7A0A4880" w:rsidR="00C8618C" w:rsidRDefault="00C8618C" w:rsidP="00801382">
            <w:pPr>
              <w:rPr>
                <w:ins w:id="441" w:author="aoliva" w:date="2017-12-19T12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42" w:author="aoliva" w:date="2017-12-19T12:1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DB787" w14:textId="77777777" w:rsidR="00C8618C" w:rsidRPr="00801382" w:rsidRDefault="00C8618C" w:rsidP="00801382">
            <w:pPr>
              <w:rPr>
                <w:ins w:id="443" w:author="aoliva" w:date="2017-12-19T12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CCF" w14:textId="77777777" w:rsidR="00C8618C" w:rsidRPr="002B78BE" w:rsidRDefault="00C8618C" w:rsidP="00801382">
            <w:pPr>
              <w:rPr>
                <w:ins w:id="444" w:author="aoliva" w:date="2017-12-19T12:1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C8618C" w:rsidRPr="002B78BE" w14:paraId="1925F088" w14:textId="77777777" w:rsidTr="00185D1C">
        <w:trPr>
          <w:trHeight w:val="320"/>
          <w:ins w:id="445" w:author="aoliva" w:date="2017-12-19T12:13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809F1" w14:textId="09CDF417" w:rsidR="00C8618C" w:rsidRPr="00801382" w:rsidRDefault="00C8618C" w:rsidP="00801382">
            <w:pPr>
              <w:rPr>
                <w:ins w:id="446" w:author="aoliva" w:date="2017-12-19T12:13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47" w:author="aoliva" w:date="2017-12-19T12:1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VSSPID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2551D" w14:textId="6FE997CC" w:rsidR="00C8618C" w:rsidRPr="00801382" w:rsidRDefault="00C8618C" w:rsidP="00801382">
            <w:pPr>
              <w:rPr>
                <w:ins w:id="448" w:author="aoliva" w:date="2017-12-19T12:13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49" w:author="aoliva" w:date="2017-12-19T12:1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Sponsor-Defined Identifier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82F53" w14:textId="5F475524" w:rsidR="00C8618C" w:rsidRPr="00801382" w:rsidDel="00EF6110" w:rsidRDefault="00C8618C" w:rsidP="00801382">
            <w:pPr>
              <w:rPr>
                <w:ins w:id="450" w:author="aoliva" w:date="2017-12-19T12:13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51" w:author="aoliva" w:date="2017-12-19T12:1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C4B4E" w14:textId="77777777" w:rsidR="00C8618C" w:rsidRPr="00801382" w:rsidRDefault="00C8618C" w:rsidP="00801382">
            <w:pPr>
              <w:rPr>
                <w:ins w:id="452" w:author="aoliva" w:date="2017-12-19T12:13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EC76" w14:textId="2D63F15D" w:rsidR="00C8618C" w:rsidRPr="00801382" w:rsidRDefault="00E21C54" w:rsidP="00801382">
            <w:pPr>
              <w:rPr>
                <w:ins w:id="453" w:author="aoliva" w:date="2017-12-19T12:13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97842" w14:textId="53AA06C7" w:rsidR="00C8618C" w:rsidRDefault="00C8618C" w:rsidP="00801382">
            <w:pPr>
              <w:rPr>
                <w:ins w:id="454" w:author="aoliva" w:date="2017-12-19T12:13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55" w:author="aoliva" w:date="2017-12-19T12:1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74C86" w14:textId="77777777" w:rsidR="00C8618C" w:rsidRPr="00801382" w:rsidRDefault="00C8618C" w:rsidP="00801382">
            <w:pPr>
              <w:rPr>
                <w:ins w:id="456" w:author="aoliva" w:date="2017-12-19T12:13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94A3" w14:textId="77777777" w:rsidR="00C8618C" w:rsidRPr="002B78BE" w:rsidRDefault="00C8618C" w:rsidP="00801382">
            <w:pPr>
              <w:rPr>
                <w:ins w:id="457" w:author="aoliva" w:date="2017-12-19T12:13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2900BD74" w14:textId="55825A91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9CF6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VSTESTCD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5DD0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Short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9C33D" w14:textId="5C313218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58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459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CA5D" w14:textId="0A31568F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60" w:author="aoliva" w:date="2017-12-19T12:15:00Z">
              <w:r w:rsidRPr="00801382" w:rsidDel="00C8618C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Pages 16, 17, 22, 23, 30, 33, 39, 45, 50, 55, 64, 70, 79, 85, 96, 102, 114, 135 </w:delText>
              </w:r>
            </w:del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0509" w14:textId="21D2714C" w:rsidR="00CE5957" w:rsidRPr="00801382" w:rsidRDefault="00C8618C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61" w:author="aoliva" w:date="2017-12-19T12:1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Collected / </w:t>
              </w:r>
            </w:ins>
            <w:del w:id="462" w:author="aoliva" w:date="2017-12-19T12:15:00Z">
              <w:r w:rsidR="00CE5957" w:rsidRPr="00801382" w:rsidDel="00C8618C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TOPIC</w:delText>
              </w:r>
            </w:del>
            <w:r w:rsidR="00CE5957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  <w:ins w:id="463" w:author="aoliva" w:date="2017-12-19T12:15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Pages 16, 17, 22, 23, 30, 33, 39, 45, 50, 55, 64, 70, 79, 85, 96, 102, 114, 135 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0D65" w14:textId="2886655F" w:rsidR="00CE5957" w:rsidRPr="00801382" w:rsidRDefault="00C8618C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64" w:author="aoliva" w:date="2017-12-19T12:0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Topic Variable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E7CF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96324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588576AD" w14:textId="22BD163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C90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VSTEST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131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Test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5BBC" w14:textId="665BAB04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65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466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F0DF" w14:textId="68C010C7" w:rsidR="00CE5957" w:rsidRPr="00801382" w:rsidRDefault="00A7624C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67" w:author="aoliva" w:date="2017-12-19T1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VSTEST</w:t>
              </w:r>
            </w:ins>
            <w:del w:id="468" w:author="aoliva" w:date="2017-12-19T12:17:00Z">
              <w:r w:rsidR="00CE5957" w:rsidRPr="00801382" w:rsidDel="00C8618C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Pages 16, 17, 22, 23, 30, 33, 39, 45, 50, 55, 64, 70, 79, 85, 96, 102, 114, 135 </w:delText>
              </w:r>
            </w:del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6FFB" w14:textId="0AC0B1E3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469" w:author="aoliva" w:date="2017-12-19T12:16:00Z">
              <w:r w:rsidRPr="00801382" w:rsidDel="00C8618C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SYNONYM QUALIFIER</w:delText>
              </w:r>
            </w:del>
            <w:ins w:id="470" w:author="aoliva" w:date="2017-12-19T12:16:00Z">
              <w:r w:rsidR="00C8618C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Collected /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  <w:ins w:id="471" w:author="aoliva" w:date="2017-12-19T12:17:00Z">
              <w:r w:rsidR="00C8618C"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Pages 16, 17, 22, 23, 30, 33, 39, 45, 50, 55, 64, 70, 79, 85, 96, 102, 114, 135 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C945" w14:textId="554D7E24" w:rsidR="00CE5957" w:rsidRPr="00801382" w:rsidRDefault="00C8618C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72" w:author="aoliva" w:date="2017-12-19T12:1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Synonym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05B25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60BF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E0F41" w:rsidRPr="002B78BE" w14:paraId="74CFA94F" w14:textId="77777777" w:rsidTr="00185D1C">
        <w:trPr>
          <w:trHeight w:val="320"/>
          <w:ins w:id="473" w:author="aoliva" w:date="2017-12-20T08:50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5AC71" w14:textId="5D9F271C" w:rsidR="002E0F41" w:rsidRPr="00801382" w:rsidRDefault="002E0F41" w:rsidP="00801382">
            <w:pPr>
              <w:rPr>
                <w:ins w:id="474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75" w:author="aoliva" w:date="2017-12-20T08:5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VSCAT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558D3" w14:textId="5FD76256" w:rsidR="002E0F41" w:rsidRPr="00801382" w:rsidRDefault="009E6A2C" w:rsidP="00801382">
            <w:pPr>
              <w:rPr>
                <w:ins w:id="476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77" w:author="aoliva" w:date="2017-12-20T09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Category for Vital Signs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D4E2C" w14:textId="64E455F5" w:rsidR="002E0F41" w:rsidRPr="00801382" w:rsidDel="00EF6110" w:rsidRDefault="009E6A2C" w:rsidP="00801382">
            <w:pPr>
              <w:rPr>
                <w:ins w:id="478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79" w:author="aoliva" w:date="2017-12-20T09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CDEAD" w14:textId="77777777" w:rsidR="002E0F41" w:rsidRDefault="002E0F41" w:rsidP="00801382">
            <w:pPr>
              <w:rPr>
                <w:ins w:id="480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773E2" w14:textId="04E41F79" w:rsidR="002E0F41" w:rsidRPr="00801382" w:rsidDel="00C8618C" w:rsidRDefault="000B4263" w:rsidP="00801382">
            <w:pPr>
              <w:rPr>
                <w:ins w:id="481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82" w:author="aoliva" w:date="2017-12-20T09:0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56133" w14:textId="5F586626" w:rsidR="002E0F41" w:rsidRDefault="00AF7837" w:rsidP="00801382">
            <w:pPr>
              <w:rPr>
                <w:ins w:id="483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84" w:author="aoliva" w:date="2017-12-20T09:0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Grouping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E8891" w14:textId="77777777" w:rsidR="002E0F41" w:rsidRPr="00801382" w:rsidRDefault="002E0F41" w:rsidP="00801382">
            <w:pPr>
              <w:rPr>
                <w:ins w:id="485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EE82" w14:textId="77777777" w:rsidR="002E0F41" w:rsidRPr="002B78BE" w:rsidRDefault="002E0F41" w:rsidP="00801382">
            <w:pPr>
              <w:rPr>
                <w:ins w:id="486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E0F41" w:rsidRPr="002B78BE" w14:paraId="4D786427" w14:textId="77777777" w:rsidTr="00185D1C">
        <w:trPr>
          <w:trHeight w:val="320"/>
          <w:ins w:id="487" w:author="aoliva" w:date="2017-12-20T08:50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90971" w14:textId="1EA7045C" w:rsidR="002E0F41" w:rsidRDefault="002E0F41" w:rsidP="00801382">
            <w:pPr>
              <w:rPr>
                <w:ins w:id="488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89" w:author="aoliva" w:date="2017-12-20T08:5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VSSCAT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C0CB0" w14:textId="26C2743E" w:rsidR="002E0F41" w:rsidRPr="00801382" w:rsidRDefault="009E6A2C" w:rsidP="00801382">
            <w:pPr>
              <w:rPr>
                <w:ins w:id="490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91" w:author="aoliva" w:date="2017-12-20T09:2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Subcategory for Vital Signs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FB792" w14:textId="0CF23901" w:rsidR="002E0F41" w:rsidRPr="00801382" w:rsidDel="00EF6110" w:rsidRDefault="009E6A2C" w:rsidP="00801382">
            <w:pPr>
              <w:rPr>
                <w:ins w:id="492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93" w:author="aoliva" w:date="2017-12-20T09:2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22ACB" w14:textId="77777777" w:rsidR="002E0F41" w:rsidRDefault="002E0F41" w:rsidP="00801382">
            <w:pPr>
              <w:rPr>
                <w:ins w:id="494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05D8D" w14:textId="1D8DDBBC" w:rsidR="002E0F41" w:rsidRPr="00801382" w:rsidDel="00C8618C" w:rsidRDefault="00AF7837" w:rsidP="00801382">
            <w:pPr>
              <w:rPr>
                <w:ins w:id="495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96" w:author="aoliva" w:date="2017-12-20T09:0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1BFB8" w14:textId="5D53B8F6" w:rsidR="002E0F41" w:rsidRDefault="00AF7837" w:rsidP="00801382">
            <w:pPr>
              <w:rPr>
                <w:ins w:id="497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498" w:author="aoliva" w:date="2017-12-20T09:0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Grouping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4B2FC" w14:textId="77777777" w:rsidR="002E0F41" w:rsidRPr="00801382" w:rsidRDefault="002E0F41" w:rsidP="00801382">
            <w:pPr>
              <w:rPr>
                <w:ins w:id="499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4FC8" w14:textId="77777777" w:rsidR="002E0F41" w:rsidRPr="002B78BE" w:rsidRDefault="002E0F41" w:rsidP="00801382">
            <w:pPr>
              <w:rPr>
                <w:ins w:id="500" w:author="aoliva" w:date="2017-12-20T08:50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B78BE" w:rsidRPr="002B78BE" w14:paraId="6806AF83" w14:textId="682E69A2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BBB1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3DE8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Vital Signs Position of Subject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C77E" w14:textId="65BCB2A9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01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502" w:author="aoliva" w:date="2017-09-28T02:25:00Z">
              <w:r w:rsidR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2149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VSPOS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8BE" w14:textId="176F71AA" w:rsidR="00CE5957" w:rsidRPr="00801382" w:rsidRDefault="00254ED4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03" w:author="aoliva" w:date="2017-12-19T14:0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Assigned / </w:t>
              </w:r>
            </w:ins>
            <w:r w:rsidR="00CE5957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C816" w14:textId="6FEBAA8D" w:rsidR="00CE5957" w:rsidRPr="00801382" w:rsidRDefault="00AF783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04" w:author="aoliva" w:date="2017-12-20T09:0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  <w:del w:id="505" w:author="aoliva" w:date="2017-12-19T12:10:00Z">
              <w:r w:rsidR="00CE5957" w:rsidRPr="00801382" w:rsidDel="00C8618C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RECORD QUALIFIER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F6BE" w14:textId="77777777" w:rsidR="00CE5957" w:rsidRPr="00801382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5B6B" w14:textId="77777777" w:rsidR="00CE5957" w:rsidRPr="002B78BE" w:rsidRDefault="00CE5957" w:rsidP="00801382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19554E12" w14:textId="649B0377" w:rsidTr="00254ED4">
        <w:tblPrEx>
          <w:tblW w:w="18018" w:type="dxa"/>
          <w:tblInd w:w="108" w:type="dxa"/>
          <w:tblLayout w:type="fixed"/>
          <w:tblPrExChange w:id="506" w:author="aoliva" w:date="2017-12-19T14:00:00Z">
            <w:tblPrEx>
              <w:tblW w:w="18018" w:type="dxa"/>
              <w:tblInd w:w="108" w:type="dxa"/>
              <w:tblLayout w:type="fixed"/>
            </w:tblPrEx>
          </w:tblPrExChange>
        </w:tblPrEx>
        <w:trPr>
          <w:trHeight w:val="320"/>
          <w:trPrChange w:id="507" w:author="aoliva" w:date="2017-12-19T14:00:00Z">
            <w:trPr>
              <w:gridAfter w:val="0"/>
              <w:trHeight w:val="320"/>
            </w:trPr>
          </w:trPrChange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08" w:author="aoliva" w:date="2017-12-19T14:00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882248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09" w:author="aoliva" w:date="2017-12-19T14:00:00Z">
              <w:tcPr>
                <w:tcW w:w="279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98215C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Result or Finding in 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0" w:author="aoliva" w:date="2017-12-19T14:00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44B443" w14:textId="131EE10D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11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512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513" w:author="aoliva" w:date="2017-12-19T14:00:00Z">
              <w:tcPr>
                <w:tcW w:w="302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9C479A3" w14:textId="786742DB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14" w:author="aoliva" w:date="2017-12-19T14:00:00Z">
              <w:r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Pages 16, 17, 22, 23, 30, 33, 39, 45, 50, 55, 64, 70, 79, 85, 96, 102, 114, 135 </w:delText>
              </w:r>
            </w:del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5" w:author="aoliva" w:date="2017-12-19T14:00:00Z">
              <w:tcPr>
                <w:tcW w:w="244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17B091A" w14:textId="583AE3DC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16" w:author="aoliva" w:date="2017-12-19T14:0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Collected</w:t>
              </w:r>
            </w:ins>
            <w:r w:rsidR="00A10734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/ </w:t>
            </w:r>
            <w:ins w:id="517" w:author="aoliva" w:date="2017-12-19T14:00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Pages 16, 17, 22, 23, 30, 33, 39, 45, 50, 55, 64, 70, 79, 85, 96, 102, 114, 135 </w:t>
              </w:r>
            </w:ins>
            <w:del w:id="518" w:author="aoliva" w:date="2017-12-19T14:00:00Z">
              <w:r w:rsidRPr="00801382" w:rsidDel="00DA2899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RESULT QUALIFIER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9" w:author="aoliva" w:date="2017-12-19T14:00:00Z">
              <w:tcPr>
                <w:tcW w:w="25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190EB2" w14:textId="20FC078B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20" w:author="aoliva" w:date="2017-12-20T09:0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Result Qualifier</w:t>
              </w:r>
            </w:ins>
            <w:ins w:id="521" w:author="aoliva" w:date="2017-12-19T14:00:00Z">
              <w:r w:rsidR="00254ED4"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22" w:author="aoliva" w:date="2017-12-19T14:00:00Z">
              <w:tcPr>
                <w:tcW w:w="2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55C436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23" w:author="aoliva" w:date="2017-12-19T14:00:00Z">
              <w:tcPr>
                <w:tcW w:w="28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9E0E624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32E3A83F" w14:textId="33E9BAD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C527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VSORRESU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6759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Original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96AD" w14:textId="22AC798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24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525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406A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0CFB" w14:textId="795F4DDC" w:rsidR="00254ED4" w:rsidRPr="00801382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Collected / </w:t>
            </w:r>
            <w:r w:rsidR="00254ED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D75E" w14:textId="23EEE42B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26" w:author="aoliva" w:date="2017-12-20T09:09:00Z">
              <w:r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VARIABLE QUALIFIER</w:delText>
              </w:r>
            </w:del>
            <w:ins w:id="527" w:author="aoliva" w:date="2017-12-20T09:09:00Z">
              <w:r w:rsidR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Variable Qualifier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175B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6436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0FAAB4A8" w14:textId="5EBB40BC" w:rsidTr="00254ED4">
        <w:tblPrEx>
          <w:tblW w:w="18018" w:type="dxa"/>
          <w:tblInd w:w="108" w:type="dxa"/>
          <w:tblLayout w:type="fixed"/>
          <w:tblPrExChange w:id="528" w:author="aoliva" w:date="2017-12-19T14:01:00Z">
            <w:tblPrEx>
              <w:tblW w:w="18018" w:type="dxa"/>
              <w:tblInd w:w="108" w:type="dxa"/>
              <w:tblLayout w:type="fixed"/>
            </w:tblPrEx>
          </w:tblPrExChange>
        </w:tblPrEx>
        <w:trPr>
          <w:trHeight w:val="395"/>
          <w:trPrChange w:id="529" w:author="aoliva" w:date="2017-12-19T14:01:00Z">
            <w:trPr>
              <w:gridAfter w:val="0"/>
              <w:trHeight w:val="320"/>
            </w:trPr>
          </w:trPrChange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0" w:author="aoliva" w:date="2017-12-19T14:01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BA367A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1" w:author="aoliva" w:date="2017-12-19T14:01:00Z">
              <w:tcPr>
                <w:tcW w:w="279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C8CC00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Character Result/Finding in Std Format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2" w:author="aoliva" w:date="2017-12-19T14:01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46E222" w14:textId="4DBF06A9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33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534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5" w:author="aoliva" w:date="2017-12-19T14:01:00Z">
              <w:tcPr>
                <w:tcW w:w="302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5E0CCA" w14:textId="0999DF10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36" w:author="aoliva" w:date="2017-12-19T14:03:00Z">
              <w:r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37" w:author="aoliva" w:date="2017-12-19T14:01:00Z">
              <w:tcPr>
                <w:tcW w:w="244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1D8471" w14:textId="3097E1BF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38" w:author="aoliva" w:date="2017-12-19T14:03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  <w:r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</w:t>
              </w:r>
            </w:ins>
            <w:del w:id="539" w:author="aoliva" w:date="2017-12-19T14:01:00Z">
              <w:r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RESULT QUALIFIER </w:delText>
              </w:r>
            </w:del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0" w:author="aoliva" w:date="2017-12-19T14:01:00Z">
              <w:tcPr>
                <w:tcW w:w="25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6E9B78" w14:textId="37010AFC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41" w:author="aoliva" w:date="2017-12-20T09:0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Result Qualifier</w:t>
              </w:r>
            </w:ins>
            <w:del w:id="542" w:author="aoliva" w:date="2017-12-19T12:26:00Z">
              <w:r w:rsidR="00254ED4" w:rsidRPr="00801382" w:rsidDel="00A7624C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VSORRES converted to standard unit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3" w:author="aoliva" w:date="2017-12-19T14:01:00Z">
              <w:tcPr>
                <w:tcW w:w="2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4F422E" w14:textId="31381C7E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44" w:author="aoliva" w:date="2017-12-19T12:26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VSORRES converted to standard unit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45" w:author="aoliva" w:date="2017-12-19T14:01:00Z">
              <w:tcPr>
                <w:tcW w:w="28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AF5353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1D461F9E" w14:textId="711C679F" w:rsidTr="00254ED4">
        <w:tblPrEx>
          <w:tblW w:w="18018" w:type="dxa"/>
          <w:tblInd w:w="108" w:type="dxa"/>
          <w:tblLayout w:type="fixed"/>
          <w:tblPrExChange w:id="546" w:author="aoliva" w:date="2017-12-19T14:01:00Z">
            <w:tblPrEx>
              <w:tblW w:w="18018" w:type="dxa"/>
              <w:tblInd w:w="108" w:type="dxa"/>
              <w:tblLayout w:type="fixed"/>
            </w:tblPrEx>
          </w:tblPrExChange>
        </w:tblPrEx>
        <w:trPr>
          <w:trHeight w:val="320"/>
          <w:trPrChange w:id="547" w:author="aoliva" w:date="2017-12-19T14:01:00Z">
            <w:trPr>
              <w:gridAfter w:val="0"/>
              <w:trHeight w:val="320"/>
            </w:trPr>
          </w:trPrChange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8" w:author="aoliva" w:date="2017-12-19T14:01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E1519F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VSSTRESN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9" w:author="aoliva" w:date="2017-12-19T14:01:00Z">
              <w:tcPr>
                <w:tcW w:w="279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050A44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Numeric Result/Finding in 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0" w:author="aoliva" w:date="2017-12-19T14:01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67B3D0" w14:textId="6DF3D354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51" w:author="aoliva" w:date="2017-09-28T02:28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integer</w:delText>
              </w:r>
            </w:del>
            <w:ins w:id="552" w:author="aoliva" w:date="2017-09-28T02:2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xsd:integer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3" w:author="aoliva" w:date="2017-12-19T14:01:00Z">
              <w:tcPr>
                <w:tcW w:w="302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69F59F" w14:textId="3BE7373F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54" w:author="aoliva" w:date="2017-12-19T14:04:00Z">
              <w:r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5" w:author="aoliva" w:date="2017-12-19T14:01:00Z">
              <w:tcPr>
                <w:tcW w:w="244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00C468" w14:textId="0606C662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56" w:author="aoliva" w:date="2017-12-19T14:04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  <w:r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 </w:t>
              </w:r>
            </w:ins>
            <w:del w:id="557" w:author="aoliva" w:date="2017-12-19T14:02:00Z">
              <w:r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RESULT QUALIFIER </w:delText>
              </w:r>
            </w:del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558" w:author="aoliva" w:date="2017-12-19T14:01:00Z">
              <w:tcPr>
                <w:tcW w:w="25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67B95FC" w14:textId="5EE1644A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59" w:author="aoliva" w:date="2017-12-19T14:0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</w:t>
              </w:r>
            </w:ins>
            <w:ins w:id="560" w:author="aoliva" w:date="2017-12-20T09:09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esult Qualifier</w:t>
              </w:r>
            </w:ins>
            <w:del w:id="561" w:author="aoliva" w:date="2017-12-19T14:01:00Z">
              <w:r w:rsidR="00254ED4"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VSSTRESC converted to numeric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2" w:author="aoliva" w:date="2017-12-19T14:01:00Z">
              <w:tcPr>
                <w:tcW w:w="2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35B3F8" w14:textId="4DAAB12D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63" w:author="aoliva" w:date="2017-12-19T14:01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VSSTRESC converted to numeric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564" w:author="aoliva" w:date="2017-12-19T14:01:00Z">
              <w:tcPr>
                <w:tcW w:w="28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9C0421C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3D9FB9DB" w14:textId="0FB5160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A0E1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VSSTRESU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39F38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0C1F" w14:textId="346F5A56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65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566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E6DE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VSUNIT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91D1" w14:textId="68570817" w:rsidR="00254ED4" w:rsidRPr="00801382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B720" w14:textId="071A4746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67" w:author="aoliva" w:date="2017-12-20T09:10:00Z">
              <w:r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VARIABLE QUALIFIER</w:delText>
              </w:r>
            </w:del>
            <w:ins w:id="568" w:author="aoliva" w:date="2017-12-20T09:10:00Z">
              <w:r w:rsidR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Variable Qualifier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02F2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Standard unit defined per parameter for summarizing analysis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9716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75EB2377" w14:textId="0A8000D6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EC63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VSSTAT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E6609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Completion Status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3978" w14:textId="2EE96006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69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570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6E09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ND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2703" w14:textId="6DDE511D" w:rsidR="00254ED4" w:rsidRPr="00801382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Derived / </w:t>
            </w:r>
            <w:r w:rsidR="00254ED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6C78" w14:textId="229D996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71" w:author="aoliva" w:date="2017-12-20T09:10:00Z">
              <w:r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RECORD QUALIFIER</w:delText>
              </w:r>
            </w:del>
            <w:ins w:id="572" w:author="aoliva" w:date="2017-12-20T09:10:00Z">
              <w:r w:rsidR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EAEC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D0C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E0F41" w:rsidRPr="002B78BE" w14:paraId="3B9DA9E0" w14:textId="77777777" w:rsidTr="00185D1C">
        <w:trPr>
          <w:trHeight w:val="320"/>
          <w:ins w:id="573" w:author="aoliva" w:date="2017-12-20T08:52:00Z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FF832" w14:textId="2A8ABE28" w:rsidR="002E0F41" w:rsidRPr="00801382" w:rsidRDefault="002E0F41" w:rsidP="00254ED4">
            <w:pPr>
              <w:rPr>
                <w:ins w:id="574" w:author="aoliva" w:date="2017-12-20T08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75" w:author="aoliva" w:date="2017-12-20T08:5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VSRSND</w:t>
              </w:r>
            </w:ins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179D2" w14:textId="191FAB49" w:rsidR="002E0F41" w:rsidRPr="00801382" w:rsidRDefault="00FB5091" w:rsidP="00254ED4">
            <w:pPr>
              <w:rPr>
                <w:ins w:id="576" w:author="aoliva" w:date="2017-12-20T08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77" w:author="aoliva" w:date="2017-12-20T09:2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Reason Not Performed</w:t>
              </w:r>
            </w:ins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B373F" w14:textId="6EFAC9A9" w:rsidR="002E0F41" w:rsidRPr="00801382" w:rsidDel="00EF6110" w:rsidRDefault="00FB5091" w:rsidP="00254ED4">
            <w:pPr>
              <w:rPr>
                <w:ins w:id="578" w:author="aoliva" w:date="2017-12-20T08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79" w:author="aoliva" w:date="2017-12-20T09:2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32A14" w14:textId="77777777" w:rsidR="002E0F41" w:rsidRPr="00801382" w:rsidRDefault="002E0F41" w:rsidP="00254ED4">
            <w:pPr>
              <w:rPr>
                <w:ins w:id="580" w:author="aoliva" w:date="2017-12-20T08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211F6" w14:textId="66337690" w:rsidR="002E0F41" w:rsidRDefault="00AF7837" w:rsidP="00254ED4">
            <w:pPr>
              <w:rPr>
                <w:ins w:id="581" w:author="aoliva" w:date="2017-12-20T08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82" w:author="aoliva" w:date="2017-12-20T09:06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Collected</w:t>
              </w:r>
            </w:ins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7FC42" w14:textId="1312D20C" w:rsidR="002E0F41" w:rsidRPr="00801382" w:rsidRDefault="00AF7837" w:rsidP="00254ED4">
            <w:pPr>
              <w:rPr>
                <w:ins w:id="583" w:author="aoliva" w:date="2017-12-20T08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84" w:author="aoliva" w:date="2017-12-20T09:11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54D69" w14:textId="77777777" w:rsidR="002E0F41" w:rsidRPr="00801382" w:rsidRDefault="002E0F41" w:rsidP="00254ED4">
            <w:pPr>
              <w:rPr>
                <w:ins w:id="585" w:author="aoliva" w:date="2017-12-20T08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A264" w14:textId="77777777" w:rsidR="002E0F41" w:rsidRPr="002B78BE" w:rsidRDefault="002E0F41" w:rsidP="00254ED4">
            <w:pPr>
              <w:rPr>
                <w:ins w:id="586" w:author="aoliva" w:date="2017-12-20T08:52:00Z"/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4BFD43DF" w14:textId="5CDD751C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9439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429F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Location of Vital Signs Measurement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A786" w14:textId="4A15844C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87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588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B0C0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VSLOC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6CF9" w14:textId="6B30900D" w:rsidR="00254ED4" w:rsidRPr="00801382" w:rsidRDefault="005E5D63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Assigned / </w:t>
            </w:r>
            <w:r w:rsidR="00254ED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17, 23, 30, 33,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6147" w14:textId="1ACB965C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89" w:author="aoliva" w:date="2017-12-20T09:11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  <w:del w:id="590" w:author="aoliva" w:date="2017-12-20T09:11:00Z">
              <w:r w:rsidR="00254ED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ABF3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A7D6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3134EC67" w14:textId="304D8F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9D80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VSBLFL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0905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Baseline Flag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F6A3" w14:textId="3681215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91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592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7B66" w14:textId="6C05B66B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593" w:author="aoliva" w:date="2017-12-20T11:32:00Z">
              <w:r w:rsidRPr="00801382" w:rsidDel="00212313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Y_BLANK </w:delText>
              </w:r>
            </w:del>
            <w:ins w:id="594" w:author="aoliva" w:date="2017-12-20T11:32:00Z">
              <w:r w:rsidR="00212313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NY</w:t>
              </w:r>
            </w:ins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A3AA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96A9" w14:textId="183BEAE4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95" w:author="aoliva" w:date="2017-12-20T09:11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  <w:del w:id="596" w:author="aoliva" w:date="2017-12-20T09:11:00Z">
              <w:r w:rsidR="00254ED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RECORD QUALIFIER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AC6E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If VISIT="BASELINE" then VSBLFL="Y" 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9017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A10734" w:rsidRPr="002B78BE" w14:paraId="4BF35D9A" w14:textId="7777777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19057" w14:textId="525AC3F9" w:rsidR="00A10734" w:rsidRPr="00801382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VSDRVFL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B31A6" w14:textId="7F1CF7ED" w:rsidR="00A10734" w:rsidRPr="00801382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 Flag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C7131" w14:textId="15604273" w:rsidR="00A10734" w:rsidRPr="00801382" w:rsidDel="00EF6110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xsd:string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F2E01" w14:textId="28E1F94A" w:rsidR="00A10734" w:rsidRPr="00801382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NY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C7F6" w14:textId="0025589D" w:rsidR="00A10734" w:rsidRPr="00801382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7FBEA" w14:textId="47D76DE8" w:rsidR="00A1073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97" w:author="aoliva" w:date="2017-12-20T09:11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Record Qualifier</w:t>
              </w:r>
            </w:ins>
            <w:del w:id="598" w:author="aoliva" w:date="2017-12-20T09:11:00Z">
              <w:r w:rsidR="00A10734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RECORD QUALIFIER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807CB" w14:textId="77777777" w:rsidR="00A10734" w:rsidRPr="00801382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AAAB" w14:textId="77777777" w:rsidR="00A10734" w:rsidRPr="002B78BE" w:rsidRDefault="00A1073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04002FF4" w14:textId="60F57D3F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E93C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7704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B496" w14:textId="27AF8AC5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599" w:author="aoliva" w:date="2017-09-28T02:2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float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BA22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00" w:author="aoliva" w:date="2017-12-20T11:35:00Z">
              <w:r w:rsidRPr="00801382" w:rsidDel="00B60D63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VISITNUM </w:delText>
              </w:r>
            </w:del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6372" w14:textId="2D4A1337" w:rsidR="00254ED4" w:rsidRPr="00801382" w:rsidRDefault="009E4A5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Derived / </w:t>
            </w:r>
            <w:r w:rsidR="00254ED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F5FD" w14:textId="2EA0322D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01" w:author="aoliva" w:date="2017-12-20T09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02" w:author="aoliva" w:date="2017-12-20T09:11:00Z">
              <w:r w:rsidR="00254ED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C221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2D13F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326F2571" w14:textId="66B24549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4D74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lastRenderedPageBreak/>
              <w:t>VISIT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1C41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CBD88" w14:textId="12E8D642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03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604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F507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F996" w14:textId="0DCFEDE4" w:rsidR="00254ED4" w:rsidRPr="00801382" w:rsidRDefault="009E4A5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Assigned / </w:t>
            </w:r>
            <w:r w:rsidR="00254ED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ED00" w14:textId="4D3741A7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05" w:author="aoliva" w:date="2017-12-20T09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06" w:author="aoliva" w:date="2017-12-20T09:12:00Z">
              <w:r w:rsidR="00254ED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D612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F4D5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3C9CD92D" w14:textId="38757E2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1CAA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VISITDY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A3F0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Study Day of Visit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0388" w14:textId="3DFF1F99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07" w:author="aoliva" w:date="2017-09-28T02:28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integer</w:delText>
              </w:r>
            </w:del>
            <w:ins w:id="608" w:author="aoliva" w:date="2017-09-28T02:2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xsd:integer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4DF9" w14:textId="21DED700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33EF" w14:textId="588F7E04" w:rsidR="00254ED4" w:rsidRPr="00801382" w:rsidRDefault="009E4A5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Derived </w:t>
            </w:r>
            <w:r w:rsidRPr="00801382" w:rsidDel="00254ED4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del w:id="609" w:author="aoliva" w:date="2017-12-19T14:06:00Z">
              <w:r w:rsidR="00254ED4"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 </w:delText>
              </w:r>
            </w:del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0F91" w14:textId="38D318EA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10" w:author="aoliva" w:date="2017-12-20T09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11" w:author="aoliva" w:date="2017-12-19T14:05:00Z">
              <w:r w:rsidR="00254ED4"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TV.VISITDY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3347" w14:textId="2BF685C8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12" w:author="aoliva" w:date="2017-12-19T14:0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TV.</w:t>
              </w:r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ISITDY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56F0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54ED4" w:rsidRPr="002B78BE" w14:paraId="1FF3AA34" w14:textId="2037E957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5788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VSDTC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EECF3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Date/Time of Measurements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F960" w14:textId="5CA6A7D4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13" w:author="aoliva" w:date="2017-09-28T02:27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date</w:delText>
              </w:r>
            </w:del>
            <w:ins w:id="614" w:author="aoliva" w:date="2017-09-28T02:2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xsd:date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9C36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ISO8601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9046" w14:textId="29F93DD1" w:rsidR="00254ED4" w:rsidRPr="00801382" w:rsidRDefault="009E4A5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Collected / </w:t>
            </w:r>
            <w:r w:rsidR="00254ED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379F0" w14:textId="779EDDCE" w:rsidR="00254ED4" w:rsidRPr="00801382" w:rsidRDefault="00AF7837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15" w:author="aoliva" w:date="2017-12-20T09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16" w:author="aoliva" w:date="2017-12-20T09:12:00Z">
              <w:r w:rsidR="00254ED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C1FC" w14:textId="77777777" w:rsidR="00254ED4" w:rsidRPr="00801382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7245" w14:textId="77777777" w:rsidR="00254ED4" w:rsidRPr="002B78BE" w:rsidRDefault="00254ED4" w:rsidP="00254ED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E4A54" w:rsidRPr="002B78BE" w14:paraId="66BEDCE0" w14:textId="31CF755E" w:rsidTr="009E4A54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5592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VSDY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A338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Day of Vital Signs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8BBC" w14:textId="7F6C0193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17" w:author="aoliva" w:date="2017-09-28T02:28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integer</w:delText>
              </w:r>
            </w:del>
            <w:ins w:id="618" w:author="aoliva" w:date="2017-09-28T02:2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xsd:integer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796D1" w14:textId="2946D63E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C2DE" w14:textId="3129E5EE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</w:t>
            </w:r>
            <w:r w:rsidR="007E05F5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</w:t>
            </w: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rived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8AB4" w14:textId="1043B7A8" w:rsidR="009E4A54" w:rsidRPr="00801382" w:rsidRDefault="00AF7837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19" w:author="aoliva" w:date="2017-12-20T09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20" w:author="aoliva" w:date="2017-12-20T09:12:00Z">
              <w:r w:rsidR="009E4A5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 xml:space="preserve">TIMING  </w:delText>
              </w:r>
            </w:del>
            <w:del w:id="621" w:author="aoliva" w:date="2017-12-19T14:07:00Z">
              <w:r w:rsidR="009E4A54"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See Computational Method: COMPMETHOD.STUDY_DAY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55E9F" w14:textId="41EA7949" w:rsidR="009E4A54" w:rsidRPr="002B78BE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22" w:author="aoliva" w:date="2017-12-19T14:07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See Computational Method: COMPMETHOD.STUDY_DAY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68BE" w14:textId="3B5B6EC5" w:rsidR="009E4A54" w:rsidRPr="002B78BE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E4A54" w:rsidRPr="002B78BE" w14:paraId="23A00A3D" w14:textId="027D39D0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7423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38BC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Name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D4BDB" w14:textId="097058AE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23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624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D5F1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25" w:author="aoliva" w:date="2017-12-20T15:24:00Z">
              <w:r w:rsidRPr="00801382" w:rsidDel="008A032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VSTPT </w:delText>
              </w:r>
            </w:del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6008" w14:textId="7CB3B309" w:rsidR="009E4A54" w:rsidRPr="00801382" w:rsidRDefault="00877F5A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Assigned / </w:t>
            </w:r>
            <w:r w:rsidR="009E4A5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F8D0" w14:textId="10E95E0F" w:rsidR="009E4A54" w:rsidRPr="00801382" w:rsidRDefault="00AF7837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26" w:author="aoliva" w:date="2017-12-20T09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27" w:author="aoliva" w:date="2017-12-20T09:12:00Z">
              <w:r w:rsidR="009E4A5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</w:delText>
              </w:r>
            </w:del>
            <w:r w:rsidR="009E4A5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F83C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8C8C" w14:textId="77777777" w:rsidR="009E4A54" w:rsidRPr="002B78BE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E4A54" w:rsidRPr="002B78BE" w14:paraId="336F1D04" w14:textId="6A5FA23D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8420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VSTPTNUM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A1C8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Time Point Number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4D8D" w14:textId="6D85722A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28" w:author="aoliva" w:date="2017-09-28T02:28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integer</w:delText>
              </w:r>
            </w:del>
            <w:ins w:id="629" w:author="aoliva" w:date="2017-09-28T02:2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xsd:integer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D02C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30" w:author="aoliva" w:date="2017-12-20T15:24:00Z">
              <w:r w:rsidRPr="00801382" w:rsidDel="008A032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VSTPTNUM </w:delText>
              </w:r>
            </w:del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F96F" w14:textId="4441F391" w:rsidR="009E4A54" w:rsidRPr="00801382" w:rsidRDefault="007E05F5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 xml:space="preserve">Derived / </w:t>
            </w:r>
            <w:r w:rsidR="009E4A54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CRF Pages 16, 17, 22, 23, 30, 33, 39, 45, 50, 55, 64, 70, 79, 85, 96, 102, 114, 135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DBCF" w14:textId="5AF4703A" w:rsidR="009E4A54" w:rsidRPr="00801382" w:rsidRDefault="00AF7837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31" w:author="aoliva" w:date="2017-12-20T09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32" w:author="aoliva" w:date="2017-12-20T09:12:00Z">
              <w:r w:rsidR="009E4A5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6ECB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E4A9" w14:textId="77777777" w:rsidR="009E4A54" w:rsidRPr="002B78BE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E4A54" w:rsidRPr="002B78BE" w14:paraId="1577C216" w14:textId="355413D1" w:rsidTr="00254ED4">
        <w:tblPrEx>
          <w:tblW w:w="18018" w:type="dxa"/>
          <w:tblInd w:w="108" w:type="dxa"/>
          <w:tblLayout w:type="fixed"/>
          <w:tblPrExChange w:id="633" w:author="aoliva" w:date="2017-12-19T14:07:00Z">
            <w:tblPrEx>
              <w:tblW w:w="18018" w:type="dxa"/>
              <w:tblInd w:w="108" w:type="dxa"/>
              <w:tblLayout w:type="fixed"/>
            </w:tblPrEx>
          </w:tblPrExChange>
        </w:tblPrEx>
        <w:trPr>
          <w:trHeight w:val="320"/>
          <w:trPrChange w:id="634" w:author="aoliva" w:date="2017-12-19T14:07:00Z">
            <w:trPr>
              <w:gridAfter w:val="0"/>
              <w:trHeight w:val="320"/>
            </w:trPr>
          </w:trPrChange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35" w:author="aoliva" w:date="2017-12-19T14:0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B8EFEE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VSELTM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36" w:author="aoliva" w:date="2017-12-19T14:07:00Z">
              <w:tcPr>
                <w:tcW w:w="279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D95041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Planned Elapsed Time from Time Point Ref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37" w:author="aoliva" w:date="2017-12-19T14:07:00Z">
              <w:tcPr>
                <w:tcW w:w="10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E8C2CE" w14:textId="3606AF41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38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639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0" w:author="aoliva" w:date="2017-12-19T14:07:00Z">
              <w:tcPr>
                <w:tcW w:w="302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860F9C" w14:textId="46DACF5A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1" w:author="aoliva" w:date="2017-12-19T14:07:00Z">
              <w:tcPr>
                <w:tcW w:w="244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11A50B" w14:textId="42229885" w:rsidR="009E4A54" w:rsidRPr="00801382" w:rsidRDefault="007E05F5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</w:t>
            </w:r>
            <w:r w:rsidR="00877F5A"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642" w:author="aoliva" w:date="2017-12-19T14:07:00Z">
              <w:tcPr>
                <w:tcW w:w="252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65F57AE0" w14:textId="368A0740" w:rsidR="009E4A54" w:rsidRPr="00801382" w:rsidRDefault="00AF7837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43" w:author="aoliva" w:date="2017-12-20T09:1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44" w:author="aoliva" w:date="2017-12-20T09:12:00Z">
              <w:r w:rsidR="00877F5A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 xml:space="preserve">TIMING  </w:delText>
              </w:r>
            </w:del>
            <w:del w:id="645" w:author="aoliva" w:date="2017-12-19T14:07:00Z">
              <w:r w:rsidR="009E4A54" w:rsidRPr="00801382" w:rsidDel="00254ED4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VSTPT expressed in the ISO 8601 format for durations 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646" w:author="aoliva" w:date="2017-12-19T14:07:00Z">
              <w:tcPr>
                <w:tcW w:w="2177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69ED3266" w14:textId="292822FE" w:rsidR="009E4A54" w:rsidRPr="002B78BE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47" w:author="aoliva" w:date="2017-12-19T14:07:00Z">
              <w:r w:rsidRPr="0080138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VSTPT expressed in the ISO 8601 format for durations </w:t>
              </w:r>
            </w:ins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8" w:author="aoliva" w:date="2017-12-19T14:07:00Z">
              <w:tcPr>
                <w:tcW w:w="280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5890C78" w14:textId="66C68BC7" w:rsidR="009E4A54" w:rsidRPr="002B78BE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E4A54" w:rsidRPr="002B78BE" w14:paraId="04FAEEEB" w14:textId="25B045BE" w:rsidTr="00185D1C">
        <w:trPr>
          <w:trHeight w:val="32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903F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VSTPTREF 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9AF3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Time Point Reference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42DB" w14:textId="397E1240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49" w:author="aoliva" w:date="2017-09-28T02:25:00Z">
              <w:r w:rsidRPr="00801382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650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9895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51" w:author="aoliva" w:date="2017-12-20T15:25:00Z">
              <w:r w:rsidRPr="00801382" w:rsidDel="008A0322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VSTPTREF</w:delText>
              </w:r>
            </w:del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4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81D8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801382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Assigned 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FCBB" w14:textId="39AD2E59" w:rsidR="009E4A54" w:rsidRPr="00801382" w:rsidRDefault="00AF7837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52" w:author="aoliva" w:date="2017-12-20T09:1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Timing Variable</w:t>
              </w:r>
            </w:ins>
            <w:del w:id="653" w:author="aoliva" w:date="2017-12-20T09:13:00Z">
              <w:r w:rsidR="009E4A54" w:rsidRPr="00801382" w:rsidDel="00AF7837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TIMING</w:delText>
              </w:r>
            </w:del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73CB" w14:textId="77777777" w:rsidR="009E4A54" w:rsidRPr="00801382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3E18" w14:textId="77777777" w:rsidR="009E4A54" w:rsidRPr="002B78BE" w:rsidRDefault="009E4A54" w:rsidP="009E4A54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38A0B479" w14:textId="7CC944EB" w:rsidR="00801382" w:rsidRPr="0064477B" w:rsidRDefault="00F421E9">
      <w:pPr>
        <w:rPr>
          <w:sz w:val="16"/>
          <w:szCs w:val="16"/>
        </w:rPr>
      </w:pPr>
      <w:r w:rsidRPr="002B78BE">
        <w:rPr>
          <w:color w:val="000000" w:themeColor="text1"/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  <w:r w:rsidR="00801382" w:rsidRPr="0064477B">
        <w:rPr>
          <w:sz w:val="16"/>
          <w:szCs w:val="16"/>
        </w:rPr>
        <w:br/>
      </w:r>
    </w:p>
    <w:p w14:paraId="5065E5BA" w14:textId="77777777" w:rsidR="00801382" w:rsidRPr="0064477B" w:rsidRDefault="00801382">
      <w:pPr>
        <w:rPr>
          <w:sz w:val="16"/>
          <w:szCs w:val="16"/>
        </w:rPr>
      </w:pPr>
      <w:r w:rsidRPr="0064477B">
        <w:rPr>
          <w:sz w:val="16"/>
          <w:szCs w:val="16"/>
        </w:rPr>
        <w:br w:type="page"/>
      </w:r>
    </w:p>
    <w:p w14:paraId="25813529" w14:textId="77777777" w:rsidR="00CE5957" w:rsidRPr="002B78BE" w:rsidRDefault="00CE5957" w:rsidP="00EF6110">
      <w:pPr>
        <w:tabs>
          <w:tab w:val="left" w:pos="2004"/>
          <w:tab w:val="left" w:pos="4662"/>
          <w:tab w:val="left" w:pos="5832"/>
          <w:tab w:val="left" w:pos="7902"/>
          <w:tab w:val="left" w:pos="10152"/>
          <w:tab w:val="left" w:pos="12762"/>
        </w:tabs>
        <w:ind w:left="864"/>
        <w:outlineLvl w:val="0"/>
        <w:rPr>
          <w:rFonts w:eastAsia="Times New Roman" w:cs="Times New Roman"/>
          <w:color w:val="000000" w:themeColor="text1"/>
          <w:sz w:val="16"/>
          <w:szCs w:val="16"/>
        </w:rPr>
      </w:pPr>
      <w:r w:rsidRPr="0064477B">
        <w:rPr>
          <w:rFonts w:eastAsia="Times New Roman" w:cs="Times New Roman"/>
          <w:b/>
          <w:bCs/>
          <w:color w:val="000000" w:themeColor="text1"/>
          <w:sz w:val="16"/>
          <w:szCs w:val="16"/>
        </w:rPr>
        <w:lastRenderedPageBreak/>
        <w:t>Supplemental Qualifiers for DM (SUPPDM) suppdm.xpt </w:t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b/>
          <w:bCs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  <w:r w:rsidRPr="002B78BE">
        <w:rPr>
          <w:rFonts w:eastAsia="Times New Roman" w:cs="Times New Roman"/>
          <w:color w:val="000000" w:themeColor="text1"/>
          <w:sz w:val="16"/>
          <w:szCs w:val="16"/>
        </w:rPr>
        <w:tab/>
      </w:r>
    </w:p>
    <w:tbl>
      <w:tblPr>
        <w:tblW w:w="17954" w:type="dxa"/>
        <w:tblInd w:w="756" w:type="dxa"/>
        <w:tblLook w:val="04A0" w:firstRow="1" w:lastRow="0" w:firstColumn="1" w:lastColumn="0" w:noHBand="0" w:noVBand="1"/>
      </w:tblPr>
      <w:tblGrid>
        <w:gridCol w:w="1140"/>
        <w:gridCol w:w="2658"/>
        <w:gridCol w:w="1170"/>
        <w:gridCol w:w="2070"/>
        <w:gridCol w:w="2250"/>
        <w:gridCol w:w="2613"/>
        <w:gridCol w:w="3181"/>
        <w:gridCol w:w="2872"/>
        <w:tblGridChange w:id="654">
          <w:tblGrid>
            <w:gridCol w:w="5"/>
            <w:gridCol w:w="1135"/>
            <w:gridCol w:w="5"/>
            <w:gridCol w:w="2653"/>
            <w:gridCol w:w="5"/>
            <w:gridCol w:w="1165"/>
            <w:gridCol w:w="5"/>
            <w:gridCol w:w="2065"/>
            <w:gridCol w:w="5"/>
            <w:gridCol w:w="2245"/>
            <w:gridCol w:w="5"/>
            <w:gridCol w:w="2608"/>
            <w:gridCol w:w="5"/>
            <w:gridCol w:w="3176"/>
            <w:gridCol w:w="5"/>
            <w:gridCol w:w="2867"/>
            <w:gridCol w:w="5"/>
          </w:tblGrid>
        </w:tblGridChange>
      </w:tblGrid>
      <w:tr w:rsidR="002B78BE" w:rsidRPr="002B78BE" w14:paraId="28CA51D9" w14:textId="2285AD6B" w:rsidTr="00185D1C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33B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Variable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840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52F1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Type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C32F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Controlled Terminology 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E7E5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25EB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Role 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673C" w14:textId="77777777" w:rsidR="00CE5957" w:rsidRPr="0064477B" w:rsidRDefault="00CE5957" w:rsidP="0064477B">
            <w:pPr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Comment 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AA66D" w14:textId="2C054DEE" w:rsidR="00CE5957" w:rsidRPr="002B78BE" w:rsidRDefault="00CE5957" w:rsidP="00185D1C">
            <w:pPr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2B78BE">
              <w:rPr>
                <w:rFonts w:eastAsia="Times New Roman" w:cs="Times New Roman"/>
                <w:b/>
                <w:bCs/>
                <w:color w:val="000000" w:themeColor="text1"/>
                <w:sz w:val="16"/>
                <w:szCs w:val="16"/>
              </w:rPr>
              <w:t>Internal Team Comment</w:t>
            </w:r>
          </w:p>
        </w:tc>
      </w:tr>
      <w:tr w:rsidR="009058AE" w:rsidRPr="002B78BE" w14:paraId="6513D7C9" w14:textId="19AFAB85" w:rsidTr="009058AE">
        <w:tblPrEx>
          <w:tblW w:w="17954" w:type="dxa"/>
          <w:tblInd w:w="756" w:type="dxa"/>
          <w:tblPrExChange w:id="655" w:author="aoliva" w:date="2017-12-31T11:37:00Z">
            <w:tblPrEx>
              <w:tblW w:w="17954" w:type="dxa"/>
              <w:tblInd w:w="756" w:type="dxa"/>
            </w:tblPrEx>
          </w:tblPrExChange>
        </w:tblPrEx>
        <w:trPr>
          <w:trHeight w:val="320"/>
          <w:trPrChange w:id="656" w:author="aoliva" w:date="2017-12-31T11:37:00Z">
            <w:trPr>
              <w:gridAfter w:val="0"/>
              <w:trHeight w:val="320"/>
            </w:trPr>
          </w:trPrChange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57" w:author="aoliva" w:date="2017-12-31T11:37:00Z">
              <w:tcPr>
                <w:tcW w:w="11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B2BEA1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58" w:author="aoliva" w:date="2017-12-31T11:37:00Z">
              <w:tcPr>
                <w:tcW w:w="265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482DAA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Study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59" w:author="aoliva" w:date="2017-12-31T11:3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0C79F2" w14:textId="348EFF96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60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661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662" w:author="aoliva" w:date="2017-12-31T11:37:00Z">
              <w:tcPr>
                <w:tcW w:w="20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DAF12AD" w14:textId="58CA5A45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63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CRF Page 7 </w:delText>
              </w:r>
            </w:del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664" w:author="aoliva" w:date="2017-12-31T11:37:00Z">
              <w:tcPr>
                <w:tcW w:w="22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06C67EA" w14:textId="334DB95E" w:rsidR="009058AE" w:rsidRPr="0064477B" w:rsidRDefault="006B47C2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65" w:author="aoliva" w:date="2017-12-31T11:40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 xml:space="preserve">Assigned - </w:t>
              </w:r>
            </w:ins>
            <w:ins w:id="666" w:author="aoliva" w:date="2017-12-31T11:37:00Z">
              <w:r w:rsidR="009058AE"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CRF Page 7 </w:t>
              </w:r>
            </w:ins>
            <w:del w:id="667" w:author="aoliva" w:date="2017-12-31T11:37:00Z">
              <w:r w:rsidR="009058AE"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668" w:author="aoliva" w:date="2017-12-31T11:37:00Z">
              <w:tcPr>
                <w:tcW w:w="261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9DB5999" w14:textId="1FF79ECA" w:rsidR="009058AE" w:rsidRPr="0064477B" w:rsidRDefault="006B47C2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69" w:author="aoliva" w:date="2017-12-31T11:4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</w:ins>
            <w:ins w:id="670" w:author="aoliva" w:date="2017-12-31T11:37:00Z">
              <w:r w:rsidR="009058AE"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71" w:author="aoliva" w:date="2017-12-31T11:37:00Z">
              <w:tcPr>
                <w:tcW w:w="31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F08F10A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72" w:author="aoliva" w:date="2017-12-31T11:37:00Z">
              <w:tcPr>
                <w:tcW w:w="287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353D3FA" w14:textId="77777777" w:rsidR="009058AE" w:rsidRPr="002B78BE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058AE" w:rsidRPr="002B78BE" w14:paraId="5B8B781C" w14:textId="41F7DC50" w:rsidTr="009058AE">
        <w:tblPrEx>
          <w:tblW w:w="17954" w:type="dxa"/>
          <w:tblInd w:w="756" w:type="dxa"/>
          <w:tblPrExChange w:id="673" w:author="aoliva" w:date="2017-12-31T11:37:00Z">
            <w:tblPrEx>
              <w:tblW w:w="17954" w:type="dxa"/>
              <w:tblInd w:w="756" w:type="dxa"/>
            </w:tblPrEx>
          </w:tblPrExChange>
        </w:tblPrEx>
        <w:trPr>
          <w:trHeight w:val="320"/>
          <w:trPrChange w:id="674" w:author="aoliva" w:date="2017-12-31T11:37:00Z">
            <w:trPr>
              <w:gridAfter w:val="0"/>
              <w:trHeight w:val="320"/>
            </w:trPr>
          </w:trPrChange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75" w:author="aoliva" w:date="2017-12-31T11:37:00Z">
              <w:tcPr>
                <w:tcW w:w="11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4A1AFA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RDOMAIN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76" w:author="aoliva" w:date="2017-12-31T11:37:00Z">
              <w:tcPr>
                <w:tcW w:w="265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F9C44F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Related Domain Abbreviation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77" w:author="aoliva" w:date="2017-12-31T11:3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ECDC38" w14:textId="6CEFEB44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78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679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680" w:author="aoliva" w:date="2017-12-31T11:37:00Z">
              <w:tcPr>
                <w:tcW w:w="20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7C94228" w14:textId="234C09C0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81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682" w:author="aoliva" w:date="2017-12-31T11:37:00Z">
              <w:tcPr>
                <w:tcW w:w="22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EFBF56F" w14:textId="641BE8F0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83" w:author="aoliva" w:date="2017-12-31T11:37:00Z">
              <w:r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 </w:t>
              </w:r>
            </w:ins>
            <w:del w:id="684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685" w:author="aoliva" w:date="2017-12-31T11:37:00Z">
              <w:tcPr>
                <w:tcW w:w="261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3039BBC" w14:textId="2B7E3AA4" w:rsidR="009058AE" w:rsidRPr="0064477B" w:rsidRDefault="006B47C2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86" w:author="aoliva" w:date="2017-12-31T11:4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  <w:r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687" w:author="aoliva" w:date="2017-12-31T11:37:00Z">
              <w:r w:rsidR="009058AE"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RDOMAIN="AE" </w:delText>
              </w:r>
            </w:del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88" w:author="aoliva" w:date="2017-12-31T11:37:00Z">
              <w:tcPr>
                <w:tcW w:w="31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7A513D" w14:textId="5EDBE558" w:rsidR="009058AE" w:rsidRPr="0064477B" w:rsidRDefault="00F74590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689" w:author="aoliva" w:date="2017-12-31T11:37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RDOMAIN="</w:t>
              </w:r>
            </w:ins>
            <w:ins w:id="690" w:author="aoliva" w:date="2018-01-02T20:01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DM</w:t>
              </w:r>
            </w:ins>
            <w:bookmarkStart w:id="691" w:name="_GoBack"/>
            <w:bookmarkEnd w:id="691"/>
            <w:ins w:id="692" w:author="aoliva" w:date="2017-12-31T11:37:00Z">
              <w:r w:rsidR="009058AE"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" </w:t>
              </w:r>
            </w:ins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93" w:author="aoliva" w:date="2017-12-31T11:37:00Z">
              <w:tcPr>
                <w:tcW w:w="287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CBAF45" w14:textId="77777777" w:rsidR="009058AE" w:rsidRPr="002B78BE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058AE" w:rsidRPr="002B78BE" w14:paraId="0EA8FDBC" w14:textId="0D0FE27B" w:rsidTr="009058AE">
        <w:tblPrEx>
          <w:tblW w:w="17954" w:type="dxa"/>
          <w:tblInd w:w="756" w:type="dxa"/>
          <w:tblPrExChange w:id="694" w:author="aoliva" w:date="2017-12-31T11:37:00Z">
            <w:tblPrEx>
              <w:tblW w:w="17954" w:type="dxa"/>
              <w:tblInd w:w="756" w:type="dxa"/>
            </w:tblPrEx>
          </w:tblPrExChange>
        </w:tblPrEx>
        <w:trPr>
          <w:trHeight w:val="320"/>
          <w:trPrChange w:id="695" w:author="aoliva" w:date="2017-12-31T11:37:00Z">
            <w:trPr>
              <w:gridAfter w:val="0"/>
              <w:trHeight w:val="320"/>
            </w:trPr>
          </w:trPrChange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96" w:author="aoliva" w:date="2017-12-31T11:37:00Z">
              <w:tcPr>
                <w:tcW w:w="11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8BBA0B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USUBJID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97" w:author="aoliva" w:date="2017-12-31T11:37:00Z">
              <w:tcPr>
                <w:tcW w:w="265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6CF2BD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Unique Subject Identifier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98" w:author="aoliva" w:date="2017-12-31T11:3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A92615" w14:textId="4B217E5F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699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700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01" w:author="aoliva" w:date="2017-12-31T11:37:00Z">
              <w:tcPr>
                <w:tcW w:w="20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D26E345" w14:textId="668884E1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02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03" w:author="aoliva" w:date="2017-12-31T11:37:00Z">
              <w:tcPr>
                <w:tcW w:w="22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7E9C0C8" w14:textId="408075A0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04" w:author="aoliva" w:date="2017-12-31T11:37:00Z">
              <w:r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</w:ins>
            <w:del w:id="705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06" w:author="aoliva" w:date="2017-12-31T11:37:00Z">
              <w:tcPr>
                <w:tcW w:w="261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1D959605" w14:textId="220AA678" w:rsidR="009058AE" w:rsidRPr="0064477B" w:rsidRDefault="006B47C2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07" w:author="aoliva" w:date="2017-12-31T11:4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  <w:r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708" w:author="aoliva" w:date="2017-12-31T11:37:00Z">
              <w:r w:rsidR="009058AE"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Concatenation of STUDYID, DM.SITEID and DM.SUBJID </w:delText>
              </w:r>
            </w:del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tcPrChange w:id="709" w:author="aoliva" w:date="2017-12-31T11:37:00Z">
              <w:tcPr>
                <w:tcW w:w="31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</w:tcPrChange>
          </w:tcPr>
          <w:p w14:paraId="64203B1F" w14:textId="3221DBEF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10" w:author="aoliva" w:date="2017-12-31T11:37:00Z">
              <w:r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Concatenation of STUDYID, DM.SITEID and DM.SUBJID </w:t>
              </w:r>
            </w:ins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11" w:author="aoliva" w:date="2017-12-31T11:37:00Z">
              <w:tcPr>
                <w:tcW w:w="287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5703830" w14:textId="083B4059" w:rsidR="009058AE" w:rsidRPr="002B78BE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058AE" w:rsidRPr="002B78BE" w14:paraId="7634AEE6" w14:textId="2D28696C" w:rsidTr="009058AE">
        <w:tblPrEx>
          <w:tblW w:w="17954" w:type="dxa"/>
          <w:tblInd w:w="756" w:type="dxa"/>
          <w:tblPrExChange w:id="712" w:author="aoliva" w:date="2017-12-31T11:37:00Z">
            <w:tblPrEx>
              <w:tblW w:w="17954" w:type="dxa"/>
              <w:tblInd w:w="756" w:type="dxa"/>
            </w:tblPrEx>
          </w:tblPrExChange>
        </w:tblPrEx>
        <w:trPr>
          <w:trHeight w:val="320"/>
          <w:trPrChange w:id="713" w:author="aoliva" w:date="2017-12-31T11:37:00Z">
            <w:trPr>
              <w:gridAfter w:val="0"/>
              <w:trHeight w:val="320"/>
            </w:trPr>
          </w:trPrChange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14" w:author="aoliva" w:date="2017-12-31T11:37:00Z">
              <w:tcPr>
                <w:tcW w:w="11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1AC674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15" w:author="aoliva" w:date="2017-12-31T11:37:00Z">
              <w:tcPr>
                <w:tcW w:w="265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3C099D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16" w:author="aoliva" w:date="2017-12-31T11:3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498BBA" w14:textId="5EF9E74A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17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718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19" w:author="aoliva" w:date="2017-12-31T11:37:00Z">
              <w:tcPr>
                <w:tcW w:w="20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482212F" w14:textId="73885163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20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21" w:author="aoliva" w:date="2017-12-31T11:37:00Z">
              <w:tcPr>
                <w:tcW w:w="22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F3FCDE7" w14:textId="57FF2D00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22" w:author="aoliva" w:date="2017-12-31T11:37:00Z">
              <w:r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 </w:t>
              </w:r>
            </w:ins>
            <w:del w:id="723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24" w:author="aoliva" w:date="2017-12-31T11:37:00Z">
              <w:tcPr>
                <w:tcW w:w="261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DCB2236" w14:textId="7666B2B2" w:rsidR="009058AE" w:rsidRPr="0064477B" w:rsidRDefault="006B47C2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25" w:author="aoliva" w:date="2017-12-31T11:4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  <w:r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726" w:author="aoliva" w:date="2017-12-31T11:37:00Z">
              <w:r w:rsidR="009058AE"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IDVAR=" " </w:delText>
              </w:r>
            </w:del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27" w:author="aoliva" w:date="2017-12-31T11:37:00Z">
              <w:tcPr>
                <w:tcW w:w="31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EC3EDF" w14:textId="66256DD4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28" w:author="aoliva" w:date="2017-12-31T11:37:00Z">
              <w:r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IDVAR=" " </w:t>
              </w:r>
            </w:ins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9" w:author="aoliva" w:date="2017-12-31T11:37:00Z">
              <w:tcPr>
                <w:tcW w:w="287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6121DD" w14:textId="77777777" w:rsidR="009058AE" w:rsidRPr="002B78BE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058AE" w:rsidRPr="002B78BE" w14:paraId="3B36854B" w14:textId="635CD5A7" w:rsidTr="009058AE">
        <w:tblPrEx>
          <w:tblW w:w="17954" w:type="dxa"/>
          <w:tblInd w:w="756" w:type="dxa"/>
          <w:tblPrExChange w:id="730" w:author="aoliva" w:date="2017-12-31T11:37:00Z">
            <w:tblPrEx>
              <w:tblW w:w="17954" w:type="dxa"/>
              <w:tblInd w:w="756" w:type="dxa"/>
            </w:tblPrEx>
          </w:tblPrExChange>
        </w:tblPrEx>
        <w:trPr>
          <w:trHeight w:val="320"/>
          <w:trPrChange w:id="731" w:author="aoliva" w:date="2017-12-31T11:37:00Z">
            <w:trPr>
              <w:gridAfter w:val="0"/>
              <w:trHeight w:val="320"/>
            </w:trPr>
          </w:trPrChange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32" w:author="aoliva" w:date="2017-12-31T11:37:00Z">
              <w:tcPr>
                <w:tcW w:w="11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E26AF1B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IDVARVAL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33" w:author="aoliva" w:date="2017-12-31T11:37:00Z">
              <w:tcPr>
                <w:tcW w:w="265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187AE6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Identifying Variable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34" w:author="aoliva" w:date="2017-12-31T11:3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2F8618" w14:textId="342AE77D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35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736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37" w:author="aoliva" w:date="2017-12-31T11:37:00Z">
              <w:tcPr>
                <w:tcW w:w="20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D383DEE" w14:textId="0622C7F2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38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39" w:author="aoliva" w:date="2017-12-31T11:37:00Z">
              <w:tcPr>
                <w:tcW w:w="22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1ACAD00" w14:textId="44F339A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40" w:author="aoliva" w:date="2017-12-31T11:37:00Z">
              <w:r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 </w:t>
              </w:r>
            </w:ins>
            <w:del w:id="741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IDENTIFIER </w:delText>
              </w:r>
            </w:del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42" w:author="aoliva" w:date="2017-12-31T11:37:00Z">
              <w:tcPr>
                <w:tcW w:w="261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6875B529" w14:textId="71FA76AA" w:rsidR="009058AE" w:rsidRPr="0064477B" w:rsidRDefault="006B47C2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43" w:author="aoliva" w:date="2017-12-31T11:4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Identifier Variable</w:t>
              </w:r>
              <w:r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  <w:del w:id="744" w:author="aoliva" w:date="2017-12-31T11:37:00Z">
              <w:r w:rsidR="009058AE"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IDVARVAL= " " </w:delText>
              </w:r>
            </w:del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45" w:author="aoliva" w:date="2017-12-31T11:37:00Z">
              <w:tcPr>
                <w:tcW w:w="31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B3CFC6" w14:textId="53070433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46" w:author="aoliva" w:date="2017-12-31T11:37:00Z">
              <w:r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IDVARVAL= " " </w:t>
              </w:r>
            </w:ins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47" w:author="aoliva" w:date="2017-12-31T11:37:00Z">
              <w:tcPr>
                <w:tcW w:w="287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B7D549D" w14:textId="77777777" w:rsidR="009058AE" w:rsidRPr="002B78BE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058AE" w:rsidRPr="002B78BE" w14:paraId="1778A8C9" w14:textId="1223FFED" w:rsidTr="009058AE">
        <w:tblPrEx>
          <w:tblW w:w="17954" w:type="dxa"/>
          <w:tblInd w:w="756" w:type="dxa"/>
          <w:tblPrExChange w:id="748" w:author="aoliva" w:date="2017-12-31T11:37:00Z">
            <w:tblPrEx>
              <w:tblW w:w="17954" w:type="dxa"/>
              <w:tblInd w:w="756" w:type="dxa"/>
            </w:tblPrEx>
          </w:tblPrExChange>
        </w:tblPrEx>
        <w:trPr>
          <w:trHeight w:val="320"/>
          <w:trPrChange w:id="749" w:author="aoliva" w:date="2017-12-31T11:37:00Z">
            <w:trPr>
              <w:gridAfter w:val="0"/>
              <w:trHeight w:val="320"/>
            </w:trPr>
          </w:trPrChange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50" w:author="aoliva" w:date="2017-12-31T11:37:00Z">
              <w:tcPr>
                <w:tcW w:w="11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A46816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QNAM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51" w:author="aoliva" w:date="2017-12-31T11:37:00Z">
              <w:tcPr>
                <w:tcW w:w="265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39E5A9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Name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52" w:author="aoliva" w:date="2017-12-31T11:3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2C8425" w14:textId="6CFF6593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53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754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55" w:author="aoliva" w:date="2017-12-31T11:37:00Z">
              <w:tcPr>
                <w:tcW w:w="20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5D6741B" w14:textId="375B8CEA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56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57" w:author="aoliva" w:date="2017-12-31T11:37:00Z">
              <w:tcPr>
                <w:tcW w:w="22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F31029B" w14:textId="4F38EFBE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58" w:author="aoliva" w:date="2017-12-31T11:37:00Z">
              <w:r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 </w:t>
              </w:r>
            </w:ins>
            <w:del w:id="759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TOPIC </w:delText>
              </w:r>
            </w:del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60" w:author="aoliva" w:date="2017-12-31T11:37:00Z">
              <w:tcPr>
                <w:tcW w:w="261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63DC323" w14:textId="1FEBDE6C" w:rsidR="009058AE" w:rsidRPr="0064477B" w:rsidRDefault="006B47C2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61" w:author="aoliva" w:date="2017-12-31T11:42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Topic Variable</w:t>
              </w:r>
            </w:ins>
            <w:ins w:id="762" w:author="aoliva" w:date="2017-12-31T11:37:00Z">
              <w:r w:rsidR="009058AE"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 </w:t>
              </w:r>
            </w:ins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63" w:author="aoliva" w:date="2017-12-31T11:37:00Z">
              <w:tcPr>
                <w:tcW w:w="31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73CC7E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64" w:author="aoliva" w:date="2017-12-31T11:37:00Z">
              <w:tcPr>
                <w:tcW w:w="287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A1DE85D" w14:textId="77777777" w:rsidR="009058AE" w:rsidRPr="002B78BE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058AE" w:rsidRPr="002B78BE" w14:paraId="24BECE86" w14:textId="3867F347" w:rsidTr="009058AE">
        <w:tblPrEx>
          <w:tblW w:w="17954" w:type="dxa"/>
          <w:tblInd w:w="756" w:type="dxa"/>
          <w:tblPrExChange w:id="765" w:author="aoliva" w:date="2017-12-31T11:37:00Z">
            <w:tblPrEx>
              <w:tblW w:w="17954" w:type="dxa"/>
              <w:tblInd w:w="756" w:type="dxa"/>
            </w:tblPrEx>
          </w:tblPrExChange>
        </w:tblPrEx>
        <w:trPr>
          <w:trHeight w:val="320"/>
          <w:trPrChange w:id="766" w:author="aoliva" w:date="2017-12-31T11:37:00Z">
            <w:trPr>
              <w:gridAfter w:val="0"/>
              <w:trHeight w:val="320"/>
            </w:trPr>
          </w:trPrChange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67" w:author="aoliva" w:date="2017-12-31T11:37:00Z">
              <w:tcPr>
                <w:tcW w:w="11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EFE48A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QLABEL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68" w:author="aoliva" w:date="2017-12-31T11:37:00Z">
              <w:tcPr>
                <w:tcW w:w="265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1F3A7B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Qualifier Variable Label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69" w:author="aoliva" w:date="2017-12-31T11:3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134AF0" w14:textId="1CE896F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70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771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72" w:author="aoliva" w:date="2017-12-31T11:37:00Z">
              <w:tcPr>
                <w:tcW w:w="20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342EB341" w14:textId="03CDC652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73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74" w:author="aoliva" w:date="2017-12-31T11:37:00Z">
              <w:tcPr>
                <w:tcW w:w="22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E9F84D3" w14:textId="2AFBC482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75" w:author="aoliva" w:date="2017-12-31T11:37:00Z">
              <w:r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 </w:t>
              </w:r>
            </w:ins>
            <w:del w:id="776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SYNONYM QUALIFIER </w:delText>
              </w:r>
            </w:del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77" w:author="aoliva" w:date="2017-12-31T11:37:00Z">
              <w:tcPr>
                <w:tcW w:w="261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48B7860B" w14:textId="18DC4785" w:rsidR="009058AE" w:rsidRPr="0064477B" w:rsidRDefault="006B47C2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78" w:author="aoliva" w:date="2017-12-31T11:4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Synonym Qualifier</w:t>
              </w:r>
            </w:ins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79" w:author="aoliva" w:date="2017-12-31T11:37:00Z">
              <w:tcPr>
                <w:tcW w:w="31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9E2358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80" w:author="aoliva" w:date="2017-12-31T11:37:00Z">
              <w:tcPr>
                <w:tcW w:w="287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ECCD2D" w14:textId="77777777" w:rsidR="009058AE" w:rsidRPr="002B78BE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058AE" w:rsidRPr="002B78BE" w14:paraId="000FF39D" w14:textId="4587FDC8" w:rsidTr="009058AE">
        <w:tblPrEx>
          <w:tblW w:w="17954" w:type="dxa"/>
          <w:tblInd w:w="756" w:type="dxa"/>
          <w:tblPrExChange w:id="781" w:author="aoliva" w:date="2017-12-31T11:37:00Z">
            <w:tblPrEx>
              <w:tblW w:w="17954" w:type="dxa"/>
              <w:tblInd w:w="756" w:type="dxa"/>
            </w:tblPrEx>
          </w:tblPrExChange>
        </w:tblPrEx>
        <w:trPr>
          <w:trHeight w:val="320"/>
          <w:trPrChange w:id="782" w:author="aoliva" w:date="2017-12-31T11:37:00Z">
            <w:trPr>
              <w:gridAfter w:val="0"/>
              <w:trHeight w:val="320"/>
            </w:trPr>
          </w:trPrChange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83" w:author="aoliva" w:date="2017-12-31T11:37:00Z">
              <w:tcPr>
                <w:tcW w:w="11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059F34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84" w:author="aoliva" w:date="2017-12-31T11:37:00Z">
              <w:tcPr>
                <w:tcW w:w="265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DB97465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Data Value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85" w:author="aoliva" w:date="2017-12-31T11:3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B30CC1" w14:textId="21F43E33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86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787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88" w:author="aoliva" w:date="2017-12-31T11:37:00Z">
              <w:tcPr>
                <w:tcW w:w="20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05FCF539" w14:textId="25BFD088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789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Derived </w:delText>
              </w:r>
            </w:del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90" w:author="aoliva" w:date="2017-12-31T11:37:00Z">
              <w:tcPr>
                <w:tcW w:w="22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4584C85" w14:textId="1A188D8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91" w:author="aoliva" w:date="2017-12-31T11:37:00Z">
              <w:r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Derived </w:t>
              </w:r>
            </w:ins>
            <w:del w:id="792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RESULT </w:delText>
              </w:r>
            </w:del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793" w:author="aoliva" w:date="2017-12-31T11:37:00Z">
              <w:tcPr>
                <w:tcW w:w="261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A7C68BA" w14:textId="6F9D5323" w:rsidR="009058AE" w:rsidRPr="0064477B" w:rsidRDefault="006B47C2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94" w:author="aoliva" w:date="2017-12-31T11:4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Result Qualifier</w:t>
              </w:r>
            </w:ins>
            <w:del w:id="795" w:author="aoliva" w:date="2017-12-31T11:37:00Z">
              <w:r w:rsidR="009058AE"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see value level metadata </w:delText>
              </w:r>
            </w:del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96" w:author="aoliva" w:date="2017-12-31T11:37:00Z">
              <w:tcPr>
                <w:tcW w:w="31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CA7C50" w14:textId="2C4ECE05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797" w:author="aoliva" w:date="2017-12-31T11:37:00Z">
              <w:r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see value level metadata </w:t>
              </w:r>
            </w:ins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98" w:author="aoliva" w:date="2017-12-31T11:37:00Z">
              <w:tcPr>
                <w:tcW w:w="287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D1FB19C" w14:textId="77777777" w:rsidR="009058AE" w:rsidRPr="002B78BE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058AE" w:rsidRPr="002B78BE" w14:paraId="19F6D49F" w14:textId="13ED59E2" w:rsidTr="009058AE">
        <w:tblPrEx>
          <w:tblW w:w="17954" w:type="dxa"/>
          <w:tblInd w:w="756" w:type="dxa"/>
          <w:tblPrExChange w:id="799" w:author="aoliva" w:date="2017-12-31T11:37:00Z">
            <w:tblPrEx>
              <w:tblW w:w="17954" w:type="dxa"/>
              <w:tblInd w:w="756" w:type="dxa"/>
            </w:tblPrEx>
          </w:tblPrExChange>
        </w:tblPrEx>
        <w:trPr>
          <w:trHeight w:val="320"/>
          <w:trPrChange w:id="800" w:author="aoliva" w:date="2017-12-31T11:37:00Z">
            <w:trPr>
              <w:gridAfter w:val="0"/>
              <w:trHeight w:val="320"/>
            </w:trPr>
          </w:trPrChange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01" w:author="aoliva" w:date="2017-12-31T11:37:00Z">
              <w:tcPr>
                <w:tcW w:w="11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018CE5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QORIG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02" w:author="aoliva" w:date="2017-12-31T11:37:00Z">
              <w:tcPr>
                <w:tcW w:w="265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873C9A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Origin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03" w:author="aoliva" w:date="2017-12-31T11:3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2CE0E5" w14:textId="3202F468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04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805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806" w:author="aoliva" w:date="2017-12-31T11:37:00Z">
              <w:tcPr>
                <w:tcW w:w="20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8BCA242" w14:textId="54BEC570" w:rsidR="009058AE" w:rsidRPr="0064477B" w:rsidRDefault="006B47C2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07" w:author="aoliva" w:date="2017-12-31T11:43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ab/>
              </w:r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ab/>
              </w:r>
            </w:ins>
            <w:del w:id="808" w:author="aoliva" w:date="2017-12-31T11:37:00Z">
              <w:r w:rsidR="009058AE"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809" w:author="aoliva" w:date="2017-12-31T11:37:00Z">
              <w:tcPr>
                <w:tcW w:w="22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57A99B7C" w14:textId="66426CCE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10" w:author="aoliva" w:date="2017-12-31T11:37:00Z">
              <w:r w:rsidRPr="0064477B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 </w:t>
              </w:r>
            </w:ins>
            <w:del w:id="811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RESULT QUALIFIER </w:delText>
              </w:r>
            </w:del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812" w:author="aoliva" w:date="2017-12-31T11:37:00Z">
              <w:tcPr>
                <w:tcW w:w="261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0BED843" w14:textId="2C63D3EC" w:rsidR="009058AE" w:rsidRPr="0064477B" w:rsidRDefault="006B47C2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13" w:author="aoliva" w:date="2017-12-31T11:4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Result Qualifier</w:t>
              </w:r>
            </w:ins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14" w:author="aoliva" w:date="2017-12-31T11:37:00Z">
              <w:tcPr>
                <w:tcW w:w="31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7B519D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15" w:author="aoliva" w:date="2017-12-31T11:37:00Z">
              <w:tcPr>
                <w:tcW w:w="287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39DED06" w14:textId="77777777" w:rsidR="009058AE" w:rsidRPr="002B78BE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058AE" w:rsidRPr="002B78BE" w14:paraId="62B9F667" w14:textId="2C9AC251" w:rsidTr="009058AE">
        <w:tblPrEx>
          <w:tblW w:w="17954" w:type="dxa"/>
          <w:tblInd w:w="756" w:type="dxa"/>
          <w:tblPrExChange w:id="816" w:author="aoliva" w:date="2017-12-31T11:37:00Z">
            <w:tblPrEx>
              <w:tblW w:w="17954" w:type="dxa"/>
              <w:tblInd w:w="756" w:type="dxa"/>
            </w:tblPrEx>
          </w:tblPrExChange>
        </w:tblPrEx>
        <w:trPr>
          <w:trHeight w:val="320"/>
          <w:trPrChange w:id="817" w:author="aoliva" w:date="2017-12-31T11:37:00Z">
            <w:trPr>
              <w:gridAfter w:val="0"/>
              <w:trHeight w:val="320"/>
            </w:trPr>
          </w:trPrChange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18" w:author="aoliva" w:date="2017-12-31T11:37:00Z">
              <w:tcPr>
                <w:tcW w:w="114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479069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QEVAL 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19" w:author="aoliva" w:date="2017-12-31T11:37:00Z">
              <w:tcPr>
                <w:tcW w:w="265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7BCBE9" w14:textId="77777777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Evaluator 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20" w:author="aoliva" w:date="2017-12-31T11:37:00Z">
              <w:tcPr>
                <w:tcW w:w="11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4A733A" w14:textId="3667175E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del w:id="821" w:author="aoliva" w:date="2017-09-28T02:25:00Z">
              <w:r w:rsidRPr="0064477B" w:rsidDel="00EF6110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text</w:delText>
              </w:r>
            </w:del>
            <w:ins w:id="822" w:author="aoliva" w:date="2017-09-28T02:25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xsd:string</w:t>
              </w:r>
            </w:ins>
            <w:r w:rsidRPr="0064477B">
              <w:rPr>
                <w:rFonts w:eastAsia="Times New Roman" w:cs="Times New Roman"/>
                <w:color w:val="000000" w:themeColor="text1"/>
                <w:sz w:val="16"/>
                <w:szCs w:val="16"/>
              </w:rPr>
              <w:t>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823" w:author="aoliva" w:date="2017-12-31T11:37:00Z">
              <w:tcPr>
                <w:tcW w:w="207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203339C9" w14:textId="1FDEC518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24" w:author="aoliva" w:date="2017-12-31T11:3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QEVAL</w:t>
              </w:r>
            </w:ins>
            <w:del w:id="825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QEVAL </w:delText>
              </w:r>
            </w:del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826" w:author="aoliva" w:date="2017-12-31T11:37:00Z">
              <w:tcPr>
                <w:tcW w:w="22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683C92F5" w14:textId="24F7AE95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27" w:author="aoliva" w:date="2017-12-31T11:38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Assigned</w:t>
              </w:r>
            </w:ins>
            <w:del w:id="828" w:author="aoliva" w:date="2017-12-31T11:37:00Z">
              <w:r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Assigned </w:delText>
              </w:r>
            </w:del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tcPrChange w:id="829" w:author="aoliva" w:date="2017-12-31T11:37:00Z">
              <w:tcPr>
                <w:tcW w:w="261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</w:tcPrChange>
          </w:tcPr>
          <w:p w14:paraId="76DEBC85" w14:textId="47AED4C6" w:rsidR="009058AE" w:rsidRPr="0064477B" w:rsidRDefault="006B47C2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  <w:ins w:id="830" w:author="aoliva" w:date="2017-12-31T11:44:00Z">
              <w:r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t>Result Qualifier</w:t>
              </w:r>
            </w:ins>
            <w:del w:id="831" w:author="aoliva" w:date="2017-12-31T11:37:00Z">
              <w:r w:rsidR="009058AE" w:rsidRPr="0064477B" w:rsidDel="009058AE">
                <w:rPr>
                  <w:rFonts w:eastAsia="Times New Roman" w:cs="Times New Roman"/>
                  <w:color w:val="000000" w:themeColor="text1"/>
                  <w:sz w:val="16"/>
                  <w:szCs w:val="16"/>
                </w:rPr>
                <w:delText>RESULT QUALIFIER</w:delText>
              </w:r>
            </w:del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32" w:author="aoliva" w:date="2017-12-31T11:37:00Z">
              <w:tcPr>
                <w:tcW w:w="318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F3380B" w14:textId="586B72E3" w:rsidR="009058AE" w:rsidRPr="0064477B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33" w:author="aoliva" w:date="2017-12-31T11:37:00Z">
              <w:tcPr>
                <w:tcW w:w="2872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81D6DAC" w14:textId="77777777" w:rsidR="009058AE" w:rsidRPr="002B78BE" w:rsidRDefault="009058AE" w:rsidP="009058AE">
            <w:pPr>
              <w:rPr>
                <w:rFonts w:eastAsia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604CC909" w14:textId="77777777" w:rsidR="00EF6110" w:rsidRPr="0064477B" w:rsidRDefault="00EF6110">
      <w:pPr>
        <w:rPr>
          <w:sz w:val="16"/>
          <w:szCs w:val="16"/>
        </w:rPr>
      </w:pPr>
    </w:p>
    <w:sectPr w:rsidR="00EF6110" w:rsidRPr="0064477B" w:rsidSect="00CE5957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trackRevision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1A5"/>
    <w:rsid w:val="000B4263"/>
    <w:rsid w:val="000D1F3B"/>
    <w:rsid w:val="00110D62"/>
    <w:rsid w:val="0016230E"/>
    <w:rsid w:val="00185D1C"/>
    <w:rsid w:val="001A5D17"/>
    <w:rsid w:val="00212313"/>
    <w:rsid w:val="00254ED4"/>
    <w:rsid w:val="002842D0"/>
    <w:rsid w:val="002B78BE"/>
    <w:rsid w:val="002E0F41"/>
    <w:rsid w:val="002F29E8"/>
    <w:rsid w:val="00386371"/>
    <w:rsid w:val="00436FA2"/>
    <w:rsid w:val="004E4D5D"/>
    <w:rsid w:val="005426EF"/>
    <w:rsid w:val="005D1982"/>
    <w:rsid w:val="005E5D63"/>
    <w:rsid w:val="0064477B"/>
    <w:rsid w:val="006B47C2"/>
    <w:rsid w:val="006B7AE7"/>
    <w:rsid w:val="006D4709"/>
    <w:rsid w:val="0079057B"/>
    <w:rsid w:val="007B6713"/>
    <w:rsid w:val="007D10FE"/>
    <w:rsid w:val="007E05F5"/>
    <w:rsid w:val="00801382"/>
    <w:rsid w:val="00877F5A"/>
    <w:rsid w:val="008A0322"/>
    <w:rsid w:val="008F5133"/>
    <w:rsid w:val="009058AE"/>
    <w:rsid w:val="00912CAA"/>
    <w:rsid w:val="009A5728"/>
    <w:rsid w:val="009E31E9"/>
    <w:rsid w:val="009E4A54"/>
    <w:rsid w:val="009E6A2C"/>
    <w:rsid w:val="00A10734"/>
    <w:rsid w:val="00A2416C"/>
    <w:rsid w:val="00A7624C"/>
    <w:rsid w:val="00AA0E44"/>
    <w:rsid w:val="00AD7A32"/>
    <w:rsid w:val="00AF7837"/>
    <w:rsid w:val="00B401BE"/>
    <w:rsid w:val="00B45EDE"/>
    <w:rsid w:val="00B60D63"/>
    <w:rsid w:val="00B846A7"/>
    <w:rsid w:val="00BC1802"/>
    <w:rsid w:val="00C85DFA"/>
    <w:rsid w:val="00C8618C"/>
    <w:rsid w:val="00C92EAF"/>
    <w:rsid w:val="00CA5BDA"/>
    <w:rsid w:val="00CD53F3"/>
    <w:rsid w:val="00CE5957"/>
    <w:rsid w:val="00D56903"/>
    <w:rsid w:val="00D808DE"/>
    <w:rsid w:val="00D931E0"/>
    <w:rsid w:val="00DA2899"/>
    <w:rsid w:val="00DD41A5"/>
    <w:rsid w:val="00DF6390"/>
    <w:rsid w:val="00E21C54"/>
    <w:rsid w:val="00E407E7"/>
    <w:rsid w:val="00E96085"/>
    <w:rsid w:val="00EF6110"/>
    <w:rsid w:val="00F421E9"/>
    <w:rsid w:val="00F74590"/>
    <w:rsid w:val="00FB3087"/>
    <w:rsid w:val="00FB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4A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D41A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41A5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D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D0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B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1532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aoliva</dc:creator>
  <cp:keywords/>
  <dc:description/>
  <cp:lastModifiedBy>aoliva</cp:lastModifiedBy>
  <cp:revision>18</cp:revision>
  <dcterms:created xsi:type="dcterms:W3CDTF">2017-12-19T19:14:00Z</dcterms:created>
  <dcterms:modified xsi:type="dcterms:W3CDTF">2018-01-03T01:01:00Z</dcterms:modified>
</cp:coreProperties>
</file>