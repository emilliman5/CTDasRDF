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024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4T12:15:00Z">
          <w:tblPr>
            <w:tblW w:w="19024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4"/>
        <w:gridCol w:w="1598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414"/>
            <w:gridCol w:w="1598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A904FF" w:rsidRPr="00DD41A5" w14:paraId="019C3E94" w14:textId="4828B9B8" w:rsidTr="00454869">
        <w:trPr>
          <w:trHeight w:val="351"/>
          <w:trPrChange w:id="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" w:author="aoliva" w:date="2017-09-24T12:15:00Z">
              <w:tcPr>
                <w:tcW w:w="41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79626A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4T12:15:00Z">
              <w:tcPr>
                <w:tcW w:w="436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0D7F813E" w:rsidR="00DE1A85" w:rsidRPr="00BC1000" w:rsidRDefault="00DE1A85" w:rsidP="00DD41A5">
            <w:pPr>
              <w:rPr>
                <w:rFonts w:eastAsia="Times New Roman" w:cs="Times New Roman"/>
                <w:b/>
                <w:bCs/>
                <w:color w:val="C00000"/>
                <w:sz w:val="16"/>
                <w:szCs w:val="16"/>
                <w:rPrChange w:id="5" w:author="aoliva" w:date="2017-10-14T07:17:00Z">
                  <w:rPr>
                    <w:rFonts w:eastAsia="Times New Roman" w:cs="Times New Roman"/>
                    <w:b/>
                    <w:bCs/>
                    <w:color w:val="000000"/>
                    <w:sz w:val="16"/>
                    <w:szCs w:val="16"/>
                  </w:rPr>
                </w:rPrChange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proofErr w:type="spellStart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</w:t>
            </w:r>
            <w:proofErr w:type="spellEnd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 </w:t>
            </w:r>
            <w:ins w:id="6" w:author="aoliva" w:date="2017-10-14T07:17:00Z">
              <w:r w:rsidR="00BC1000">
                <w:rPr>
                  <w:rFonts w:eastAsia="Times New Roman" w:cs="Times New Roman"/>
                  <w:b/>
                  <w:bCs/>
                  <w:color w:val="C00000"/>
                  <w:sz w:val="16"/>
                  <w:szCs w:val="16"/>
                </w:rPr>
                <w:t>(IMPUTED)</w:t>
              </w:r>
            </w:ins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" w:author="aoliva" w:date="2017-09-24T12:15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DE1A85" w:rsidRPr="00DD41A5" w:rsidRDefault="00DE1A85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" w:author="aoliva" w:date="2017-09-24T12:15:00Z">
              <w:tcPr>
                <w:tcW w:w="414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2C9F1E54" w:rsidR="00DE1A85" w:rsidRPr="00DD41A5" w:rsidRDefault="00DE1A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" w:author="aoliva" w:date="2017-09-24T12:15:00Z">
              <w:r w:rsidRPr="00DD41A5" w:rsidDel="00454869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Green = SDTM specific info</w:delText>
              </w:r>
            </w:del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" w:author="aoliva" w:date="2017-09-24T12:15:00Z">
              <w:tcPr>
                <w:tcW w:w="4717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11" w:author="aoliva" w:date="2017-09-24T12:15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DE1A85" w:rsidRPr="00DD41A5" w:rsidRDefault="00DE1A85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A904FF" w:rsidRPr="0064477B" w14:paraId="7487DB50" w14:textId="3916209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A69A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5735" w14:textId="56562E2F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79D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1CC8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40D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78F6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A55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2AF" w14:textId="77777777" w:rsidR="00DE1A85" w:rsidRPr="00DD41A5" w:rsidRDefault="00DE1A85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19D4" w14:textId="54AF22F7" w:rsidR="00DE1A85" w:rsidRPr="00DD41A5" w:rsidRDefault="00DE1A85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A904FF" w:rsidRPr="00DD41A5" w14:paraId="7628D20E" w14:textId="696197FB" w:rsidTr="00454869">
        <w:trPr>
          <w:trHeight w:val="350"/>
          <w:trPrChange w:id="12" w:author="aoliva" w:date="2017-09-24T12:1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" w:author="aoliva" w:date="2017-09-24T12:1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1778B" w14:textId="6195467A" w:rsidR="00DE1A85" w:rsidRPr="00BC1000" w:rsidRDefault="00A904FF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" w:author="aoliva" w:date="2017-09-24T12:1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22A24082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" w:author="aoliva" w:date="2017-09-24T12:1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" w:author="aoliva" w:date="2017-09-24T12:1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613258CA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25" w:author="aoliva" w:date="2017-09-22T22:06:00Z">
              <w:r w:rsidRPr="00BC1000" w:rsidDel="00070ABD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  <w:proofErr w:type="spellStart"/>
            <w:proofErr w:type="gramStart"/>
            <w:ins w:id="27" w:author="aoliva" w:date="2017-09-22T22:0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" w:author="aoliva" w:date="2017-09-24T12:1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DE1A85" w:rsidRPr="00BC1000" w:rsidRDefault="00DE1A85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" w:author="aoliva" w:date="2017-09-24T12:1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2F8CA483" w:rsidR="00DE1A85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="003C318C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/ </w:t>
              </w:r>
            </w:ins>
            <w:ins w:id="34" w:author="aoliva" w:date="2017-08-31T13:18:00Z">
              <w:r w:rsidR="00DE1A8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35" w:author="aoliva" w:date="2017-08-31T13:15:00Z">
              <w:r w:rsidR="00DE1A85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aoliva" w:date="2017-09-24T12:1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12DFD26A" w:rsidR="00DE1A85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" w:author="aoliva" w:date="2017-10-14T06:3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aoliva" w:date="2017-09-24T12:1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" w:author="aoliva" w:date="2017-09-24T12:1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77777777" w:rsidR="00DE1A85" w:rsidRPr="00DD41A5" w:rsidRDefault="00DE1A85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2B7E32F0" w14:textId="6E66937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2B4D" w14:textId="36BDAE22" w:rsidR="004E5FAC" w:rsidRPr="00BC1000" w:rsidRDefault="004E5FAC" w:rsidP="00DD41A5">
            <w:pPr>
              <w:rPr>
                <w:ins w:id="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4" w:author="aoliva" w:date="2017-10-14T07:16:00Z">
                  <w:rPr>
                    <w:ins w:id="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5DF9" w14:textId="78A3F1CD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C8BD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C5BD" w14:textId="4FF5D409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3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5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BDA6" w14:textId="6F8DEA35" w:rsidR="004E5FAC" w:rsidRPr="00BC1000" w:rsidRDefault="00BC100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" w:author="aoliva" w:date="2017-10-14T07:1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</w:t>
              </w:r>
            </w:ins>
            <w:del w:id="59" w:author="aoliva" w:date="2017-08-31T13:18:00Z">
              <w:r w:rsidR="004E5FAC"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68EA" w14:textId="4A5189D0" w:rsidR="004E5FAC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ins w:id="62" w:author="aoliva" w:date="2017-08-31T13:18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64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AA28" w14:textId="7F6BFE9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8F81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4B72" w14:textId="77777777" w:rsidR="004E5FAC" w:rsidRPr="00DD41A5" w:rsidRDefault="004E5FAC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4E5FAC" w:rsidRPr="00DD41A5" w14:paraId="75C4D97B" w14:textId="479C4C39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111" w14:textId="25CE12D7" w:rsidR="004E5FAC" w:rsidRPr="00BC1000" w:rsidRDefault="004E5FAC" w:rsidP="00DD41A5">
            <w:pPr>
              <w:rPr>
                <w:ins w:id="6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70" w:author="aoliva" w:date="2017-10-14T07:16:00Z">
                  <w:rPr>
                    <w:ins w:id="7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EA52" w14:textId="0409FD1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0A0E" w14:textId="77777777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92C0" w14:textId="7F527C4F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79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81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8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D85" w14:textId="1EB6D7B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4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520" w14:textId="16832B09" w:rsidR="004E5FAC" w:rsidRPr="00BC1000" w:rsidRDefault="00D834F0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86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7" w:author="aoliva" w:date="2017-08-31T13:16:00Z">
              <w:r w:rsidR="004E5FAC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659" w14:textId="505DD482" w:rsidR="004E5FAC" w:rsidRPr="00BC1000" w:rsidRDefault="004E5FAC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89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90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Identifier Variable</w:t>
              </w:r>
            </w:ins>
            <w:del w:id="92" w:author="aoliva" w:date="2017-08-31T13:15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3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2759D" w14:textId="29AF6927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94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DM.SITEID</w:t>
              </w:r>
              <w:proofErr w:type="gramEnd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11A1" w14:textId="2D3D89F6" w:rsidR="004E5FAC" w:rsidRPr="00DD41A5" w:rsidRDefault="004E5FAC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E141383" w14:textId="73222F0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FA40" w14:textId="10CFFF55" w:rsidR="00781AD8" w:rsidRPr="00BC1000" w:rsidRDefault="00781AD8" w:rsidP="00DD41A5">
            <w:pPr>
              <w:rPr>
                <w:ins w:id="9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96" w:author="aoliva" w:date="2017-10-14T07:16:00Z">
                  <w:rPr>
                    <w:ins w:id="9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9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4C48" w14:textId="520CE27F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EBA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A4BB" w14:textId="060BD54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0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05" w:author="aoliva" w:date="2017-09-22T22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107" w:author="aoliva" w:date="2017-09-22T22:07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0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67A2" w14:textId="22819A4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09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998C" w14:textId="4E59060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ins w:id="113" w:author="aoliva" w:date="2017-10-31T13:50:00Z">
              <w:r w:rsidR="0092475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/ CRF Page 7</w:t>
              </w:r>
            </w:ins>
            <w:del w:id="114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9F0B" w14:textId="4F1441E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1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17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1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6DB1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A5DF" w14:textId="77777777" w:rsidR="00781AD8" w:rsidRPr="00DD41A5" w:rsidRDefault="00781AD8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8071DA" w:rsidRPr="00DD41A5" w14:paraId="05869D6B" w14:textId="4CAF0CA4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72AE" w14:textId="65896581" w:rsidR="008071DA" w:rsidRPr="00BC1000" w:rsidRDefault="008071DA" w:rsidP="00DD41A5">
            <w:pPr>
              <w:rPr>
                <w:ins w:id="11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20" w:author="aoliva" w:date="2017-10-14T07:16:00Z">
                  <w:rPr>
                    <w:ins w:id="12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2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7E3A" w14:textId="3DE25A7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57C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406A" w14:textId="2D8BCAA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129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131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26C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AE1" w14:textId="54C9F34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5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36" w:author="aoliva" w:date="2017-10-14T07:00:00Z">
              <w:r w:rsidRPr="00BC1000" w:rsidDel="00F2310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3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61BE" w14:textId="5D3757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3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3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41" w:author="aoliva" w:date="2017-10-14T06:31:00Z">
              <w:r w:rsidRPr="00BC1000" w:rsidDel="00370666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DF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C4FF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6FC2AF8B" w14:textId="6A8652A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4250" w14:textId="630802C4" w:rsidR="008071DA" w:rsidRPr="00BC1000" w:rsidRDefault="008071DA" w:rsidP="00DD41A5">
            <w:pPr>
              <w:rPr>
                <w:ins w:id="14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44" w:author="aoliva" w:date="2017-10-14T07:16:00Z">
                  <w:rPr>
                    <w:ins w:id="14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46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4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3D1" w14:textId="5EFD42D1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4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174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6A56" w14:textId="795B732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53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56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5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EE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5F2B" w14:textId="687A6BA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5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59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60" w:author="aoliva" w:date="2017-10-14T07:00:00Z">
              <w:r w:rsidRPr="00BC1000" w:rsidDel="00427E49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9C08" w14:textId="3A515AE3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6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6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6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E493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158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2DAA84B" w14:textId="7CD08FF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01B" w14:textId="455F118A" w:rsidR="008071DA" w:rsidRPr="00BC1000" w:rsidRDefault="008071DA" w:rsidP="00DD41A5">
            <w:pPr>
              <w:rPr>
                <w:ins w:id="16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68" w:author="aoliva" w:date="2017-10-14T07:16:00Z">
                  <w:rPr>
                    <w:ins w:id="16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70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6707" w14:textId="5971D09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104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2624" w14:textId="3F7C7C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177" w:author="aoliva" w:date="2017-09-22T22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180" w:author="aoliva" w:date="2017-09-22T22:08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C0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FE" w14:textId="0C64E32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3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184" w:author="aoliva" w:date="2017-10-14T07:00:00Z">
              <w:r w:rsidRPr="00BC1000" w:rsidDel="00C0449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E2B" w14:textId="6F1CF53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8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8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18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C70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184E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23E51437" w14:textId="3E7E4D1D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75F" w14:textId="6B30AA08" w:rsidR="008071DA" w:rsidRPr="00BC1000" w:rsidRDefault="008071DA" w:rsidP="00DD41A5">
            <w:pPr>
              <w:rPr>
                <w:ins w:id="19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192" w:author="aoliva" w:date="2017-10-14T07:16:00Z">
                  <w:rPr>
                    <w:ins w:id="19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194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1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108" w14:textId="3DAB75A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D4D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1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19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F44E" w14:textId="549930B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01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04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2C4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6941" w14:textId="669DC30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0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07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08" w:author="aoliva" w:date="2017-10-14T07:00:00Z">
              <w:r w:rsidRPr="00BC1000" w:rsidDel="001515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FF1" w14:textId="233B280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1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756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3724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8B1A264" w14:textId="428D1F3E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5D20" w14:textId="44F7D903" w:rsidR="008071DA" w:rsidRPr="00BC1000" w:rsidRDefault="008071DA" w:rsidP="00DD41A5">
            <w:pPr>
              <w:rPr>
                <w:ins w:id="215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16" w:author="aoliva" w:date="2017-10-14T07:16:00Z">
                  <w:rPr>
                    <w:ins w:id="217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18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1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801" w14:textId="0F2C4EB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6C7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F705" w14:textId="456B354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25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28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2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55C8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0C3" w14:textId="33B02E5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32" w:author="aoliva" w:date="2017-10-14T07:00:00Z">
              <w:r w:rsidRPr="00BC1000" w:rsidDel="0035280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124" w14:textId="551A4C8E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3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3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3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3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D5E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C1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52821C20" w14:textId="4DE3444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D09" w14:textId="734D1557" w:rsidR="008071DA" w:rsidRPr="00BC1000" w:rsidRDefault="008071DA" w:rsidP="00DD41A5">
            <w:pPr>
              <w:rPr>
                <w:ins w:id="23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40" w:author="aoliva" w:date="2017-10-14T07:16:00Z">
                  <w:rPr>
                    <w:ins w:id="24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42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4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A048" w14:textId="14A86E6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EB6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ECD1" w14:textId="10C57F9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4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49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52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5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7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1494" w14:textId="22A7B4E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56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57" w:author="aoliva" w:date="2017-10-14T07:00:00Z">
              <w:r w:rsidRPr="00BC1000" w:rsidDel="00AC2CE4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8BA" w14:textId="76F432B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5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0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62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B9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6D0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0D1B0BC" w14:textId="4B22A53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0BB8" w14:textId="6F388EDB" w:rsidR="008071DA" w:rsidRPr="00BC1000" w:rsidRDefault="008071DA" w:rsidP="00DD41A5">
            <w:pPr>
              <w:rPr>
                <w:ins w:id="264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65" w:author="aoliva" w:date="2017-10-14T07:16:00Z">
                  <w:rPr>
                    <w:ins w:id="266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67" w:author="aoliva" w:date="2017-09-24T1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A87" w14:textId="3723B96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441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EB14" w14:textId="0F18C60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7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74" w:author="aoliva" w:date="2017-09-22T22:0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  <w:del w:id="277" w:author="aoliva" w:date="2017-09-22T22:09:00Z">
              <w:r w:rsidRPr="00BC1000" w:rsidDel="006646A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7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datetime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7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3375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FD7F" w14:textId="33DF09E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1" w:author="aoliva" w:date="2017-10-14T07:00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282" w:author="aoliva" w:date="2017-10-14T07:00:00Z">
              <w:r w:rsidRPr="00BC1000" w:rsidDel="003D21D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E3DB" w14:textId="013102D4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8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85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287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8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FA2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CE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7A9E9DF4" w14:textId="1CE8693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A6B" w14:textId="67CD6942" w:rsidR="008071DA" w:rsidRPr="00BC1000" w:rsidRDefault="008071DA" w:rsidP="00DD41A5">
            <w:pPr>
              <w:rPr>
                <w:ins w:id="289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290" w:author="aoliva" w:date="2017-10-14T07:16:00Z">
                  <w:rPr>
                    <w:ins w:id="291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292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29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FB0" w14:textId="6E07877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398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2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12C1" w14:textId="04A8C81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29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299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01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0D9" w14:textId="7DBA77C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04" w:author="aoliva" w:date="2017-09-24T12:25:00Z">
              <w:r w:rsidRPr="00BC1000" w:rsidDel="000A7C7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305" w:author="aoliva" w:date="2017-09-24T12:2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39F" w14:textId="5A299DD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0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07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308" w:author="aoliva" w:date="2017-10-14T07:01:00Z">
              <w:r w:rsidRPr="00BC1000" w:rsidDel="004E373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659E" w14:textId="2CE421C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1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11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313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1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5AB5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A10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26C338DF" w14:textId="283DE931" w:rsidTr="000A7C70">
        <w:trPr>
          <w:trHeight w:val="350"/>
          <w:trPrChange w:id="315" w:author="aoliva" w:date="2017-09-24T12:25:00Z">
            <w:trPr>
              <w:trHeight w:val="320"/>
            </w:trPr>
          </w:trPrChange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6" w:author="aoliva" w:date="2017-09-24T12:25:00Z">
              <w:tcPr>
                <w:tcW w:w="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D7FCE5" w14:textId="4E4BF300" w:rsidR="00781AD8" w:rsidRPr="00BC1000" w:rsidRDefault="00781AD8" w:rsidP="00DD41A5">
            <w:pPr>
              <w:rPr>
                <w:ins w:id="31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318" w:author="aoliva" w:date="2017-10-14T07:16:00Z">
                  <w:rPr>
                    <w:ins w:id="31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2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2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2" w:author="aoliva" w:date="2017-09-24T12:25:00Z">
              <w:tcPr>
                <w:tcW w:w="15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46CA818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" w:author="aoliva" w:date="2017-09-24T12:25:00Z">
              <w:tcPr>
                <w:tcW w:w="2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3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8" w:author="aoliva" w:date="2017-09-24T12:2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4D7986C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2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30" w:author="aoliva" w:date="2017-09-22T22:1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332" w:author="aoliva" w:date="2017-09-22T22:11:00Z">
              <w:r w:rsidRPr="00BC1000" w:rsidDel="007D5D5A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4" w:author="aoliva" w:date="2017-09-24T12:25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35" w:author="aoliva" w:date="2017-08-31T13:18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6" w:author="aoliva" w:date="2017-09-24T12:25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2C66DAD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3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38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3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340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42" w:author="aoliva" w:date="2017-09-24T12:25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27CC6B4C" w:rsidR="00781AD8" w:rsidRPr="00BC1000" w:rsidRDefault="00781AD8" w:rsidP="004E4D5D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3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44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4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aoliva" w:date="2017-09-24T12:25:00Z">
              <w:tcPr>
                <w:tcW w:w="47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7" w:author="aoliva" w:date="2017-09-24T12:25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7D497404" w14:textId="77777777" w:rsidTr="00A904FF">
        <w:trPr>
          <w:trHeight w:val="320"/>
          <w:ins w:id="348" w:author="aoliva" w:date="2017-10-14T05:5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D78D" w14:textId="4A15E72D" w:rsidR="00781AD8" w:rsidRPr="00BC1000" w:rsidRDefault="00C90105" w:rsidP="00DD41A5">
            <w:pPr>
              <w:rPr>
                <w:ins w:id="34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0" w:author="aoliva" w:date="2017-10-14T07:16:00Z">
                  <w:rPr>
                    <w:ins w:id="351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2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086D" w14:textId="05F4C1C8" w:rsidR="00781AD8" w:rsidRPr="00BC1000" w:rsidRDefault="00781AD8" w:rsidP="00DD41A5">
            <w:pPr>
              <w:rPr>
                <w:ins w:id="35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55" w:author="aoliva" w:date="2017-10-14T07:16:00Z">
                  <w:rPr>
                    <w:ins w:id="356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57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90D07" w14:textId="19BAC0BE" w:rsidR="00781AD8" w:rsidRPr="00BC1000" w:rsidRDefault="00781AD8" w:rsidP="00DD41A5">
            <w:pPr>
              <w:rPr>
                <w:ins w:id="35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0" w:author="aoliva" w:date="2017-10-14T07:16:00Z">
                  <w:rPr>
                    <w:ins w:id="361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62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56755" w14:textId="18656974" w:rsidR="00781AD8" w:rsidRPr="00BC1000" w:rsidDel="001F733F" w:rsidRDefault="00781AD8" w:rsidP="00DD41A5">
            <w:pPr>
              <w:rPr>
                <w:ins w:id="364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65" w:author="aoliva" w:date="2017-10-14T07:16:00Z">
                  <w:rPr>
                    <w:ins w:id="366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67" w:author="aoliva" w:date="2017-10-14T05:5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6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  <w:proofErr w:type="spellEnd"/>
              <w:proofErr w:type="gramEnd"/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2502" w14:textId="77777777" w:rsidR="00781AD8" w:rsidRPr="00BC1000" w:rsidDel="00E96085" w:rsidRDefault="00781AD8" w:rsidP="00DD41A5">
            <w:pPr>
              <w:rPr>
                <w:ins w:id="369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A4C0" w14:textId="1A8FA960" w:rsidR="00781AD8" w:rsidRPr="00BC1000" w:rsidRDefault="00781AD8" w:rsidP="00DD41A5">
            <w:pPr>
              <w:rPr>
                <w:ins w:id="370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371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F5096" w14:textId="2C89B7BB" w:rsidR="00781AD8" w:rsidRPr="00BC1000" w:rsidRDefault="00781AD8" w:rsidP="00DD41A5">
            <w:pPr>
              <w:rPr>
                <w:ins w:id="373" w:author="aoliva" w:date="2017-10-14T05:52:00Z"/>
                <w:rFonts w:eastAsia="Times New Roman" w:cs="Times New Roman"/>
                <w:color w:val="000000" w:themeColor="text1"/>
                <w:sz w:val="16"/>
                <w:szCs w:val="16"/>
                <w:rPrChange w:id="374" w:author="aoliva" w:date="2017-10-14T07:16:00Z">
                  <w:rPr>
                    <w:ins w:id="375" w:author="aoliva" w:date="2017-10-14T05:5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76" w:author="aoliva" w:date="2017-10-14T05:5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3677B" w14:textId="77777777" w:rsidR="00781AD8" w:rsidRPr="00DD41A5" w:rsidRDefault="00781AD8" w:rsidP="00DD41A5">
            <w:pPr>
              <w:rPr>
                <w:ins w:id="378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9D1E" w14:textId="77777777" w:rsidR="00781AD8" w:rsidRPr="00DD41A5" w:rsidRDefault="00781AD8" w:rsidP="00DD41A5">
            <w:pPr>
              <w:rPr>
                <w:ins w:id="379" w:author="aoliva" w:date="2017-10-14T05:5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06A5E07" w14:textId="77777777" w:rsidTr="00A904FF">
        <w:trPr>
          <w:trHeight w:val="320"/>
          <w:ins w:id="380" w:author="aoliva" w:date="2017-10-14T06:42:00Z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711A" w14:textId="45527CF8" w:rsidR="00781AD8" w:rsidRPr="00BC1000" w:rsidRDefault="00C90105" w:rsidP="00DD41A5">
            <w:pPr>
              <w:rPr>
                <w:ins w:id="38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2" w:author="aoliva" w:date="2017-10-14T07:16:00Z">
                  <w:rPr>
                    <w:ins w:id="383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4" w:author="aoliva" w:date="2017-10-14T07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B175" w14:textId="7692C289" w:rsidR="00781AD8" w:rsidRPr="00BC1000" w:rsidRDefault="00781AD8" w:rsidP="00DD41A5">
            <w:pPr>
              <w:rPr>
                <w:ins w:id="386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87" w:author="aoliva" w:date="2017-10-14T07:16:00Z">
                  <w:rPr>
                    <w:ins w:id="388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89" w:author="aoliva" w:date="2017-10-14T06:42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3CC7D" w14:textId="773E07E3" w:rsidR="00781AD8" w:rsidRPr="00BC1000" w:rsidRDefault="00781AD8" w:rsidP="00DD41A5">
            <w:pPr>
              <w:rPr>
                <w:ins w:id="39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2" w:author="aoliva" w:date="2017-10-14T07:16:00Z">
                  <w:rPr>
                    <w:ins w:id="393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394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39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C255" w14:textId="36ABCC9A" w:rsidR="00781AD8" w:rsidRPr="00BC1000" w:rsidDel="001F733F" w:rsidRDefault="00781AD8" w:rsidP="00DD41A5">
            <w:pPr>
              <w:rPr>
                <w:ins w:id="396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397" w:author="aoliva" w:date="2017-10-14T07:16:00Z">
                  <w:rPr>
                    <w:ins w:id="398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399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1882" w14:textId="77D4FE8B" w:rsidR="00781AD8" w:rsidRPr="00BC1000" w:rsidDel="00E96085" w:rsidRDefault="00781AD8" w:rsidP="00DD41A5">
            <w:pPr>
              <w:rPr>
                <w:ins w:id="401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2" w:author="aoliva" w:date="2017-10-14T06:4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2711" w14:textId="41360917" w:rsidR="00781AD8" w:rsidRPr="00BC1000" w:rsidRDefault="00781AD8" w:rsidP="00DD41A5">
            <w:pPr>
              <w:rPr>
                <w:ins w:id="403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4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8A20" w14:textId="51079517" w:rsidR="00781AD8" w:rsidRPr="00BC1000" w:rsidRDefault="00781AD8" w:rsidP="00DD41A5">
            <w:pPr>
              <w:rPr>
                <w:ins w:id="405" w:author="aoliva" w:date="2017-10-14T06:42:00Z"/>
                <w:rFonts w:eastAsia="Times New Roman" w:cs="Times New Roman"/>
                <w:color w:val="000000" w:themeColor="text1"/>
                <w:sz w:val="16"/>
                <w:szCs w:val="16"/>
                <w:rPrChange w:id="406" w:author="aoliva" w:date="2017-10-14T07:16:00Z">
                  <w:rPr>
                    <w:ins w:id="407" w:author="aoliva" w:date="2017-10-14T06:42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08" w:author="aoliva" w:date="2017-10-14T06:4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A406" w14:textId="77777777" w:rsidR="00781AD8" w:rsidRPr="00DD41A5" w:rsidRDefault="00781AD8" w:rsidP="00DD41A5">
            <w:pPr>
              <w:rPr>
                <w:ins w:id="410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4F12" w14:textId="77777777" w:rsidR="00781AD8" w:rsidRPr="00DD41A5" w:rsidRDefault="00781AD8" w:rsidP="00DD41A5">
            <w:pPr>
              <w:rPr>
                <w:ins w:id="411" w:author="aoliva" w:date="2017-10-14T06:4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338D31E" w14:textId="13AA570A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1F3F" w14:textId="402B74DA" w:rsidR="00781AD8" w:rsidRPr="00BC1000" w:rsidRDefault="00C90105" w:rsidP="00DD41A5">
            <w:pPr>
              <w:rPr>
                <w:ins w:id="4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13" w:author="aoliva" w:date="2017-10-14T07:16:00Z">
                  <w:rPr>
                    <w:ins w:id="4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15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8FD1" w14:textId="360DC9C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FF5F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AD0F" w14:textId="2E6442F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22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424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xsd:positiveInteger</w:t>
              </w:r>
              <w:proofErr w:type="spellEnd"/>
              <w:proofErr w:type="gramEnd"/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893" w14:textId="76120F61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7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09F" w14:textId="3A2185C2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29" w:author="aoliva" w:date="2017-10-14T07:0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30" w:author="aoliva" w:date="2017-08-31T13:17:00Z">
              <w:r w:rsidR="00781AD8"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8EB" w14:textId="556F11E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32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433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35" w:author="aoliva" w:date="2017-08-31T13:16:00Z"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36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9251" w14:textId="72C052F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437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E5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491CF2E7" w14:textId="29349DC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6174" w14:textId="3BEFD448" w:rsidR="00781AD8" w:rsidRPr="00BC1000" w:rsidRDefault="00C90105" w:rsidP="00DD41A5">
            <w:pPr>
              <w:rPr>
                <w:ins w:id="438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39" w:author="aoliva" w:date="2017-10-14T07:16:00Z">
                  <w:rPr>
                    <w:ins w:id="440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41" w:author="aoliva" w:date="2017-10-14T07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E763" w14:textId="4E7592D2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915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2CE" w14:textId="6FB69E5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4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48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4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50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106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814" w14:textId="742EDC7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53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455" w:author="aoliva" w:date="2017-10-14T06:49:00Z">
              <w:r w:rsidRPr="00BC1000" w:rsidDel="00C65CCB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9262" w14:textId="5CAADF23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5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458" w:author="aoliva" w:date="2017-10-14T06:36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5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VARIABLE QUALIFIER </w:delText>
              </w:r>
            </w:del>
            <w:ins w:id="460" w:author="aoliva" w:date="2017-10-14T06:36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9F82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CF21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76F7464C" w14:textId="28381E26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9E06" w14:textId="01828770" w:rsidR="00781AD8" w:rsidRPr="00BC1000" w:rsidRDefault="00C90105" w:rsidP="00DD41A5">
            <w:pPr>
              <w:rPr>
                <w:ins w:id="46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63" w:author="aoliva" w:date="2017-10-14T07:16:00Z">
                  <w:rPr>
                    <w:ins w:id="46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65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18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55FE" w14:textId="643D467A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D57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976F" w14:textId="577BED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7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7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646D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810A" w14:textId="52428E0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78" w:author="aoliva" w:date="2017-09-24T22:5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3580" w14:textId="0B6DB9F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8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48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3350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6A2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781AD8" w:rsidRPr="00DD41A5" w14:paraId="15ECB88B" w14:textId="14130BA1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87D7" w14:textId="0E855E76" w:rsidR="00781AD8" w:rsidRPr="00BC1000" w:rsidRDefault="00C90105" w:rsidP="00DD41A5">
            <w:pPr>
              <w:rPr>
                <w:ins w:id="4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488" w:author="aoliva" w:date="2017-10-14T07:16:00Z">
                  <w:rPr>
                    <w:ins w:id="4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49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19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C155" w14:textId="414C0EA4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86C3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4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B91D" w14:textId="64A47CE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4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49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49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499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1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48A" w14:textId="00DF4696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3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505" w:author="aoliva" w:date="2017-09-24T23:36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A85" w14:textId="67306108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0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09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11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A67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A7F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1A2C06EA" w14:textId="74B24E0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270" w14:textId="428C4F15" w:rsidR="008071DA" w:rsidRPr="00BC1000" w:rsidRDefault="00C90105" w:rsidP="00DD41A5">
            <w:pPr>
              <w:rPr>
                <w:ins w:id="513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14" w:author="aoliva" w:date="2017-10-14T07:16:00Z">
                  <w:rPr>
                    <w:ins w:id="515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16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20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9A3" w14:textId="639A09E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47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846" w14:textId="05131DFB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23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25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0D9F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E96" w14:textId="4887791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2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29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530" w:author="aoliva" w:date="2017-10-14T07:01:00Z">
              <w:r w:rsidRPr="00BC1000" w:rsidDel="004878D3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6174" w14:textId="00543ED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3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33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35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3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7C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CE29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39916596" w14:textId="645CEB83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48D4" w14:textId="12624077" w:rsidR="00781AD8" w:rsidRPr="00BC1000" w:rsidRDefault="00C90105" w:rsidP="00DD41A5">
            <w:pPr>
              <w:rPr>
                <w:ins w:id="53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38" w:author="aoliva" w:date="2017-10-14T07:16:00Z">
                  <w:rPr>
                    <w:ins w:id="53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4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21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0405" w14:textId="39E4E0A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F275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6A7" w14:textId="30BD8E4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47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49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2778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647" w14:textId="6449D3D5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2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54" w:author="aoliva" w:date="2017-10-14T06:49:00Z">
              <w:r w:rsidRPr="00BC1000" w:rsidDel="00241FB8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A9E9" w14:textId="7C02198E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5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55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1A7F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ABA" w14:textId="432DF1CA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1D15178C" w14:textId="03AAFF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16D0" w14:textId="39BECC4B" w:rsidR="00781AD8" w:rsidRPr="00BC1000" w:rsidRDefault="00781AD8" w:rsidP="00DD41A5">
            <w:pPr>
              <w:rPr>
                <w:ins w:id="56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62" w:author="aoliva" w:date="2017-10-14T07:16:00Z">
                  <w:rPr>
                    <w:ins w:id="56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6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6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F11A" w14:textId="26759E8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279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CF21" w14:textId="35DE065B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72" w:author="aoliva" w:date="2017-09-22T22:13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574" w:author="aoliva" w:date="2017-09-22T22:13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7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2784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B69D" w14:textId="6963B99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7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78" w:author="aoliva" w:date="2017-10-14T06:49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  <w:r w:rsidRPr="00BC1000" w:rsidDel="002842D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</w:t>
              </w:r>
            </w:ins>
            <w:del w:id="580" w:author="aoliva" w:date="2017-10-14T06:49:00Z">
              <w:r w:rsidRPr="00BC1000" w:rsidDel="004D180E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Assigned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FB3" w14:textId="77016E2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8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583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  <w:ins w:id="585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8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7A0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EACE" w14:textId="77777777" w:rsidR="00781AD8" w:rsidRPr="00DD41A5" w:rsidRDefault="00781AD8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4B65C7DB" w14:textId="6181B08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8CA" w14:textId="6AC1E5E6" w:rsidR="008071DA" w:rsidRPr="00BC1000" w:rsidRDefault="008071DA" w:rsidP="00DD41A5">
            <w:pPr>
              <w:rPr>
                <w:ins w:id="587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588" w:author="aoliva" w:date="2017-10-14T07:16:00Z">
                  <w:rPr>
                    <w:ins w:id="589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590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3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835" w14:textId="6087D4A5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4A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59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A5A" w14:textId="0DD53AD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59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598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5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00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0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AD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3F0" w14:textId="2144E6F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4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05" w:author="aoliva" w:date="2017-10-14T07:01:00Z">
              <w:r w:rsidRPr="00BC1000" w:rsidDel="002D557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6F12" w14:textId="1E57A24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0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08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0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10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114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1FA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321829AA" w14:textId="2C730078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4617" w14:textId="580CE6EB" w:rsidR="008071DA" w:rsidRPr="00BC1000" w:rsidRDefault="008071DA" w:rsidP="00DD41A5">
            <w:pPr>
              <w:rPr>
                <w:ins w:id="612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13" w:author="aoliva" w:date="2017-10-14T07:16:00Z">
                  <w:rPr>
                    <w:ins w:id="614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15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1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4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E817" w14:textId="4C5927F8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1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1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716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2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4FD7" w14:textId="19D0F77A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23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25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26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 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4DE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292" w14:textId="1CAF805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2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28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29" w:author="aoliva" w:date="2017-10-14T07:01:00Z">
              <w:r w:rsidRPr="00BC1000" w:rsidDel="00A5160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E2C" w14:textId="2CFA988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3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2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Synonym Qualifier</w:t>
              </w:r>
            </w:ins>
            <w:del w:id="634" w:author="aoliva" w:date="2017-10-14T06:37:00Z">
              <w:r w:rsidRPr="00BC1000" w:rsidDel="00B82EF7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3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SYNONYM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0498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BD9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8071DA" w:rsidRPr="00DD41A5" w14:paraId="145C4900" w14:textId="52A7BE1F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9BE" w14:textId="614A3D6A" w:rsidR="008071DA" w:rsidRPr="00BC1000" w:rsidRDefault="008071DA" w:rsidP="00DD41A5">
            <w:pPr>
              <w:rPr>
                <w:ins w:id="63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37" w:author="aoliva" w:date="2017-10-14T07:16:00Z">
                  <w:rPr>
                    <w:ins w:id="63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3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</w:t>
              </w:r>
              <w:r w:rsidR="00C90105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1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5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2EB4" w14:textId="4910908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853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4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5870" w14:textId="657CE65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4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proofErr w:type="spellStart"/>
            <w:proofErr w:type="gramStart"/>
            <w:ins w:id="647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4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xsd:string</w:t>
              </w:r>
            </w:ins>
            <w:proofErr w:type="spellEnd"/>
            <w:proofErr w:type="gramEnd"/>
            <w:del w:id="649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text</w:delText>
              </w:r>
            </w:del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5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3D2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05E6" w14:textId="3BBBC1F9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3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654" w:author="aoliva" w:date="2017-10-14T07:01:00Z">
              <w:r w:rsidRPr="00BC1000" w:rsidDel="00340CB5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Derived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713" w14:textId="72D7C09D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5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57" w:author="aoliva" w:date="2017-10-14T06:3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58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Record Qualifier</w:t>
              </w:r>
            </w:ins>
            <w:del w:id="659" w:author="aoliva" w:date="2017-10-14T06:31:00Z">
              <w:r w:rsidRPr="00BC1000" w:rsidDel="00475DF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AAAB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8ACD" w14:textId="77777777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81AD8" w:rsidRPr="00DD41A5" w14:paraId="0B5DE7E2" w14:textId="091A7E4B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DD6" w14:textId="49CB3BAA" w:rsidR="00781AD8" w:rsidRPr="00BC1000" w:rsidRDefault="00C90105" w:rsidP="00DD41A5">
            <w:pPr>
              <w:rPr>
                <w:ins w:id="661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62" w:author="aoliva" w:date="2017-10-14T07:16:00Z">
                  <w:rPr>
                    <w:ins w:id="663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64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6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26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479D" w14:textId="71CDACEC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6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7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17DE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68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69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493" w14:textId="7CAAA3C6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71" w:author="aoliva" w:date="2017-09-22T22:15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2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date </w:delText>
              </w:r>
            </w:del>
            <w:proofErr w:type="spellStart"/>
            <w:proofErr w:type="gramStart"/>
            <w:ins w:id="673" w:author="aoliva" w:date="2017-09-22T22:15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xsd:dateTime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EEF1" w14:textId="77777777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0D6" w14:textId="6FD9E84F" w:rsidR="00781AD8" w:rsidRPr="00BC1000" w:rsidRDefault="006B026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7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76" w:author="aoliva" w:date="2017-10-14T07:0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COLLECTED</w:t>
              </w:r>
            </w:ins>
            <w:ins w:id="678" w:author="aoliva" w:date="2017-09-24T23:00:00Z">
              <w:r w:rsidR="00781AD8"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7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 xml:space="preserve"> / </w:t>
              </w:r>
            </w:ins>
            <w:r w:rsidR="00781AD8"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80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A10D" w14:textId="240EA2BD" w:rsidR="00781AD8" w:rsidRPr="00BC1000" w:rsidRDefault="00781AD8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8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82" w:author="aoliva" w:date="2017-10-14T06:37:00Z">
              <w:r w:rsidRPr="00BC1000" w:rsidDel="004E5FAC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3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  <w:ins w:id="684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85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B5C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AFFA" w14:textId="77777777" w:rsidR="00781AD8" w:rsidRPr="00DD41A5" w:rsidRDefault="00781AD8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8071DA" w:rsidRPr="00DD41A5" w14:paraId="3E46AE7D" w14:textId="364AF485" w:rsidTr="00A904FF">
        <w:trPr>
          <w:trHeight w:val="32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D63" w14:textId="0329E593" w:rsidR="008071DA" w:rsidRPr="00BC1000" w:rsidRDefault="00C90105" w:rsidP="00DD41A5">
            <w:pPr>
              <w:rPr>
                <w:ins w:id="686" w:author="aoliva" w:date="2017-09-24T12:13:00Z"/>
                <w:rFonts w:eastAsia="Times New Roman" w:cs="Times New Roman"/>
                <w:color w:val="000000" w:themeColor="text1"/>
                <w:sz w:val="16"/>
                <w:szCs w:val="16"/>
                <w:rPrChange w:id="687" w:author="aoliva" w:date="2017-10-14T07:16:00Z">
                  <w:rPr>
                    <w:ins w:id="688" w:author="aoliva" w:date="2017-09-24T12:13:00Z"/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689" w:author="aoliva" w:date="2017-09-24T1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0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27</w:t>
              </w:r>
            </w:ins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8C50" w14:textId="2BD2AE5C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2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B049" w14:textId="77777777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3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r w:rsidRPr="00BC1000">
              <w:rPr>
                <w:rFonts w:eastAsia="Times New Roman" w:cs="Times New Roman"/>
                <w:color w:val="000000" w:themeColor="text1"/>
                <w:sz w:val="16"/>
                <w:szCs w:val="16"/>
                <w:rPrChange w:id="694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7E1F" w14:textId="52B39412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695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del w:id="696" w:author="aoliva" w:date="2017-09-22T22:14:00Z">
              <w:r w:rsidRPr="00BC1000" w:rsidDel="001F733F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integer </w:delText>
              </w:r>
            </w:del>
            <w:proofErr w:type="spellStart"/>
            <w:proofErr w:type="gramStart"/>
            <w:ins w:id="698" w:author="aoliva" w:date="2017-09-22T22:14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699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1513" w14:textId="0624373F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00" w:author="aoliva" w:date="2017-08-31T13:19:00Z">
              <w:r w:rsidRPr="00BC1000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4963" w14:textId="5304A430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1" w:author="aoliva" w:date="2017-10-14T07:16:00Z">
                  <w:rPr>
                    <w:rFonts w:eastAsia="Times New Roman" w:cs="Times New Roman"/>
                    <w:color w:val="00B050"/>
                    <w:sz w:val="16"/>
                    <w:szCs w:val="16"/>
                  </w:rPr>
                </w:rPrChange>
              </w:rPr>
            </w:pPr>
            <w:ins w:id="702" w:author="aoliva" w:date="2017-10-14T07:01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703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4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4AD6" w14:textId="5000FFD6" w:rsidR="008071DA" w:rsidRPr="00BC1000" w:rsidRDefault="008071DA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  <w:rPrChange w:id="705" w:author="aoliva" w:date="2017-10-14T07:16:00Z">
                  <w:rPr>
                    <w:rFonts w:eastAsia="Times New Roman" w:cs="Times New Roman"/>
                    <w:color w:val="7030A0"/>
                    <w:sz w:val="16"/>
                    <w:szCs w:val="16"/>
                  </w:rPr>
                </w:rPrChange>
              </w:rPr>
            </w:pPr>
            <w:ins w:id="706" w:author="aoliva" w:date="2017-10-14T06:37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7" w:author="aoliva" w:date="2017-10-14T07:16:00Z">
                    <w:rPr>
                      <w:rFonts w:eastAsia="Times New Roman" w:cs="Times New Roman"/>
                      <w:color w:val="00B050"/>
                      <w:sz w:val="16"/>
                      <w:szCs w:val="16"/>
                    </w:rPr>
                  </w:rPrChange>
                </w:rPr>
                <w:t>Timing Variable</w:t>
              </w:r>
            </w:ins>
            <w:del w:id="708" w:author="aoliva" w:date="2017-08-31T13:17:00Z">
              <w:r w:rsidRPr="00BC1000" w:rsidDel="00110D62">
                <w:rPr>
                  <w:rFonts w:eastAsia="Times New Roman" w:cs="Times New Roman"/>
                  <w:color w:val="000000" w:themeColor="text1"/>
                  <w:sz w:val="16"/>
                  <w:szCs w:val="16"/>
                  <w:rPrChange w:id="709" w:author="aoliva" w:date="2017-10-14T07:16:00Z">
                    <w:rPr>
                      <w:rFonts w:eastAsia="Times New Roman" w:cs="Times New Roman"/>
                      <w:color w:val="7030A0"/>
                      <w:sz w:val="16"/>
                      <w:szCs w:val="16"/>
                    </w:rPr>
                  </w:rPrChange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32BD5" w14:textId="366E7D12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710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5EF7" w14:textId="3C1EDE4E" w:rsidR="008071DA" w:rsidRPr="00DD41A5" w:rsidRDefault="008071DA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0263C158" w:rsidR="0064477B" w:rsidRPr="002B78BE" w:rsidRDefault="0064477B" w:rsidP="00801382">
      <w:pPr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Vital Signs (VS) </w:t>
      </w:r>
      <w:proofErr w:type="spellStart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vs.xpt</w:t>
      </w:r>
      <w:proofErr w:type="spellEnd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9"/>
        <w:gridCol w:w="2520"/>
        <w:gridCol w:w="2177"/>
        <w:gridCol w:w="2808"/>
        <w:tblGridChange w:id="711">
          <w:tblGrid>
            <w:gridCol w:w="5"/>
            <w:gridCol w:w="1165"/>
            <w:gridCol w:w="5"/>
            <w:gridCol w:w="2785"/>
            <w:gridCol w:w="5"/>
            <w:gridCol w:w="1075"/>
            <w:gridCol w:w="5"/>
            <w:gridCol w:w="3019"/>
            <w:gridCol w:w="5"/>
            <w:gridCol w:w="2444"/>
            <w:gridCol w:w="5"/>
            <w:gridCol w:w="2515"/>
            <w:gridCol w:w="5"/>
            <w:gridCol w:w="2172"/>
            <w:gridCol w:w="5"/>
            <w:gridCol w:w="2803"/>
            <w:gridCol w:w="5"/>
          </w:tblGrid>
        </w:tblGridChange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337B74C4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2" w:author="aoliva" w:date="2017-11-02T09:12:00Z">
              <w:r w:rsidRPr="00801382" w:rsidDel="006375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713" w:author="aoliva" w:date="2017-11-02T09:12:00Z">
              <w:r w:rsidR="006375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="00637500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5A4542E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4" w:author="aoliva" w:date="2017-11-02T09:12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1FFFD5E6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5" w:author="aoliva" w:date="2017-11-02T09:12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  <w:ins w:id="716" w:author="aoliva" w:date="2017-11-02T09:12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 / CRF Page 7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34BDA5F5" w:rsidR="00CE5957" w:rsidRPr="00801382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17" w:author="aoliva" w:date="2017-11-02T09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31813B1E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8" w:author="aoliva" w:date="2017-11-02T09:15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719" w:author="aoliva" w:date="2017-11-02T09:15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168C989A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0" w:author="aoliva" w:date="2017-11-02T09:15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  <w:ins w:id="721" w:author="aoliva" w:date="2017-11-02T09:15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</w:t>
              </w:r>
            </w:ins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24F4A358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2" w:author="aoliva" w:date="2017-11-02T09:15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  <w:ins w:id="723" w:author="aoliva" w:date="2017-11-02T09:15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582B2D1A" w:rsidR="00CE5957" w:rsidRPr="00801382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4" w:author="aoliva" w:date="2017-11-02T09:1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A5695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2A8C4081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25" w:author="aoliva" w:date="2017-11-02T09:18:00Z">
              <w:r w:rsidRPr="006E19B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6E19B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726" w:author="aoliva" w:date="2017-11-02T09:18:00Z">
              <w:r w:rsidRPr="00801382" w:rsidDel="0002057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61935779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7" w:author="aoliva" w:date="2017-11-02T09:18:00Z">
              <w:r w:rsidRPr="00801382" w:rsidDel="0002057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5E592218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8" w:author="aoliva" w:date="2017-11-02T09:18:00Z">
              <w:r w:rsidRPr="00BC100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729" w:author="aoliva" w:date="2017-11-02T09:18:00Z">
              <w:r w:rsidRPr="00801382" w:rsidDel="0002057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0A4E310C" w:rsidR="003A5695" w:rsidRPr="00801382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30" w:author="aoliva" w:date="2017-11-02T09:1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  <w:del w:id="731" w:author="aoliva" w:date="2017-11-02T09:19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16385629" w:rsidR="003A5695" w:rsidRPr="002B78BE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32" w:author="aoliva" w:date="2017-11-02T09:19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DM.SITEID</w:t>
              </w:r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3A5695" w:rsidRPr="002B78BE" w:rsidRDefault="003A5695" w:rsidP="003A569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4BC5E24" w:rsidR="002B78BE" w:rsidRPr="00801382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33" w:author="aoliva" w:date="2017-11-02T09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="002B78BE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="002B78BE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9748189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4" w:author="aoliva" w:date="2017-11-02T09:20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569FD3C0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5" w:author="aoliva" w:date="2017-11-02T09:20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  <w:ins w:id="736" w:author="aoliva" w:date="2017-11-02T09:20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6B4D1049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7" w:author="aoliva" w:date="2017-11-02T09:21:00Z">
              <w:r w:rsidRPr="00801382" w:rsidDel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Sequential number identifying records within each USUBJID </w:delText>
              </w:r>
            </w:del>
            <w:ins w:id="738" w:author="aoliva" w:date="2017-11-02T09:31:00Z">
              <w:r w:rsidR="003A569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7F729F0F" w:rsidR="002B78BE" w:rsidRPr="002B78BE" w:rsidRDefault="003A5695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39" w:author="aoliva" w:date="2017-11-02T09:21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Sequential number identifying records within each USUBJID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29590A08" w14:textId="77777777" w:rsidTr="00185D1C">
        <w:trPr>
          <w:trHeight w:val="320"/>
          <w:ins w:id="740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3FC4" w14:textId="57E2A335" w:rsidR="00BB2F61" w:rsidRPr="00801382" w:rsidRDefault="00BB2F61" w:rsidP="00801382">
            <w:pPr>
              <w:rPr>
                <w:ins w:id="74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2" w:author="aoliva" w:date="2017-11-02T09:5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VSGRPID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F42D" w14:textId="6798EEEF" w:rsidR="00BB2F61" w:rsidRPr="00801382" w:rsidRDefault="00AC53D9" w:rsidP="00801382">
            <w:pPr>
              <w:rPr>
                <w:ins w:id="74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4" w:author="aoliva" w:date="2017-11-04T13:1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 ID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D6878" w14:textId="71132887" w:rsidR="00BB2F61" w:rsidRPr="00801382" w:rsidDel="00EF2E90" w:rsidRDefault="00AC53D9" w:rsidP="00801382">
            <w:pPr>
              <w:rPr>
                <w:ins w:id="74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46" w:author="aoliva" w:date="2017-11-04T13:1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A2D4" w14:textId="77777777" w:rsidR="00BB2F61" w:rsidRPr="00801382" w:rsidRDefault="00BB2F61" w:rsidP="00801382">
            <w:pPr>
              <w:rPr>
                <w:ins w:id="74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73AF" w14:textId="33B1006F" w:rsidR="00BB2F61" w:rsidRPr="00801382" w:rsidRDefault="00942AD7" w:rsidP="00801382">
            <w:pPr>
              <w:rPr>
                <w:ins w:id="74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9" w:author="aoliva" w:date="2017-11-04T13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E427" w14:textId="0706BDDB" w:rsidR="00BB2F61" w:rsidRPr="00801382" w:rsidRDefault="00AC53D9" w:rsidP="00801382">
            <w:pPr>
              <w:rPr>
                <w:ins w:id="750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51" w:author="aoliva" w:date="2017-11-04T13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955F" w14:textId="77777777" w:rsidR="00BB2F61" w:rsidRPr="00801382" w:rsidRDefault="00BB2F61" w:rsidP="00801382">
            <w:pPr>
              <w:rPr>
                <w:ins w:id="752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11E4" w14:textId="77777777" w:rsidR="00BB2F61" w:rsidRPr="002B78BE" w:rsidRDefault="00BB2F61" w:rsidP="00801382">
            <w:pPr>
              <w:rPr>
                <w:ins w:id="75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404BBE65" w14:textId="77777777" w:rsidTr="00185D1C">
        <w:trPr>
          <w:trHeight w:val="320"/>
          <w:ins w:id="754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13BED" w14:textId="2C9BFAFA" w:rsidR="00BB2F61" w:rsidRPr="00801382" w:rsidRDefault="00BB2F61" w:rsidP="00801382">
            <w:pPr>
              <w:rPr>
                <w:ins w:id="75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56" w:author="aoliva" w:date="2017-11-02T09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BC28" w14:textId="18EAC044" w:rsidR="00BB2F61" w:rsidRPr="00801382" w:rsidRDefault="00942AD7" w:rsidP="00801382">
            <w:pPr>
              <w:rPr>
                <w:ins w:id="75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58" w:author="aoliva" w:date="2017-11-04T13:2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Sponsor-Defined Ide</w:t>
              </w:r>
            </w:ins>
            <w:ins w:id="759" w:author="aoliva" w:date="2017-11-04T15:4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ntifier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01D4" w14:textId="00DEC287" w:rsidR="00BB2F61" w:rsidRPr="00801382" w:rsidDel="00EF2E90" w:rsidRDefault="00942AD7" w:rsidP="00801382">
            <w:pPr>
              <w:rPr>
                <w:ins w:id="760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61" w:author="aoliva" w:date="2017-11-04T15:4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FDCD" w14:textId="77777777" w:rsidR="00BB2F61" w:rsidRPr="00801382" w:rsidRDefault="00BB2F61" w:rsidP="00801382">
            <w:pPr>
              <w:rPr>
                <w:ins w:id="762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A8EDF" w14:textId="7CD97601" w:rsidR="00BB2F61" w:rsidRPr="00801382" w:rsidRDefault="00942AD7" w:rsidP="00801382">
            <w:pPr>
              <w:rPr>
                <w:ins w:id="76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64" w:author="aoliva" w:date="2017-11-04T15:4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BBFA" w14:textId="3D90F0B6" w:rsidR="00BB2F61" w:rsidRPr="00801382" w:rsidRDefault="00942AD7" w:rsidP="00801382">
            <w:pPr>
              <w:rPr>
                <w:ins w:id="76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66" w:author="aoliva" w:date="2017-11-04T15:4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6426" w14:textId="77777777" w:rsidR="00BB2F61" w:rsidRPr="00801382" w:rsidRDefault="00BB2F61" w:rsidP="00801382">
            <w:pPr>
              <w:rPr>
                <w:ins w:id="76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916" w14:textId="77777777" w:rsidR="00BB2F61" w:rsidRPr="002B78BE" w:rsidRDefault="00BB2F61" w:rsidP="00801382">
            <w:pPr>
              <w:rPr>
                <w:ins w:id="76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6AE6A541" w14:textId="77777777" w:rsidTr="00185D1C">
        <w:trPr>
          <w:trHeight w:val="320"/>
          <w:ins w:id="769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6370" w14:textId="76F810AC" w:rsidR="00BB2F61" w:rsidRPr="00801382" w:rsidRDefault="00BB2F61" w:rsidP="00801382">
            <w:pPr>
              <w:rPr>
                <w:ins w:id="770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71" w:author="aoliva" w:date="2017-11-02T09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BAF2F" w14:textId="2EF8CBA5" w:rsidR="00BB2F61" w:rsidRPr="00801382" w:rsidRDefault="00724E9D" w:rsidP="00801382">
            <w:pPr>
              <w:rPr>
                <w:ins w:id="772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73" w:author="aoliva" w:date="2017-11-04T15:4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Category for Vital Signs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5C56" w14:textId="19A9417A" w:rsidR="00BB2F61" w:rsidRPr="00801382" w:rsidDel="00EF2E90" w:rsidRDefault="00724E9D" w:rsidP="00801382">
            <w:pPr>
              <w:rPr>
                <w:ins w:id="774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75" w:author="aoliva" w:date="2017-11-04T15:4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F4D45" w14:textId="77777777" w:rsidR="00BB2F61" w:rsidRPr="00801382" w:rsidRDefault="00BB2F61" w:rsidP="00801382">
            <w:pPr>
              <w:rPr>
                <w:ins w:id="77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3DD7" w14:textId="0D419235" w:rsidR="00BB2F61" w:rsidRPr="00801382" w:rsidRDefault="00724E9D" w:rsidP="00801382">
            <w:pPr>
              <w:rPr>
                <w:ins w:id="777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78" w:author="aoliva" w:date="2017-11-04T15:4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188E" w14:textId="2792A72A" w:rsidR="00BB2F61" w:rsidRPr="00801382" w:rsidRDefault="00724E9D" w:rsidP="00801382">
            <w:pPr>
              <w:rPr>
                <w:ins w:id="779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80" w:author="aoliva" w:date="2017-11-04T15:4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Grouping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2F2" w14:textId="77777777" w:rsidR="00BB2F61" w:rsidRPr="00801382" w:rsidRDefault="00BB2F61" w:rsidP="00801382">
            <w:pPr>
              <w:rPr>
                <w:ins w:id="78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A312" w14:textId="77777777" w:rsidR="00BB2F61" w:rsidRPr="002B78BE" w:rsidRDefault="00BB2F61" w:rsidP="00801382">
            <w:pPr>
              <w:rPr>
                <w:ins w:id="782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BB2F61" w:rsidRPr="002B78BE" w14:paraId="2384B97A" w14:textId="77777777" w:rsidTr="00185D1C">
        <w:trPr>
          <w:trHeight w:val="320"/>
          <w:ins w:id="783" w:author="aoliva" w:date="2017-11-02T09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9A44" w14:textId="25A49E1B" w:rsidR="00BB2F61" w:rsidRPr="00801382" w:rsidRDefault="00BB2F61" w:rsidP="00801382">
            <w:pPr>
              <w:rPr>
                <w:ins w:id="784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85" w:author="aoliva" w:date="2017-11-02T09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E0E39" w14:textId="4023BAAB" w:rsidR="00BB2F61" w:rsidRPr="00801382" w:rsidRDefault="00724E9D" w:rsidP="00801382">
            <w:pPr>
              <w:rPr>
                <w:ins w:id="78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87" w:author="aoliva" w:date="2017-11-04T15:4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Subcategory for Vital Signs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93A6" w14:textId="35BD05BE" w:rsidR="00BB2F61" w:rsidRPr="00801382" w:rsidDel="00EF2E90" w:rsidRDefault="00724E9D" w:rsidP="00801382">
            <w:pPr>
              <w:rPr>
                <w:ins w:id="788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789" w:author="aoliva" w:date="2017-11-04T15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1135C" w14:textId="77777777" w:rsidR="00BB2F61" w:rsidRPr="00801382" w:rsidRDefault="00BB2F61" w:rsidP="00801382">
            <w:pPr>
              <w:rPr>
                <w:ins w:id="790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71E9" w14:textId="2F9218C6" w:rsidR="00BB2F61" w:rsidRPr="00801382" w:rsidRDefault="00724E9D" w:rsidP="00801382">
            <w:pPr>
              <w:rPr>
                <w:ins w:id="791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92" w:author="aoliva" w:date="2017-11-04T15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EC80B" w14:textId="12CD3A1A" w:rsidR="00BB2F61" w:rsidRPr="00801382" w:rsidRDefault="00724E9D" w:rsidP="00801382">
            <w:pPr>
              <w:rPr>
                <w:ins w:id="793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94" w:author="aoliva" w:date="2017-11-04T15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Grouping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D2404" w14:textId="77777777" w:rsidR="00BB2F61" w:rsidRPr="00801382" w:rsidRDefault="00BB2F61" w:rsidP="00801382">
            <w:pPr>
              <w:rPr>
                <w:ins w:id="795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7503" w14:textId="77777777" w:rsidR="00BB2F61" w:rsidRPr="002B78BE" w:rsidRDefault="00BB2F61" w:rsidP="00801382">
            <w:pPr>
              <w:rPr>
                <w:ins w:id="796" w:author="aoliva" w:date="2017-11-02T09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2900BD74" w14:textId="55825A91" w:rsidTr="004A2339">
        <w:tblPrEx>
          <w:tblW w:w="18018" w:type="dxa"/>
          <w:tblInd w:w="108" w:type="dxa"/>
          <w:tblLayout w:type="fixed"/>
          <w:tblPrExChange w:id="797" w:author="aoliva" w:date="2017-11-02T10:02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798" w:author="aoliva" w:date="2017-11-02T10:02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9" w:author="aoliva" w:date="2017-11-02T10:02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449CF6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0" w:author="aoliva" w:date="2017-11-02T10:02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465DD0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1" w:author="aoliva" w:date="2017-11-02T10:02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89C33D" w14:textId="3D8756FE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02" w:author="aoliva" w:date="2017-11-02T09:33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803" w:author="aoliva" w:date="2017-11-02T09:3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04" w:author="aoliva" w:date="2017-11-02T10:02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B13CA5D" w14:textId="25F63EA5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05" w:author="aoliva" w:date="2017-11-02T10:02:00Z">
              <w:r w:rsidRPr="00801382" w:rsidDel="004A233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6" w:author="aoliva" w:date="2017-11-02T10:02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470509" w14:textId="6A740B03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807" w:author="aoliva" w:date="2017-11-02T10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  /</w:t>
              </w:r>
              <w:proofErr w:type="gramEnd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del w:id="808" w:author="aoliva" w:date="2017-11-02T10:01:00Z">
              <w:r w:rsidRPr="00801382" w:rsidDel="003D591F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9" w:author="aoliva" w:date="2017-11-02T10:02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990D65" w14:textId="55A1B0CF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10" w:author="aoliva" w:date="2017-11-02T10:0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Topic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1" w:author="aoliva" w:date="2017-11-02T10:02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A3E7CF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2" w:author="aoliva" w:date="2017-11-02T10:02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D96324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0FDFC60F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13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14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568CE90D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15" w:author="aoliva" w:date="2017-11-02T10:04:00Z">
              <w:r w:rsidRPr="00801382" w:rsidDel="004A233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188C39AA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816" w:author="aoliva" w:date="2017-11-02T10:0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  /</w:t>
              </w:r>
              <w:proofErr w:type="gramEnd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del w:id="817" w:author="aoliva" w:date="2017-11-02T10:04:00Z">
              <w:r w:rsidRPr="00801382" w:rsidDel="004A233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SYNONYM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7313584C" w:rsidR="004A2339" w:rsidRPr="00801382" w:rsidRDefault="00DD7591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18" w:author="aoliva" w:date="2017-11-04T18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0F7B9DFA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19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20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676D4FBD" w:rsidR="004A2339" w:rsidRPr="00801382" w:rsidRDefault="00AC53D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1" w:author="aoliva" w:date="2017-11-04T13:0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r w:rsidR="004A2339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5B079623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22" w:author="aoliva" w:date="2017-11-04T18:39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  <w:ins w:id="823" w:author="aoliva" w:date="2017-11-04T18:39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19554E12" w14:textId="649B03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2248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15C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B443" w14:textId="7DCC6D89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24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25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9A3" w14:textId="5F22427E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26" w:author="aoliva" w:date="2017-11-02T10:16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091A" w14:textId="2C088ED2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27" w:author="aoliva" w:date="2017-11-02T10:15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</w:delText>
              </w:r>
            </w:del>
            <w:ins w:id="828" w:author="aoliva" w:date="2017-11-02T10:15:00Z">
              <w:r w:rsidR="0038592D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r w:rsidR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  <w:r w:rsidR="0038592D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0EB2" w14:textId="1EE32125" w:rsidR="004A2339" w:rsidRPr="00801382" w:rsidRDefault="00DD7591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9" w:author="aoliva" w:date="2017-11-04T18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C436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624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A2339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73E95346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30" w:author="aoliva" w:date="2017-11-02T09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31" w:author="aoliva" w:date="2017-11-02T09:34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61F94739" w:rsidR="004A2339" w:rsidRPr="00801382" w:rsidRDefault="0038592D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32" w:author="aoliva" w:date="2017-11-02T10:1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 </w:t>
              </w:r>
            </w:ins>
            <w:del w:id="833" w:author="aoliva" w:date="2017-11-02T10:16:00Z">
              <w:r w:rsidR="004A2339"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3845AF0C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34" w:author="aoliva" w:date="2017-11-04T18:40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VARIABLE QUALIFIER</w:delText>
              </w:r>
            </w:del>
            <w:ins w:id="835" w:author="aoliva" w:date="2017-11-04T18:40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Variable Qualifier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4A2339" w:rsidRPr="00801382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4A2339" w:rsidRPr="002B78BE" w:rsidRDefault="004A2339" w:rsidP="004A2339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FAAB4A8" w14:textId="5EBB40BC" w:rsidTr="0038592D">
        <w:tblPrEx>
          <w:tblW w:w="18018" w:type="dxa"/>
          <w:tblInd w:w="108" w:type="dxa"/>
          <w:tblLayout w:type="fixed"/>
          <w:tblPrExChange w:id="836" w:author="aoliva" w:date="2017-11-02T10:18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440"/>
          <w:trPrChange w:id="837" w:author="aoliva" w:date="2017-11-02T10:18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8" w:author="aoliva" w:date="2017-11-02T10:18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BA367A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9" w:author="aoliva" w:date="2017-11-02T10:18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C8CC0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Character Result/Finding in </w:t>
            </w:r>
            <w:proofErr w:type="spell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0" w:author="aoliva" w:date="2017-11-02T10:18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6E222" w14:textId="1CF777BE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41" w:author="aoliva" w:date="2017-11-02T09:3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42" w:author="aoliva" w:date="2017-11-02T09:35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3" w:author="aoliva" w:date="2017-11-02T10:18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5E0CCA" w14:textId="663AA693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44" w:author="aoliva" w:date="2017-11-04T15:50:00Z">
              <w:r w:rsidRPr="00801382" w:rsidDel="00724E9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5" w:author="aoliva" w:date="2017-11-02T10:18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1D8471" w14:textId="047CDB25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46" w:author="aoliva" w:date="2017-11-02T10:1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47" w:author="aoliva" w:date="2017-11-02T10:19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48" w:author="aoliva" w:date="2017-11-02T10:18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E6E9B78" w14:textId="4D954F77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49" w:author="aoliva" w:date="2017-11-04T18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850" w:author="aoliva" w:date="2017-11-02T10:17:00Z">
              <w:r w:rsidR="0038592D"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VSORRES converted to standard unit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1" w:author="aoliva" w:date="2017-11-02T10:18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F422E" w14:textId="7234E24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52" w:author="aoliva" w:date="2017-11-02T10:17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VSORRES converted to standard unit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3" w:author="aoliva" w:date="2017-11-02T10:18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AF5353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1D461F9E" w14:textId="711C679F" w:rsidTr="0038592D">
        <w:tblPrEx>
          <w:tblW w:w="18018" w:type="dxa"/>
          <w:tblInd w:w="108" w:type="dxa"/>
          <w:tblLayout w:type="fixed"/>
          <w:tblPrExChange w:id="854" w:author="aoliva" w:date="2017-11-02T10:18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521"/>
          <w:trPrChange w:id="855" w:author="aoliva" w:date="2017-11-02T10:18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6" w:author="aoliva" w:date="2017-11-02T10:18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E1519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7" w:author="aoliva" w:date="2017-11-02T10:18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050A4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8" w:author="aoliva" w:date="2017-11-02T10:18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7B3D0" w14:textId="5CB96C38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59" w:author="aoliva" w:date="2017-11-02T09:3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60" w:author="aoliva" w:date="2017-11-02T10:18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69F59F" w14:textId="731538E8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61" w:author="aoliva" w:date="2017-11-04T15:50:00Z">
              <w:r w:rsidRPr="00801382" w:rsidDel="00724E9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62" w:author="aoliva" w:date="2017-11-02T10:18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00C468" w14:textId="44EFDC4E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63" w:author="aoliva" w:date="2017-11-02T10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864" w:author="aoliva" w:date="2017-11-02T10:19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65" w:author="aoliva" w:date="2017-11-02T10:18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7B95FC" w14:textId="1CCDDAE8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66" w:author="aoliva" w:date="2017-11-04T18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867" w:author="aoliva" w:date="2017-11-02T10:18:00Z">
              <w:r w:rsidR="0038592D"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VSSTRESC converted to numeric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68" w:author="aoliva" w:date="2017-11-02T10:18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35B3F8" w14:textId="5C3C28AB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69" w:author="aoliva" w:date="2017-11-02T10:18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VSSTRESC converted to numeric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0" w:author="aoliva" w:date="2017-11-02T10:18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C0421C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60A45F7C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71" w:author="aoliva" w:date="2017-11-02T09:3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72" w:author="aoliva" w:date="2017-11-02T09:36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3AABC3B4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73" w:author="aoliva" w:date="2017-11-02T10:20:00Z">
              <w:r w:rsidRPr="00801382" w:rsidDel="0038592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  <w:ins w:id="874" w:author="aoliva" w:date="2017-11-02T10:2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48759D2D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75" w:author="aoliva" w:date="2017-11-04T18:41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VARIABLE QUALIFIER</w:delText>
              </w:r>
            </w:del>
            <w:ins w:id="876" w:author="aoliva" w:date="2017-11-04T18:41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Variable Qualifier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072D3D9D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77" w:author="aoliva" w:date="2017-11-02T09:36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</w:delText>
              </w:r>
            </w:del>
            <w:ins w:id="878" w:author="aoliva" w:date="2017-11-02T09:3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  <w:proofErr w:type="spellStart"/>
              <w:proofErr w:type="gramStart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79" w:author="aoliva" w:date="2017-11-02T09:36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36B4C2CF" w:rsidR="0038592D" w:rsidRPr="00801382" w:rsidRDefault="00724E9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80" w:author="aoliva" w:date="2017-11-04T15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38AFA155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81" w:author="aoliva" w:date="2017-11-04T18:41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  <w:ins w:id="882" w:author="aoliva" w:date="2017-11-04T18:41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3EE073E" w14:textId="77777777" w:rsidTr="00185D1C">
        <w:trPr>
          <w:trHeight w:val="320"/>
          <w:ins w:id="883" w:author="aoliva" w:date="2017-11-02T09:58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3488" w14:textId="73C34904" w:rsidR="0038592D" w:rsidRPr="00801382" w:rsidRDefault="0038592D" w:rsidP="0038592D">
            <w:pPr>
              <w:rPr>
                <w:ins w:id="884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85" w:author="aoliva" w:date="2017-11-02T09:5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VSREASND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233ED" w14:textId="1034FE84" w:rsidR="0038592D" w:rsidRPr="00801382" w:rsidRDefault="00724E9D" w:rsidP="0038592D">
            <w:pPr>
              <w:rPr>
                <w:ins w:id="886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87" w:author="aoliva" w:date="2017-11-04T15:5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Reason Not Performed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E1DE" w14:textId="5C14C686" w:rsidR="0038592D" w:rsidRPr="00801382" w:rsidDel="00EF2E90" w:rsidRDefault="00724E9D" w:rsidP="0038592D">
            <w:pPr>
              <w:rPr>
                <w:ins w:id="888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89" w:author="aoliva" w:date="2017-11-04T15:5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BC229" w14:textId="77777777" w:rsidR="0038592D" w:rsidRPr="00801382" w:rsidRDefault="0038592D" w:rsidP="0038592D">
            <w:pPr>
              <w:rPr>
                <w:ins w:id="890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487CA" w14:textId="4FA24089" w:rsidR="0038592D" w:rsidRPr="00801382" w:rsidRDefault="00724E9D" w:rsidP="0038592D">
            <w:pPr>
              <w:rPr>
                <w:ins w:id="891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92" w:author="aoliva" w:date="2017-11-04T15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5BFA" w14:textId="37B76AB2" w:rsidR="0038592D" w:rsidRPr="00801382" w:rsidRDefault="00DD7591" w:rsidP="0038592D">
            <w:pPr>
              <w:rPr>
                <w:ins w:id="893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94" w:author="aoliva" w:date="2017-11-04T18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4896" w14:textId="77777777" w:rsidR="0038592D" w:rsidRPr="00801382" w:rsidRDefault="0038592D" w:rsidP="0038592D">
            <w:pPr>
              <w:rPr>
                <w:ins w:id="895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4FE7" w14:textId="77777777" w:rsidR="0038592D" w:rsidRPr="002B78BE" w:rsidRDefault="0038592D" w:rsidP="0038592D">
            <w:pPr>
              <w:rPr>
                <w:ins w:id="896" w:author="aoliva" w:date="2017-11-02T09:58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64F1B90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897" w:author="aoliva" w:date="2017-11-02T09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898" w:author="aoliva" w:date="2017-11-02T09:37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1E92B099" w:rsidR="0038592D" w:rsidRPr="00801382" w:rsidRDefault="00724E9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99" w:author="aoliva" w:date="2017-11-04T15:5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127C275E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00" w:author="aoliva" w:date="2017-11-04T18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901" w:author="aoliva" w:date="2017-11-04T18:42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6FB40FF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02" w:author="aoliva" w:date="2017-11-02T09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903" w:author="aoliva" w:date="2017-11-02T09:37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Y_BLANK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0D2C5D16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04" w:author="aoliva" w:date="2017-11-04T15:54:00Z">
              <w:r w:rsidRPr="00801382" w:rsidDel="00724E9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  <w:ins w:id="905" w:author="aoliva" w:date="2017-11-04T15:54:00Z">
              <w:r w:rsidR="00724E9D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36820730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06" w:author="aoliva" w:date="2017-11-04T18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907" w:author="aoliva" w:date="2017-11-04T18:42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E69E86C" w14:textId="77777777" w:rsidTr="00185D1C">
        <w:trPr>
          <w:trHeight w:val="320"/>
          <w:ins w:id="908" w:author="aoliva" w:date="2017-11-02T09:59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816AB" w14:textId="10061D60" w:rsidR="0038592D" w:rsidRPr="00801382" w:rsidRDefault="0038592D" w:rsidP="0038592D">
            <w:pPr>
              <w:rPr>
                <w:ins w:id="909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10" w:author="aoliva" w:date="2017-11-02T09:5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VSDRVFL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A4D3F" w14:textId="79FBDDF8" w:rsidR="0038592D" w:rsidRPr="00801382" w:rsidRDefault="00724E9D" w:rsidP="0038592D">
            <w:pPr>
              <w:rPr>
                <w:ins w:id="911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12" w:author="aoliva" w:date="2017-11-04T15:5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 Flag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273C2" w14:textId="6B3AD16E" w:rsidR="0038592D" w:rsidRDefault="00743C0A" w:rsidP="0038592D">
            <w:pPr>
              <w:rPr>
                <w:ins w:id="913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14" w:author="aoliva" w:date="2017-11-04T13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9558" w14:textId="4E7F7026" w:rsidR="0038592D" w:rsidRPr="00801382" w:rsidRDefault="00724E9D" w:rsidP="0038592D">
            <w:pPr>
              <w:rPr>
                <w:ins w:id="915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16" w:author="aoliva" w:date="2017-11-04T15:5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(NY)</w:t>
              </w:r>
            </w:ins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12FD3" w14:textId="09FE41CB" w:rsidR="0038592D" w:rsidRPr="00801382" w:rsidRDefault="00724E9D" w:rsidP="0038592D">
            <w:pPr>
              <w:rPr>
                <w:ins w:id="917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18" w:author="aoliva" w:date="2017-11-04T15:5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B034" w14:textId="70BF6264" w:rsidR="0038592D" w:rsidRPr="00801382" w:rsidRDefault="00DD7591" w:rsidP="0038592D">
            <w:pPr>
              <w:rPr>
                <w:ins w:id="919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20" w:author="aoliva" w:date="2017-11-04T18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8B314" w14:textId="77777777" w:rsidR="0038592D" w:rsidRPr="00801382" w:rsidRDefault="0038592D" w:rsidP="0038592D">
            <w:pPr>
              <w:rPr>
                <w:ins w:id="921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C73B" w14:textId="77777777" w:rsidR="0038592D" w:rsidRPr="002B78BE" w:rsidRDefault="0038592D" w:rsidP="0038592D">
            <w:pPr>
              <w:rPr>
                <w:ins w:id="922" w:author="aoliva" w:date="2017-11-02T09:59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0D0E3245" w:rsidR="0038592D" w:rsidRPr="00801382" w:rsidRDefault="002D7189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23" w:author="aoliva" w:date="2017-11-04T15:5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</w:t>
            </w:r>
            <w:proofErr w:type="spellEnd"/>
            <w:proofErr w:type="gramEnd"/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74AB47F2" w:rsidR="0038592D" w:rsidRPr="00801382" w:rsidRDefault="002D7189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24" w:author="aoliva" w:date="2017-11-04T15:5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21117C51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25" w:author="aoliva" w:date="2017-11-04T18:43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  <w:ins w:id="926" w:author="aoliva" w:date="2017-11-04T18:43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67505C1D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27" w:author="aoliva" w:date="2017-11-02T09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928" w:author="aoliva" w:date="2017-11-02T09:37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51FD8EC4" w:rsidR="0038592D" w:rsidRPr="00801382" w:rsidRDefault="002D7189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29" w:author="aoliva" w:date="2017-11-04T15:5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6F40BBA6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30" w:author="aoliva" w:date="2017-11-04T18:43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  <w:ins w:id="931" w:author="aoliva" w:date="2017-11-04T18:43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10EABBD3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32" w:author="aoliva" w:date="2017-11-02T09:3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441E6FA4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33" w:author="aoliva" w:date="2017-11-04T16:00:00Z">
              <w:r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34" w:author="aoliva" w:date="2017-11-04T16:03:00Z">
              <w:r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40A54B1B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35" w:author="aoliva" w:date="2017-11-04T18:4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936" w:author="aoliva" w:date="2017-11-04T16:03:00Z">
              <w:r w:rsidR="0038592D"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TV.VISITDY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3FAC5838" w:rsidR="0038592D" w:rsidRPr="00801382" w:rsidRDefault="002D7189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937" w:author="aoliva" w:date="2017-11-04T16:03:00Z">
              <w:r w:rsidRPr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TV.VISITDY</w:t>
              </w:r>
              <w:proofErr w:type="gramEnd"/>
              <w:r w:rsidRPr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183447B9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38" w:author="aoliva" w:date="2017-11-02T09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0567EC0C" w:rsidR="0038592D" w:rsidRPr="00801382" w:rsidRDefault="002D7189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39" w:author="aoliva" w:date="2017-11-04T16:0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B539C9E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40" w:author="aoliva" w:date="2017-11-04T18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941" w:author="aoliva" w:date="2017-11-04T18:44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66BEDCE0" w14:textId="31CF755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28B05548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42" w:author="aoliva" w:date="2017-11-02T09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integer</w:t>
            </w:r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96D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43" w:author="aoliva" w:date="2017-11-04T16:01:00Z">
              <w:r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2452B911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44" w:author="aoliva" w:date="2017-11-04T16:03:00Z">
              <w:r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121D5CBA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45" w:author="aoliva" w:date="2017-11-04T18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  <w:r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946" w:author="aoliva" w:date="2017-11-04T16:01:00Z">
              <w:r w:rsidR="0038592D" w:rsidRPr="00801382" w:rsidDel="002D718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See Computational Method: COMPMETHOD.STUDY_DAY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087CCE1B" w:rsidR="0038592D" w:rsidRPr="002B78BE" w:rsidRDefault="002D7189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47" w:author="aoliva" w:date="2017-11-04T16:01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See Computational Method: COMPMETHOD.STUDY_DAY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7E82DB16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48" w:author="aoliva" w:date="2017-11-02T09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949" w:author="aoliva" w:date="2017-11-02T09:40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66DC0AB3" w:rsidR="0038592D" w:rsidRPr="00801382" w:rsidRDefault="00E656C7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950" w:author="aoliva" w:date="2017-11-04T18:3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  /</w:t>
              </w:r>
              <w:proofErr w:type="gramEnd"/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r w:rsidR="0038592D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41664093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51" w:author="aoliva" w:date="2017-11-04T18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952" w:author="aoliva" w:date="2017-11-04T18:44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01EC62C2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53" w:author="aoliva" w:date="2017-11-02T09:45:00Z">
              <w:r w:rsidRPr="00801382" w:rsidDel="00D561F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 </w:delText>
              </w:r>
            </w:del>
            <w:proofErr w:type="spellStart"/>
            <w:proofErr w:type="gramStart"/>
            <w:ins w:id="954" w:author="aoliva" w:date="2017-11-02T09:4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3BB30BEC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55" w:author="aoliva" w:date="2017-11-04T18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956" w:author="aoliva" w:date="2017-11-04T18:44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1577C216" w14:textId="355413D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EFEE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5041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2CE" w14:textId="40146CFA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957" w:author="aoliva" w:date="2017-11-02T09:4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xsd:duration</w:t>
              </w:r>
            </w:ins>
            <w:proofErr w:type="spellEnd"/>
            <w:proofErr w:type="gramEnd"/>
            <w:del w:id="958" w:author="aoliva" w:date="2017-11-02T09:41:00Z">
              <w:r w:rsidRPr="00801382" w:rsidDel="00EF2E9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0F9C" w14:textId="00A0FB1B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59" w:author="aoliva" w:date="2017-11-04T18:36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A50B" w14:textId="35225198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60" w:author="aoliva" w:date="2017-11-04T18:3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961" w:author="aoliva" w:date="2017-11-04T18:35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AE0" w14:textId="3D49DC93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62" w:author="aoliva" w:date="2017-11-04T18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963" w:author="aoliva" w:date="2017-11-04T18:35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 expressed in the ISO 8601 format for durations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D3266" w14:textId="3D39E38A" w:rsidR="0038592D" w:rsidRPr="002B78BE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64" w:author="aoliva" w:date="2017-11-04T18:35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VSTPT expressed in the ISO 8601 format for durations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0C78" w14:textId="66C68BC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8592D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742A37E0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65" w:author="aoliva" w:date="2017-11-02T09:45:00Z">
              <w:r w:rsidRPr="00801382" w:rsidDel="00D561F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966" w:author="aoliva" w:date="2017-11-02T09:4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2774473F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967" w:author="aoliva" w:date="2017-11-04T18:36:00Z">
              <w:r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  <w:ins w:id="968" w:author="aoliva" w:date="2017-11-04T18:36:00Z">
              <w:r w:rsidR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6E77B65B" w:rsidR="0038592D" w:rsidRPr="00801382" w:rsidRDefault="00DD7591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969" w:author="aoliva" w:date="2017-11-04T18:4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970" w:author="aoliva" w:date="2017-11-04T18:45:00Z">
              <w:r w:rsidR="0038592D" w:rsidRPr="00801382" w:rsidDel="00DD7591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  <w:bookmarkStart w:id="971" w:name="_GoBack"/>
            <w:bookmarkEnd w:id="971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38592D" w:rsidRPr="00801382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38592D" w:rsidRPr="002B78BE" w:rsidRDefault="0038592D" w:rsidP="0038592D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64477B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Supplemental Qualifiers for DM (SUPPDM) </w:t>
      </w:r>
      <w:proofErr w:type="spellStart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suppdm.xpt</w:t>
      </w:r>
      <w:proofErr w:type="spellEnd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text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DE1A85" w:rsidRPr="0064477B" w:rsidRDefault="00DE1A85">
      <w:pPr>
        <w:rPr>
          <w:sz w:val="16"/>
          <w:szCs w:val="16"/>
        </w:rPr>
      </w:pPr>
    </w:p>
    <w:sectPr w:rsidR="00DE1A85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A5"/>
    <w:rsid w:val="000416FA"/>
    <w:rsid w:val="00070ABD"/>
    <w:rsid w:val="000A7C70"/>
    <w:rsid w:val="00110D62"/>
    <w:rsid w:val="00185D1C"/>
    <w:rsid w:val="001F733F"/>
    <w:rsid w:val="002842D0"/>
    <w:rsid w:val="002B78BE"/>
    <w:rsid w:val="002D7189"/>
    <w:rsid w:val="002F29E8"/>
    <w:rsid w:val="00370666"/>
    <w:rsid w:val="0038592D"/>
    <w:rsid w:val="003A5695"/>
    <w:rsid w:val="003C318C"/>
    <w:rsid w:val="003D591F"/>
    <w:rsid w:val="00436FA2"/>
    <w:rsid w:val="00454869"/>
    <w:rsid w:val="00475DF2"/>
    <w:rsid w:val="004A2339"/>
    <w:rsid w:val="004E4D5D"/>
    <w:rsid w:val="004E5FAC"/>
    <w:rsid w:val="005426EF"/>
    <w:rsid w:val="005D1982"/>
    <w:rsid w:val="00637500"/>
    <w:rsid w:val="0064477B"/>
    <w:rsid w:val="006646AA"/>
    <w:rsid w:val="0069006D"/>
    <w:rsid w:val="006B0263"/>
    <w:rsid w:val="0070562F"/>
    <w:rsid w:val="0071201E"/>
    <w:rsid w:val="00724E9D"/>
    <w:rsid w:val="00743C0A"/>
    <w:rsid w:val="00762F91"/>
    <w:rsid w:val="00781AD8"/>
    <w:rsid w:val="007B6713"/>
    <w:rsid w:val="007D5D5A"/>
    <w:rsid w:val="00801382"/>
    <w:rsid w:val="008071DA"/>
    <w:rsid w:val="00807570"/>
    <w:rsid w:val="00827691"/>
    <w:rsid w:val="00866764"/>
    <w:rsid w:val="00912CAA"/>
    <w:rsid w:val="00924754"/>
    <w:rsid w:val="00942AD7"/>
    <w:rsid w:val="009A5728"/>
    <w:rsid w:val="00A2122A"/>
    <w:rsid w:val="00A2416C"/>
    <w:rsid w:val="00A904FF"/>
    <w:rsid w:val="00AB0F73"/>
    <w:rsid w:val="00AC53D9"/>
    <w:rsid w:val="00B401BE"/>
    <w:rsid w:val="00B53CE9"/>
    <w:rsid w:val="00BB2F61"/>
    <w:rsid w:val="00BC1000"/>
    <w:rsid w:val="00BD620E"/>
    <w:rsid w:val="00C76C37"/>
    <w:rsid w:val="00C90105"/>
    <w:rsid w:val="00CA5BDA"/>
    <w:rsid w:val="00CE5957"/>
    <w:rsid w:val="00D01F9C"/>
    <w:rsid w:val="00D036E9"/>
    <w:rsid w:val="00D35921"/>
    <w:rsid w:val="00D561F9"/>
    <w:rsid w:val="00D56903"/>
    <w:rsid w:val="00D834F0"/>
    <w:rsid w:val="00D931E0"/>
    <w:rsid w:val="00DD41A5"/>
    <w:rsid w:val="00DD7591"/>
    <w:rsid w:val="00DE1A85"/>
    <w:rsid w:val="00E639B5"/>
    <w:rsid w:val="00E656C7"/>
    <w:rsid w:val="00E96085"/>
    <w:rsid w:val="00EF2E90"/>
    <w:rsid w:val="00F421E9"/>
    <w:rsid w:val="00F83923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30</cp:revision>
  <dcterms:created xsi:type="dcterms:W3CDTF">2017-08-31T16:45:00Z</dcterms:created>
  <dcterms:modified xsi:type="dcterms:W3CDTF">2017-11-04T22:45:00Z</dcterms:modified>
</cp:coreProperties>
</file>